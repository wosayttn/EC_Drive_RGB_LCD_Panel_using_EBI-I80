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A087A" w14:textId="046A6C67" w:rsidR="00E1399C" w:rsidRPr="00E1399C" w:rsidRDefault="000A4B76" w:rsidP="00E1399C">
      <w:pPr>
        <w:widowControl/>
        <w:topLinePunct/>
        <w:ind w:firstLine="721"/>
        <w:jc w:val="right"/>
        <w:rPr>
          <w:rFonts w:cs="Arial"/>
          <w:b/>
          <w:sz w:val="36"/>
          <w:szCs w:val="36"/>
        </w:rPr>
      </w:pPr>
      <w:r w:rsidRPr="00E1399C">
        <w:rPr>
          <w:rFonts w:cs="Arial"/>
          <w:b/>
          <w:noProof/>
          <w:sz w:val="36"/>
          <w:szCs w:val="36"/>
          <w:lang w:eastAsia="zh-TW"/>
        </w:rPr>
        <mc:AlternateContent>
          <mc:Choice Requires="wps">
            <w:drawing>
              <wp:anchor distT="0" distB="0" distL="114300" distR="114300" simplePos="0" relativeHeight="251662336" behindDoc="0" locked="0" layoutInCell="1" allowOverlap="1" wp14:anchorId="7F0D340B" wp14:editId="2EB4C8CD">
                <wp:simplePos x="0" y="0"/>
                <wp:positionH relativeFrom="column">
                  <wp:posOffset>1835785</wp:posOffset>
                </wp:positionH>
                <wp:positionV relativeFrom="paragraph">
                  <wp:posOffset>131445</wp:posOffset>
                </wp:positionV>
                <wp:extent cx="4647565" cy="521970"/>
                <wp:effectExtent l="0" t="0" r="0" b="0"/>
                <wp:wrapNone/>
                <wp:docPr id="5" name="文字方塊 10"/>
                <wp:cNvGraphicFramePr/>
                <a:graphic xmlns:a="http://schemas.openxmlformats.org/drawingml/2006/main">
                  <a:graphicData uri="http://schemas.microsoft.com/office/word/2010/wordprocessingShape">
                    <wps:wsp>
                      <wps:cNvSpPr txBox="1"/>
                      <wps:spPr>
                        <a:xfrm>
                          <a:off x="0" y="0"/>
                          <a:ext cx="4647565" cy="521970"/>
                        </a:xfrm>
                        <a:prstGeom prst="rect">
                          <a:avLst/>
                        </a:prstGeom>
                        <a:noFill/>
                        <a:ln w="6350">
                          <a:noFill/>
                        </a:ln>
                        <a:effectLst/>
                      </wps:spPr>
                      <wps:txbx>
                        <w:txbxContent>
                          <w:p w14:paraId="14C97007" w14:textId="16BFDBFE" w:rsidR="00E1399C" w:rsidRPr="00D13D69" w:rsidRDefault="00E1399C">
                            <w:pPr>
                              <w:autoSpaceDE/>
                              <w:autoSpaceDN/>
                              <w:spacing w:before="120" w:after="120"/>
                              <w:jc w:val="left"/>
                              <w:rPr>
                                <w:sz w:val="40"/>
                                <w:szCs w:val="40"/>
                                <w:lang w:eastAsia="zh-TW"/>
                              </w:rPr>
                              <w:pPrChange w:id="2" w:author="MS30 SCFchian1" w:date="2023-10-27T14:33:00Z">
                                <w:pPr>
                                  <w:spacing w:before="120" w:after="120"/>
                                  <w:jc w:val="left"/>
                                </w:pPr>
                              </w:pPrChange>
                            </w:pPr>
                            <w:proofErr w:type="spellStart"/>
                            <w:r w:rsidRPr="00E1399C">
                              <w:rPr>
                                <w:rStyle w:val="SubtleReference"/>
                                <w:rFonts w:hint="eastAsia"/>
                              </w:rPr>
                              <w:t>NuMicro</w:t>
                            </w:r>
                            <w:proofErr w:type="spellEnd"/>
                            <w:r w:rsidRPr="0087506D">
                              <w:rPr>
                                <w:rStyle w:val="SubtleReference"/>
                                <w:rFonts w:hint="eastAsia"/>
                                <w:vertAlign w:val="superscript"/>
                              </w:rPr>
                              <w:t>®</w:t>
                            </w:r>
                            <w:r w:rsidR="0087506D">
                              <w:rPr>
                                <w:rStyle w:val="SubtleReference"/>
                                <w:rFonts w:hint="eastAsia"/>
                              </w:rPr>
                              <w:t xml:space="preserve"> </w:t>
                            </w:r>
                            <w:r w:rsidRPr="00E1399C">
                              <w:rPr>
                                <w:rStyle w:val="SubtleReference"/>
                                <w:rFonts w:hint="eastAsia"/>
                              </w:rPr>
                              <w:t>32位</w:t>
                            </w:r>
                            <w:ins w:id="3" w:author="MS30 SCFchian1 [2]" w:date="2024-10-07T15:07:00Z">
                              <w:r w:rsidR="000D1C5A">
                                <w:rPr>
                                  <w:rStyle w:val="SubtleReference"/>
                                  <w:rFonts w:hint="eastAsia"/>
                                </w:rPr>
                                <w:t>元</w:t>
                              </w:r>
                            </w:ins>
                            <w:r w:rsidRPr="00E1399C">
                              <w:rPr>
                                <w:rStyle w:val="SubtleReference"/>
                                <w:rFonts w:hint="eastAsia"/>
                              </w:rPr>
                              <w:t>系列微控制器範例代碼介紹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D340B" id="_x0000_t202" coordsize="21600,21600" o:spt="202" path="m,l,21600r21600,l21600,xe">
                <v:stroke joinstyle="miter"/>
                <v:path gradientshapeok="t" o:connecttype="rect"/>
              </v:shapetype>
              <v:shape id="文字方塊 10" o:spid="_x0000_s1026" type="#_x0000_t202" style="position:absolute;left:0;text-align:left;margin-left:144.55pt;margin-top:10.35pt;width:365.95pt;height:4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" filled="f" stroked="f" strokeweight=".5pt">
                <v:textbox>
                  <w:txbxContent>
                    <w:p w14:paraId="14C97007" w14:textId="16BFDBFE" w:rsidR="00E1399C" w:rsidRPr="00D13D69" w:rsidRDefault="00E1399C">
                      <w:pPr>
                        <w:autoSpaceDE/>
                        <w:autoSpaceDN/>
                        <w:spacing w:before="120" w:after="120"/>
                        <w:jc w:val="left"/>
                        <w:rPr>
                          <w:sz w:val="40"/>
                          <w:szCs w:val="40"/>
                          <w:lang w:eastAsia="zh-TW"/>
                        </w:rPr>
                        <w:pPrChange w:id="4" w:author="MS30 SCFchian1" w:date="2023-10-27T14:33:00Z">
                          <w:pPr>
                            <w:spacing w:before="120" w:after="120"/>
                            <w:jc w:val="left"/>
                          </w:pPr>
                        </w:pPrChange>
                      </w:pPr>
                      <w:r w:rsidRPr="00E1399C">
                        <w:rPr>
                          <w:rStyle w:val="SubtleReference"/>
                          <w:rFonts w:hint="eastAsia"/>
                        </w:rPr>
                        <w:t>NuMicro</w:t>
                      </w:r>
                      <w:r w:rsidRPr="0087506D">
                        <w:rPr>
                          <w:rStyle w:val="SubtleReference"/>
                          <w:rFonts w:hint="eastAsia"/>
                          <w:vertAlign w:val="superscript"/>
                        </w:rPr>
                        <w:t>®</w:t>
                      </w:r>
                      <w:r w:rsidR="0087506D">
                        <w:rPr>
                          <w:rStyle w:val="SubtleReference"/>
                          <w:rFonts w:hint="eastAsia"/>
                        </w:rPr>
                        <w:t xml:space="preserve"> </w:t>
                      </w:r>
                      <w:r w:rsidRPr="00E1399C">
                        <w:rPr>
                          <w:rStyle w:val="SubtleReference"/>
                          <w:rFonts w:hint="eastAsia"/>
                        </w:rPr>
                        <w:t>32位</w:t>
                      </w:r>
                      <w:ins w:id="5" w:author="MS30 SCFchian1 [2]" w:date="2024-10-07T15:07:00Z">
                        <w:r w:rsidR="000D1C5A">
                          <w:rPr>
                            <w:rStyle w:val="SubtleReference"/>
                            <w:rFonts w:hint="eastAsia"/>
                          </w:rPr>
                          <w:t>元</w:t>
                        </w:r>
                      </w:ins>
                      <w:r w:rsidRPr="00E1399C">
                        <w:rPr>
                          <w:rStyle w:val="SubtleReference"/>
                          <w:rFonts w:hint="eastAsia"/>
                        </w:rPr>
                        <w:t>系列微控制器範例代碼介紹</w:t>
                      </w:r>
                    </w:p>
                  </w:txbxContent>
                </v:textbox>
              </v:shape>
            </w:pict>
          </mc:Fallback>
        </mc:AlternateContent>
      </w:r>
      <w:r w:rsidRPr="00E1399C">
        <w:rPr>
          <w:rFonts w:cs="Arial"/>
          <w:b/>
          <w:noProof/>
          <w:sz w:val="36"/>
          <w:szCs w:val="36"/>
          <w:lang w:eastAsia="zh-TW"/>
        </w:rPr>
        <mc:AlternateContent>
          <mc:Choice Requires="wps">
            <w:drawing>
              <wp:anchor distT="0" distB="0" distL="114300" distR="114300" simplePos="0" relativeHeight="251657216" behindDoc="0" locked="0" layoutInCell="1" allowOverlap="1" wp14:anchorId="6642F580" wp14:editId="52021FB4">
                <wp:simplePos x="0" y="0"/>
                <wp:positionH relativeFrom="column">
                  <wp:posOffset>1830705</wp:posOffset>
                </wp:positionH>
                <wp:positionV relativeFrom="paragraph">
                  <wp:posOffset>-266700</wp:posOffset>
                </wp:positionV>
                <wp:extent cx="4647565" cy="521970"/>
                <wp:effectExtent l="0" t="0" r="0" b="0"/>
                <wp:wrapNone/>
                <wp:docPr id="10" name="文字方塊 10"/>
                <wp:cNvGraphicFramePr/>
                <a:graphic xmlns:a="http://schemas.openxmlformats.org/drawingml/2006/main">
                  <a:graphicData uri="http://schemas.microsoft.com/office/word/2010/wordprocessingShape">
                    <wps:wsp>
                      <wps:cNvSpPr txBox="1"/>
                      <wps:spPr>
                        <a:xfrm>
                          <a:off x="0" y="0"/>
                          <a:ext cx="4647565" cy="521970"/>
                        </a:xfrm>
                        <a:prstGeom prst="rect">
                          <a:avLst/>
                        </a:prstGeom>
                        <a:noFill/>
                        <a:ln w="6350">
                          <a:noFill/>
                        </a:ln>
                        <a:effectLst/>
                      </wps:spPr>
                      <wps:txbx>
                        <w:txbxContent>
                          <w:p w14:paraId="4FD51C15" w14:textId="0ED52DAC" w:rsidR="00E1399C" w:rsidRPr="00E1399C" w:rsidRDefault="00224AA3">
                            <w:pPr>
                              <w:autoSpaceDE/>
                              <w:autoSpaceDN/>
                              <w:spacing w:before="120" w:after="120"/>
                              <w:jc w:val="left"/>
                              <w:rPr>
                                <w:rStyle w:val="BookTitle"/>
                              </w:rPr>
                              <w:pPrChange w:id="4" w:author="MS30 SCFchian1" w:date="2023-10-27T14:33:00Z">
                                <w:pPr>
                                  <w:spacing w:before="120" w:after="120"/>
                                  <w:jc w:val="left"/>
                                </w:pPr>
                              </w:pPrChange>
                            </w:pPr>
                            <w:r>
                              <w:rPr>
                                <w:rStyle w:val="BookTitle"/>
                              </w:rPr>
                              <w:t>M55M1</w:t>
                            </w:r>
                            <w:r w:rsidR="00E1399C" w:rsidRPr="00E1399C">
                              <w:rPr>
                                <w:rStyle w:val="BookTitle"/>
                              </w:rPr>
                              <w:t xml:space="preserve"> </w:t>
                            </w:r>
                            <w:r>
                              <w:rPr>
                                <w:rStyle w:val="BookTitle"/>
                                <w:rFonts w:hint="eastAsia"/>
                              </w:rPr>
                              <w:t>實現</w:t>
                            </w:r>
                            <w:r w:rsidR="006B545B">
                              <w:rPr>
                                <w:rStyle w:val="BookTitle"/>
                                <w:rFonts w:hint="eastAsia"/>
                              </w:rPr>
                              <w:t>軟體</w:t>
                            </w:r>
                            <w:r>
                              <w:rPr>
                                <w:rStyle w:val="BookTitle"/>
                                <w:rFonts w:hint="eastAsia"/>
                              </w:rPr>
                              <w:t xml:space="preserve">同步信號LCD控制器 </w:t>
                            </w:r>
                          </w:p>
                          <w:p w14:paraId="0EDB6BFA" w14:textId="0FD3EA6D" w:rsidR="00E1399C" w:rsidRPr="00D13D69" w:rsidRDefault="00E1399C" w:rsidP="00E1399C">
                            <w:pPr>
                              <w:spacing w:before="120" w:after="120"/>
                              <w:jc w:val="left"/>
                              <w:rPr>
                                <w:sz w:val="40"/>
                                <w:szCs w:val="40"/>
                                <w:lang w:eastAsia="zh-TW"/>
                              </w:rPr>
                            </w:pPr>
                            <w:proofErr w:type="spellStart"/>
                            <w:r w:rsidRPr="000B2D2C">
                              <w:rPr>
                                <w:rFonts w:cs="Arial"/>
                                <w:b/>
                                <w:bCs/>
                                <w:color w:val="000000"/>
                                <w:sz w:val="32"/>
                                <w:szCs w:val="32"/>
                                <w:lang w:eastAsia="zh-TW"/>
                              </w:rPr>
                              <w:t>grity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F580" id="_x0000_s1027" type="#_x0000_t202" style="position:absolute;left:0;text-align:left;margin-left:144.15pt;margin-top:-21pt;width:365.95pt;height:4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5nIAIAAEEEAAAOAAAAZHJzL2Uyb0RvYy54bWysU8lu2zAQvRfoPxC815JdL41gOXATuChg&#10;JAGcImeaIi0BJIclaUvu13dIeUPaU9ELNcMZzfLe4/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" filled="f" stroked="f" strokeweight=".5pt">
                <v:textbox>
                  <w:txbxContent>
                    <w:p w14:paraId="4FD51C15" w14:textId="0ED52DAC" w:rsidR="00E1399C" w:rsidRPr="00E1399C" w:rsidRDefault="00224AA3">
                      <w:pPr>
                        <w:autoSpaceDE/>
                        <w:autoSpaceDN/>
                        <w:spacing w:before="120" w:after="120"/>
                        <w:jc w:val="left"/>
                        <w:rPr>
                          <w:rStyle w:val="BookTitle"/>
                        </w:rPr>
                        <w:pPrChange w:id="7" w:author="MS30 SCFchian1" w:date="2023-10-27T14:33:00Z">
                          <w:pPr>
                            <w:spacing w:before="120" w:after="120"/>
                            <w:jc w:val="left"/>
                          </w:pPr>
                        </w:pPrChange>
                      </w:pPr>
                      <w:r>
                        <w:rPr>
                          <w:rStyle w:val="BookTitle"/>
                        </w:rPr>
                        <w:t>M55M1</w:t>
                      </w:r>
                      <w:r w:rsidR="00E1399C" w:rsidRPr="00E1399C">
                        <w:rPr>
                          <w:rStyle w:val="BookTitle"/>
                        </w:rPr>
                        <w:t xml:space="preserve"> </w:t>
                      </w:r>
                      <w:r>
                        <w:rPr>
                          <w:rStyle w:val="BookTitle"/>
                          <w:rFonts w:hint="eastAsia"/>
                        </w:rPr>
                        <w:t>實現</w:t>
                      </w:r>
                      <w:r w:rsidR="006B545B">
                        <w:rPr>
                          <w:rStyle w:val="BookTitle"/>
                          <w:rFonts w:hint="eastAsia"/>
                        </w:rPr>
                        <w:t>軟體</w:t>
                      </w:r>
                      <w:r>
                        <w:rPr>
                          <w:rStyle w:val="BookTitle"/>
                          <w:rFonts w:hint="eastAsia"/>
                        </w:rPr>
                        <w:t xml:space="preserve">同步信號LCD控制器 </w:t>
                      </w:r>
                    </w:p>
                    <w:p w14:paraId="0EDB6BFA" w14:textId="0FD3EA6D" w:rsidR="00E1399C" w:rsidRPr="00D13D69" w:rsidRDefault="00E1399C" w:rsidP="00E1399C">
                      <w:pPr>
                        <w:spacing w:before="120" w:after="120"/>
                        <w:jc w:val="left"/>
                        <w:rPr>
                          <w:sz w:val="40"/>
                          <w:szCs w:val="40"/>
                          <w:lang w:eastAsia="zh-TW"/>
                        </w:rPr>
                      </w:pPr>
                      <w:r w:rsidRPr="000B2D2C">
                        <w:rPr>
                          <w:rFonts w:cs="Arial"/>
                          <w:b/>
                          <w:bCs/>
                          <w:color w:val="000000"/>
                          <w:sz w:val="32"/>
                          <w:szCs w:val="32"/>
                          <w:lang w:eastAsia="zh-TW"/>
                        </w:rPr>
                        <w:t>grity</w:t>
                      </w:r>
                    </w:p>
                  </w:txbxContent>
                </v:textbox>
              </v:shape>
            </w:pict>
          </mc:Fallback>
        </mc:AlternateContent>
      </w:r>
      <w:r w:rsidR="00E1399C" w:rsidRPr="00E1399C">
        <w:rPr>
          <w:rFonts w:cs="Arial"/>
          <w:noProof/>
          <w:szCs w:val="24"/>
          <w:lang w:eastAsia="zh-TW"/>
        </w:rPr>
        <mc:AlternateContent>
          <mc:Choice Requires="wps">
            <w:drawing>
              <wp:anchor distT="4294967295" distB="4294967295" distL="114300" distR="114300" simplePos="0" relativeHeight="251655680" behindDoc="0" locked="0" layoutInCell="1" allowOverlap="1" wp14:anchorId="20BF5802" wp14:editId="12402B66">
                <wp:simplePos x="0" y="0"/>
                <wp:positionH relativeFrom="column">
                  <wp:posOffset>1699260</wp:posOffset>
                </wp:positionH>
                <wp:positionV relativeFrom="paragraph">
                  <wp:posOffset>260985</wp:posOffset>
                </wp:positionV>
                <wp:extent cx="4701540" cy="6985"/>
                <wp:effectExtent l="0" t="0" r="22860" b="31115"/>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01540" cy="6985"/>
                        </a:xfrm>
                        <a:prstGeom prst="line">
                          <a:avLst/>
                        </a:prstGeom>
                        <a:noFill/>
                        <a:ln w="6350" cap="flat" cmpd="thickThin" algn="ctr">
                          <a:solidFill>
                            <a:srgbClr val="C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F47D9EA" id="Straight Connector 360"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3.8pt,20.55pt" to="7in,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" strokecolor="#c00000" strokeweight=".5pt">
                <v:stroke linestyle="thickThin"/>
                <o:lock v:ext="edit" shapetype="f"/>
              </v:line>
            </w:pict>
          </mc:Fallback>
        </mc:AlternateContent>
      </w:r>
      <w:r w:rsidR="00E1399C" w:rsidRPr="00E1399C">
        <w:rPr>
          <w:rFonts w:cs="Arial"/>
          <w:noProof/>
          <w:szCs w:val="24"/>
          <w:lang w:eastAsia="zh-TW"/>
        </w:rPr>
        <mc:AlternateContent>
          <mc:Choice Requires="wps">
            <w:drawing>
              <wp:anchor distT="0" distB="0" distL="114300" distR="114300" simplePos="0" relativeHeight="251658752" behindDoc="0" locked="0" layoutInCell="1" allowOverlap="1" wp14:anchorId="3DF262AA" wp14:editId="16BFD626">
                <wp:simplePos x="0" y="0"/>
                <wp:positionH relativeFrom="column">
                  <wp:posOffset>1699260</wp:posOffset>
                </wp:positionH>
                <wp:positionV relativeFrom="paragraph">
                  <wp:posOffset>-107950</wp:posOffset>
                </wp:positionV>
                <wp:extent cx="129600" cy="378000"/>
                <wp:effectExtent l="0" t="0" r="3810" b="3175"/>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600" cy="378000"/>
                        </a:xfrm>
                        <a:prstGeom prst="rect">
                          <a:avLst/>
                        </a:prstGeom>
                        <a:solidFill>
                          <a:srgbClr val="C000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DD3D4" id="Rectangle 361" o:spid="_x0000_s1026" style="position:absolute;margin-left:133.8pt;margin-top:-8.5pt;width:10.2pt;height:2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" fillcolor="#c00000" stroked="f" strokeweight="2pt"/>
            </w:pict>
          </mc:Fallback>
        </mc:AlternateContent>
      </w:r>
      <w:commentRangeStart w:id="5"/>
      <w:commentRangeEnd w:id="5"/>
      <w:r w:rsidR="00E1399C" w:rsidRPr="00E1399C">
        <w:rPr>
          <w:sz w:val="18"/>
          <w:szCs w:val="18"/>
        </w:rPr>
        <w:commentReference w:id="5"/>
      </w:r>
    </w:p>
    <w:p w14:paraId="6BB3DBB4" w14:textId="77777777" w:rsidR="00E1399C" w:rsidRPr="00E1399C" w:rsidRDefault="00E1399C" w:rsidP="00E1399C">
      <w:pPr>
        <w:widowControl/>
        <w:topLinePunct/>
        <w:spacing w:beforeLines="50" w:before="180" w:afterLines="50" w:after="180"/>
        <w:ind w:firstLineChars="1250" w:firstLine="3000"/>
        <w:rPr>
          <w:rFonts w:cs="Arial"/>
        </w:rPr>
      </w:pPr>
    </w:p>
    <w:p w14:paraId="6E0068BF" w14:textId="77777777" w:rsidR="00E1399C" w:rsidRPr="00E1399C" w:rsidRDefault="00E1399C" w:rsidP="00E1399C">
      <w:pPr>
        <w:widowControl/>
        <w:topLinePunct/>
        <w:spacing w:before="120" w:after="120"/>
        <w:rPr>
          <w:rFonts w:cs="Arial"/>
        </w:rPr>
      </w:pPr>
      <w:r w:rsidRPr="00E1399C">
        <w:rPr>
          <w:rFonts w:cs="Arial"/>
          <w:noProof/>
          <w:lang w:eastAsia="zh-TW"/>
        </w:rPr>
        <mc:AlternateContent>
          <mc:Choice Requires="wps">
            <w:drawing>
              <wp:anchor distT="4294967295" distB="4294967295" distL="114300" distR="114300" simplePos="0" relativeHeight="251653632" behindDoc="0" locked="0" layoutInCell="1" allowOverlap="1" wp14:anchorId="588720BB" wp14:editId="52FF9739">
                <wp:simplePos x="0" y="0"/>
                <wp:positionH relativeFrom="column">
                  <wp:posOffset>-136525</wp:posOffset>
                </wp:positionH>
                <wp:positionV relativeFrom="paragraph">
                  <wp:posOffset>183514</wp:posOffset>
                </wp:positionV>
                <wp:extent cx="6541770" cy="0"/>
                <wp:effectExtent l="0" t="19050" r="11430" b="38100"/>
                <wp:wrapNone/>
                <wp:docPr id="359"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1770" cy="0"/>
                        </a:xfrm>
                        <a:prstGeom prst="line">
                          <a:avLst/>
                        </a:prstGeom>
                        <a:noFill/>
                        <a:ln w="57150" cap="flat" cmpd="thinThick" algn="ctr">
                          <a:solidFill>
                            <a:srgbClr val="C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135CBBE" id="Straight Connector 359"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75pt,14.45pt" to="504.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" strokecolor="#c00000" strokeweight="4.5pt">
                <v:stroke linestyle="thinThick"/>
                <o:lock v:ext="edit" shapetype="f"/>
              </v:line>
            </w:pict>
          </mc:Fallback>
        </mc:AlternateContent>
      </w:r>
    </w:p>
    <w:p w14:paraId="7C89EEE3" w14:textId="6495FD53" w:rsidR="00AA2B51" w:rsidRDefault="00AA2B51" w:rsidP="00E46DBE">
      <w:pPr>
        <w:widowControl/>
        <w:overflowPunct/>
        <w:topLinePunct/>
        <w:autoSpaceDE/>
        <w:autoSpaceDN/>
        <w:spacing w:before="120" w:after="120"/>
        <w:rPr>
          <w:rFonts w:cs="Arial"/>
          <w:lang w:eastAsia="zh-TW"/>
        </w:rPr>
      </w:pPr>
    </w:p>
    <w:p w14:paraId="692436CF" w14:textId="77777777" w:rsidR="00A24971" w:rsidRPr="00AA2B51" w:rsidRDefault="00A24971" w:rsidP="00E46DBE">
      <w:pPr>
        <w:widowControl/>
        <w:overflowPunct/>
        <w:topLinePunct/>
        <w:autoSpaceDE/>
        <w:autoSpaceDN/>
        <w:spacing w:before="120" w:after="120"/>
        <w:rPr>
          <w:rFonts w:cs="Arial"/>
          <w:lang w:eastAsia="zh-TW"/>
        </w:rPr>
      </w:pPr>
    </w:p>
    <w:tbl>
      <w:tblPr>
        <w:tblStyle w:val="TableGrid"/>
        <w:tblW w:w="0" w:type="auto"/>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CellMar>
          <w:top w:w="85" w:type="dxa"/>
          <w:bottom w:w="85" w:type="dxa"/>
        </w:tblCellMar>
        <w:tblLook w:val="0600" w:firstRow="0" w:lastRow="0" w:firstColumn="0" w:lastColumn="0" w:noHBand="1" w:noVBand="1"/>
      </w:tblPr>
      <w:tblGrid>
        <w:gridCol w:w="2017"/>
        <w:gridCol w:w="7331"/>
      </w:tblGrid>
      <w:tr w:rsidR="00371435" w:rsidRPr="003B59CF" w14:paraId="223CC1AB" w14:textId="77777777" w:rsidTr="00C2116B">
        <w:tc>
          <w:tcPr>
            <w:tcW w:w="9348" w:type="dxa"/>
            <w:gridSpan w:val="2"/>
            <w:tcBorders>
              <w:top w:val="nil"/>
              <w:left w:val="nil"/>
              <w:bottom w:val="single" w:sz="6" w:space="0" w:color="943634" w:themeColor="accent2" w:themeShade="BF"/>
              <w:right w:val="nil"/>
            </w:tcBorders>
            <w:hideMark/>
          </w:tcPr>
          <w:p w14:paraId="529E695C" w14:textId="77777777" w:rsidR="00371435" w:rsidRPr="003B59CF" w:rsidRDefault="003A2EEC" w:rsidP="00E46DBE">
            <w:pPr>
              <w:widowControl/>
              <w:overflowPunct/>
              <w:topLinePunct/>
              <w:autoSpaceDE/>
              <w:autoSpaceDN/>
              <w:rPr>
                <w:rFonts w:cs="Arial"/>
                <w:b/>
                <w:szCs w:val="24"/>
              </w:rPr>
            </w:pPr>
            <w:r>
              <w:rPr>
                <w:rFonts w:cs="Arial" w:hint="eastAsia"/>
                <w:b/>
                <w:color w:val="632423" w:themeColor="accent2" w:themeShade="80"/>
                <w:lang w:eastAsia="zh-TW"/>
              </w:rPr>
              <w:t>文件資訊</w:t>
            </w:r>
          </w:p>
        </w:tc>
      </w:tr>
      <w:tr w:rsidR="00B64D08" w:rsidRPr="003B59CF" w14:paraId="331CB9ED" w14:textId="77777777" w:rsidTr="00995E52">
        <w:tc>
          <w:tcPr>
            <w:tcW w:w="2017"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0FDE8F65" w14:textId="77777777" w:rsidR="00B64D08" w:rsidRPr="00640C61" w:rsidRDefault="00934A4A" w:rsidP="00995E52">
            <w:pPr>
              <w:widowControl/>
              <w:overflowPunct/>
              <w:topLinePunct/>
              <w:autoSpaceDE/>
              <w:autoSpaceDN/>
              <w:rPr>
                <w:rFonts w:cs="Arial"/>
                <w:iCs/>
                <w:lang w:eastAsia="zh-TW"/>
              </w:rPr>
            </w:pPr>
            <w:r w:rsidRPr="00640C61">
              <w:rPr>
                <w:rFonts w:cs="Arial" w:hint="eastAsia"/>
                <w:iCs/>
                <w:szCs w:val="24"/>
                <w:lang w:eastAsia="zh-TW"/>
              </w:rPr>
              <w:t>應用</w:t>
            </w:r>
            <w:r w:rsidR="003A2EEC" w:rsidRPr="00640C61">
              <w:rPr>
                <w:rFonts w:cs="Arial" w:hint="eastAsia"/>
                <w:iCs/>
                <w:lang w:eastAsia="zh-TW"/>
              </w:rPr>
              <w:t>簡述</w:t>
            </w:r>
          </w:p>
        </w:tc>
        <w:tc>
          <w:tcPr>
            <w:tcW w:w="7331" w:type="dxa"/>
            <w:tcBorders>
              <w:top w:val="single" w:sz="6" w:space="0" w:color="943634" w:themeColor="accent2" w:themeShade="BF"/>
              <w:left w:val="nil"/>
              <w:bottom w:val="single" w:sz="6" w:space="0" w:color="943634" w:themeColor="accent2" w:themeShade="BF"/>
              <w:right w:val="nil"/>
            </w:tcBorders>
            <w:vAlign w:val="center"/>
          </w:tcPr>
          <w:p w14:paraId="0ECEEB12" w14:textId="098C868F" w:rsidR="00C5011D" w:rsidRPr="004242C1" w:rsidRDefault="00EB400F" w:rsidP="00FE76A1">
            <w:pPr>
              <w:widowControl/>
              <w:overflowPunct/>
              <w:topLinePunct/>
              <w:autoSpaceDE/>
              <w:autoSpaceDN/>
              <w:rPr>
                <w:rFonts w:cs="Arial"/>
                <w:szCs w:val="24"/>
                <w:lang w:eastAsia="zh-TW"/>
              </w:rPr>
            </w:pPr>
            <w:r w:rsidRPr="004242C1">
              <w:rPr>
                <w:rFonts w:cs="Arial"/>
                <w:szCs w:val="24"/>
                <w:lang w:eastAsia="zh-TW"/>
              </w:rPr>
              <w:t>本範例代碼使用</w:t>
            </w:r>
            <w:r w:rsidR="00224AA3">
              <w:rPr>
                <w:rFonts w:cs="Arial"/>
                <w:szCs w:val="24"/>
                <w:lang w:eastAsia="zh-TW"/>
              </w:rPr>
              <w:t>M55M1</w:t>
            </w:r>
            <w:r w:rsidR="00C812FD">
              <w:rPr>
                <w:rFonts w:cs="Arial"/>
                <w:szCs w:val="24"/>
                <w:lang w:eastAsia="zh-TW"/>
              </w:rPr>
              <w:t xml:space="preserve"> </w:t>
            </w:r>
            <w:r w:rsidR="00224AA3">
              <w:rPr>
                <w:rFonts w:cs="Arial"/>
                <w:szCs w:val="24"/>
                <w:lang w:eastAsia="zh-TW"/>
              </w:rPr>
              <w:t xml:space="preserve">EBI </w:t>
            </w:r>
            <w:r w:rsidR="00224AA3">
              <w:rPr>
                <w:rFonts w:cs="Arial" w:hint="eastAsia"/>
                <w:szCs w:val="24"/>
                <w:lang w:eastAsia="zh-TW"/>
              </w:rPr>
              <w:t>驅動同步信號</w:t>
            </w:r>
            <w:r w:rsidR="00224AA3">
              <w:rPr>
                <w:rFonts w:cs="Arial"/>
                <w:szCs w:val="24"/>
                <w:lang w:eastAsia="zh-TW"/>
              </w:rPr>
              <w:t>LC</w:t>
            </w:r>
            <w:r w:rsidR="00224AA3">
              <w:rPr>
                <w:rFonts w:cs="Arial" w:hint="eastAsia"/>
                <w:szCs w:val="24"/>
                <w:lang w:eastAsia="zh-TW"/>
              </w:rPr>
              <w:t xml:space="preserve">D </w:t>
            </w:r>
            <w:r w:rsidR="00224AA3">
              <w:rPr>
                <w:rFonts w:cs="Arial" w:hint="eastAsia"/>
                <w:szCs w:val="24"/>
                <w:lang w:eastAsia="zh-TW"/>
              </w:rPr>
              <w:t>屏幕</w:t>
            </w:r>
          </w:p>
        </w:tc>
      </w:tr>
      <w:tr w:rsidR="00B64D08" w:rsidRPr="003B59CF" w14:paraId="79D5D6BE" w14:textId="77777777" w:rsidTr="00995E52">
        <w:tc>
          <w:tcPr>
            <w:tcW w:w="2017" w:type="dxa"/>
            <w:tcBorders>
              <w:top w:val="single" w:sz="6" w:space="0" w:color="943634" w:themeColor="accent2" w:themeShade="BF"/>
              <w:left w:val="nil"/>
              <w:bottom w:val="single" w:sz="6" w:space="0" w:color="943634" w:themeColor="accent2" w:themeShade="BF"/>
              <w:right w:val="nil"/>
            </w:tcBorders>
            <w:shd w:val="clear" w:color="auto" w:fill="EEB4B4"/>
            <w:vAlign w:val="center"/>
            <w:hideMark/>
          </w:tcPr>
          <w:p w14:paraId="70158F43" w14:textId="77777777" w:rsidR="00B64D08" w:rsidRPr="00640C61" w:rsidRDefault="00B64D08" w:rsidP="00995E52">
            <w:pPr>
              <w:widowControl/>
              <w:overflowPunct/>
              <w:topLinePunct/>
              <w:autoSpaceDE/>
              <w:autoSpaceDN/>
              <w:rPr>
                <w:rFonts w:cs="Arial"/>
                <w:b/>
                <w:color w:val="632423" w:themeColor="accent2" w:themeShade="80"/>
                <w:szCs w:val="24"/>
              </w:rPr>
            </w:pPr>
            <w:r w:rsidRPr="00640C61">
              <w:rPr>
                <w:rFonts w:cs="Arial"/>
                <w:lang w:eastAsia="zh-TW"/>
              </w:rPr>
              <w:t>BSP</w:t>
            </w:r>
            <w:r w:rsidR="003A2EEC" w:rsidRPr="00640C61">
              <w:rPr>
                <w:rFonts w:cs="Arial" w:hint="eastAsia"/>
                <w:lang w:eastAsia="zh-TW"/>
              </w:rPr>
              <w:t>版本</w:t>
            </w:r>
          </w:p>
        </w:tc>
        <w:tc>
          <w:tcPr>
            <w:tcW w:w="7331" w:type="dxa"/>
            <w:tcBorders>
              <w:top w:val="single" w:sz="6" w:space="0" w:color="943634" w:themeColor="accent2" w:themeShade="BF"/>
              <w:left w:val="nil"/>
              <w:bottom w:val="single" w:sz="6" w:space="0" w:color="943634" w:themeColor="accent2" w:themeShade="BF"/>
              <w:right w:val="nil"/>
            </w:tcBorders>
            <w:vAlign w:val="center"/>
            <w:hideMark/>
          </w:tcPr>
          <w:p w14:paraId="0625F933" w14:textId="42F55D5D" w:rsidR="00B64D08" w:rsidRPr="00D66568" w:rsidRDefault="006B545B" w:rsidP="00C812FD">
            <w:pPr>
              <w:widowControl/>
              <w:overflowPunct/>
              <w:topLinePunct/>
              <w:autoSpaceDE/>
              <w:autoSpaceDN/>
              <w:rPr>
                <w:rFonts w:cs="Arial"/>
                <w:lang w:eastAsia="zh-TW"/>
              </w:rPr>
            </w:pPr>
            <w:r>
              <w:rPr>
                <w:rFonts w:cs="Arial"/>
                <w:szCs w:val="24"/>
                <w:lang w:eastAsia="zh-TW"/>
              </w:rPr>
              <w:t>M55M1</w:t>
            </w:r>
            <w:r w:rsidR="00C15901" w:rsidRPr="00C15901">
              <w:rPr>
                <w:rFonts w:cs="Arial"/>
                <w:szCs w:val="24"/>
                <w:lang w:eastAsia="zh-TW"/>
              </w:rPr>
              <w:t>_Series_BSP_CMSIS_V3.0</w:t>
            </w:r>
            <w:r w:rsidR="003E37EC">
              <w:rPr>
                <w:rFonts w:cs="Arial"/>
                <w:szCs w:val="24"/>
                <w:lang w:eastAsia="zh-TW"/>
              </w:rPr>
              <w:t>1</w:t>
            </w:r>
            <w:r w:rsidR="00C15901" w:rsidRPr="00C15901">
              <w:rPr>
                <w:rFonts w:cs="Arial"/>
                <w:szCs w:val="24"/>
                <w:lang w:eastAsia="zh-TW"/>
              </w:rPr>
              <w:t>.00</w:t>
            </w:r>
            <w:r w:rsidR="00C812FD">
              <w:rPr>
                <w:rFonts w:cs="Arial"/>
                <w:szCs w:val="24"/>
                <w:lang w:eastAsia="zh-TW"/>
              </w:rPr>
              <w:t>1</w:t>
            </w:r>
          </w:p>
        </w:tc>
      </w:tr>
      <w:tr w:rsidR="00B64D08" w:rsidRPr="003B59CF" w14:paraId="7016BEFA" w14:textId="77777777" w:rsidTr="00995E52">
        <w:tc>
          <w:tcPr>
            <w:tcW w:w="2017"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1B9C203A" w14:textId="77777777" w:rsidR="00B64D08" w:rsidRPr="00640C61" w:rsidRDefault="003A2EEC" w:rsidP="00995E52">
            <w:pPr>
              <w:widowControl/>
              <w:overflowPunct/>
              <w:topLinePunct/>
              <w:autoSpaceDE/>
              <w:autoSpaceDN/>
              <w:rPr>
                <w:rFonts w:cs="Arial"/>
                <w:lang w:eastAsia="zh-TW"/>
              </w:rPr>
            </w:pPr>
            <w:r w:rsidRPr="00640C61">
              <w:rPr>
                <w:rFonts w:cs="Arial" w:hint="eastAsia"/>
                <w:lang w:eastAsia="zh-TW"/>
              </w:rPr>
              <w:t>開發平台</w:t>
            </w:r>
          </w:p>
        </w:tc>
        <w:tc>
          <w:tcPr>
            <w:tcW w:w="7331" w:type="dxa"/>
            <w:tcBorders>
              <w:top w:val="single" w:sz="6" w:space="0" w:color="943634" w:themeColor="accent2" w:themeShade="BF"/>
              <w:left w:val="nil"/>
              <w:bottom w:val="single" w:sz="6" w:space="0" w:color="943634" w:themeColor="accent2" w:themeShade="BF"/>
              <w:right w:val="nil"/>
            </w:tcBorders>
            <w:vAlign w:val="center"/>
          </w:tcPr>
          <w:p w14:paraId="4F8D0572" w14:textId="26882F43" w:rsidR="00B64D08" w:rsidRPr="00D66568" w:rsidRDefault="007C3D32" w:rsidP="00C812FD">
            <w:pPr>
              <w:widowControl/>
              <w:overflowPunct/>
              <w:topLinePunct/>
              <w:autoSpaceDE/>
              <w:autoSpaceDN/>
              <w:rPr>
                <w:rFonts w:cs="Arial"/>
                <w:szCs w:val="24"/>
                <w:lang w:eastAsia="zh-TW"/>
              </w:rPr>
            </w:pPr>
            <w:r w:rsidRPr="007C3D32">
              <w:rPr>
                <w:rFonts w:cs="Arial"/>
                <w:szCs w:val="23"/>
                <w:lang w:eastAsia="zh-TW"/>
              </w:rPr>
              <w:t>NuMaker-</w:t>
            </w:r>
            <w:r w:rsidR="00224AA3">
              <w:rPr>
                <w:rFonts w:cs="Arial"/>
                <w:szCs w:val="23"/>
                <w:lang w:eastAsia="zh-TW"/>
              </w:rPr>
              <w:t>M55M1</w:t>
            </w:r>
            <w:r w:rsidRPr="007C3D32">
              <w:rPr>
                <w:rFonts w:cs="Arial"/>
                <w:szCs w:val="23"/>
                <w:lang w:eastAsia="zh-TW"/>
              </w:rPr>
              <w:t xml:space="preserve"> V1.</w:t>
            </w:r>
            <w:r w:rsidR="00C812FD">
              <w:rPr>
                <w:rFonts w:cs="Arial"/>
                <w:szCs w:val="23"/>
                <w:lang w:eastAsia="zh-TW"/>
              </w:rPr>
              <w:t>0</w:t>
            </w:r>
          </w:p>
        </w:tc>
      </w:tr>
    </w:tbl>
    <w:p w14:paraId="33A9717C" w14:textId="77777777" w:rsidR="00371435" w:rsidRPr="00AA2B51" w:rsidRDefault="00371435" w:rsidP="00E46DBE">
      <w:pPr>
        <w:widowControl/>
        <w:overflowPunct/>
        <w:topLinePunct/>
        <w:autoSpaceDE/>
        <w:autoSpaceDN/>
        <w:rPr>
          <w:rFonts w:ascii="微軟正黑體" w:hAnsi="微軟正黑體"/>
          <w:lang w:eastAsia="zh-TW"/>
        </w:rPr>
      </w:pPr>
    </w:p>
    <w:p w14:paraId="067374D9" w14:textId="77777777" w:rsidR="00571EB2" w:rsidRPr="00AA2B51" w:rsidRDefault="00571EB2" w:rsidP="00E46DBE">
      <w:pPr>
        <w:widowControl/>
        <w:overflowPunct/>
        <w:topLinePunct/>
        <w:autoSpaceDE/>
        <w:autoSpaceDN/>
        <w:rPr>
          <w:rFonts w:ascii="微軟正黑體" w:hAnsi="微軟正黑體"/>
          <w:lang w:eastAsia="zh-TW"/>
        </w:rPr>
      </w:pPr>
    </w:p>
    <w:p w14:paraId="1656514C" w14:textId="77777777" w:rsidR="00571EB2" w:rsidRPr="00AA2B51" w:rsidRDefault="00571EB2" w:rsidP="00E46DBE">
      <w:pPr>
        <w:widowControl/>
        <w:overflowPunct/>
        <w:topLinePunct/>
        <w:autoSpaceDE/>
        <w:autoSpaceDN/>
        <w:rPr>
          <w:rFonts w:ascii="微軟正黑體" w:hAnsi="微軟正黑體"/>
          <w:lang w:eastAsia="zh-TW"/>
        </w:rPr>
      </w:pPr>
    </w:p>
    <w:p w14:paraId="08798763" w14:textId="77777777" w:rsidR="00571EB2" w:rsidRPr="00AA2B51" w:rsidRDefault="00571EB2" w:rsidP="00E46DBE">
      <w:pPr>
        <w:widowControl/>
        <w:overflowPunct/>
        <w:topLinePunct/>
        <w:autoSpaceDE/>
        <w:autoSpaceDN/>
        <w:rPr>
          <w:rFonts w:ascii="微軟正黑體" w:hAnsi="微軟正黑體"/>
          <w:lang w:eastAsia="zh-TW"/>
        </w:rPr>
      </w:pPr>
    </w:p>
    <w:p w14:paraId="394B8BF9" w14:textId="77777777" w:rsidR="00571EB2" w:rsidRPr="00AA2B51" w:rsidRDefault="00571EB2" w:rsidP="00E46DBE">
      <w:pPr>
        <w:widowControl/>
        <w:overflowPunct/>
        <w:topLinePunct/>
        <w:autoSpaceDE/>
        <w:autoSpaceDN/>
        <w:rPr>
          <w:rFonts w:ascii="微軟正黑體" w:hAnsi="微軟正黑體"/>
          <w:lang w:eastAsia="zh-TW"/>
        </w:rPr>
      </w:pPr>
    </w:p>
    <w:p w14:paraId="2245B357" w14:textId="77777777" w:rsidR="008A2687" w:rsidRPr="00AA2B51" w:rsidRDefault="008A2687" w:rsidP="00E46DBE">
      <w:pPr>
        <w:widowControl/>
        <w:overflowPunct/>
        <w:topLinePunct/>
        <w:autoSpaceDE/>
        <w:autoSpaceDN/>
        <w:rPr>
          <w:rFonts w:ascii="微軟正黑體" w:hAnsi="微軟正黑體"/>
          <w:lang w:eastAsia="zh-TW"/>
        </w:rPr>
      </w:pPr>
    </w:p>
    <w:p w14:paraId="66FDC8F3" w14:textId="77777777" w:rsidR="00C2116B" w:rsidRDefault="00C2116B" w:rsidP="00E46DBE">
      <w:pPr>
        <w:widowControl/>
        <w:overflowPunct/>
        <w:topLinePunct/>
        <w:autoSpaceDE/>
        <w:autoSpaceDN/>
        <w:rPr>
          <w:rFonts w:ascii="微軟正黑體" w:hAnsi="微軟正黑體"/>
          <w:lang w:eastAsia="zh-TW"/>
        </w:rPr>
      </w:pPr>
    </w:p>
    <w:p w14:paraId="311302E5" w14:textId="77777777" w:rsidR="00AA2B51" w:rsidRDefault="00AA2B51" w:rsidP="00E46DBE">
      <w:pPr>
        <w:widowControl/>
        <w:overflowPunct/>
        <w:topLinePunct/>
        <w:autoSpaceDE/>
        <w:autoSpaceDN/>
        <w:rPr>
          <w:rFonts w:ascii="微軟正黑體" w:hAnsi="微軟正黑體"/>
          <w:lang w:eastAsia="zh-TW"/>
        </w:rPr>
      </w:pPr>
    </w:p>
    <w:p w14:paraId="4162E541" w14:textId="77777777" w:rsidR="00AA2B51" w:rsidRPr="00AA2B51" w:rsidRDefault="00AA2B51" w:rsidP="00E46DBE">
      <w:pPr>
        <w:widowControl/>
        <w:overflowPunct/>
        <w:topLinePunct/>
        <w:autoSpaceDE/>
        <w:autoSpaceDN/>
        <w:rPr>
          <w:rFonts w:ascii="微軟正黑體" w:hAnsi="微軟正黑體"/>
          <w:lang w:eastAsia="zh-TW"/>
        </w:rPr>
      </w:pPr>
    </w:p>
    <w:p w14:paraId="0A01D532" w14:textId="77777777" w:rsidR="00C2116B" w:rsidRPr="00AA2B51" w:rsidRDefault="00C2116B" w:rsidP="00E46DBE">
      <w:pPr>
        <w:widowControl/>
        <w:overflowPunct/>
        <w:topLinePunct/>
        <w:autoSpaceDE/>
        <w:autoSpaceDN/>
        <w:rPr>
          <w:rFonts w:ascii="微軟正黑體" w:hAnsi="微軟正黑體"/>
          <w:lang w:eastAsia="zh-TW"/>
        </w:rPr>
      </w:pPr>
    </w:p>
    <w:p w14:paraId="035C85D5" w14:textId="77777777" w:rsidR="00C2116B" w:rsidRDefault="00C2116B" w:rsidP="00E46DBE">
      <w:pPr>
        <w:widowControl/>
        <w:overflowPunct/>
        <w:topLinePunct/>
        <w:autoSpaceDE/>
        <w:autoSpaceDN/>
        <w:spacing w:before="120" w:after="120"/>
        <w:jc w:val="center"/>
        <w:rPr>
          <w:ins w:id="6" w:author="MS30 SCFchian1 [2]" w:date="2024-09-09T10:43:00Z"/>
          <w:rFonts w:cs="Arial"/>
          <w:i/>
          <w:iCs/>
          <w:sz w:val="19"/>
          <w:szCs w:val="19"/>
          <w:lang w:eastAsia="zh-CN"/>
        </w:rPr>
      </w:pPr>
    </w:p>
    <w:p w14:paraId="5999EA24" w14:textId="77777777" w:rsidR="00943F93" w:rsidRDefault="00943F93" w:rsidP="00E46DBE">
      <w:pPr>
        <w:widowControl/>
        <w:overflowPunct/>
        <w:topLinePunct/>
        <w:autoSpaceDE/>
        <w:autoSpaceDN/>
        <w:spacing w:before="120" w:after="120"/>
        <w:jc w:val="center"/>
        <w:rPr>
          <w:ins w:id="7" w:author="MS30 SCFchian1 [2]" w:date="2024-09-09T10:43:00Z"/>
          <w:rFonts w:cs="Arial"/>
          <w:i/>
          <w:iCs/>
          <w:sz w:val="19"/>
          <w:szCs w:val="19"/>
          <w:lang w:eastAsia="zh-CN"/>
        </w:rPr>
      </w:pPr>
    </w:p>
    <w:p w14:paraId="14258563" w14:textId="77777777" w:rsidR="00943F93" w:rsidRPr="00AA2B51" w:rsidRDefault="00943F93" w:rsidP="00E46DBE">
      <w:pPr>
        <w:widowControl/>
        <w:overflowPunct/>
        <w:topLinePunct/>
        <w:autoSpaceDE/>
        <w:autoSpaceDN/>
        <w:spacing w:before="120" w:after="120"/>
        <w:jc w:val="center"/>
        <w:rPr>
          <w:rFonts w:cs="Arial"/>
          <w:i/>
          <w:iCs/>
          <w:sz w:val="19"/>
          <w:szCs w:val="19"/>
          <w:lang w:eastAsia="zh-CN"/>
        </w:rPr>
      </w:pPr>
    </w:p>
    <w:p w14:paraId="0F86E55E" w14:textId="77777777" w:rsidR="00571EB2" w:rsidRPr="00AA2B51" w:rsidRDefault="00571EB2" w:rsidP="00E46DBE">
      <w:pPr>
        <w:widowControl/>
        <w:overflowPunct/>
        <w:topLinePunct/>
        <w:autoSpaceDE/>
        <w:autoSpaceDN/>
        <w:spacing w:before="120" w:after="120"/>
        <w:jc w:val="center"/>
        <w:rPr>
          <w:rFonts w:cs="Arial"/>
          <w:i/>
          <w:iCs/>
          <w:sz w:val="19"/>
          <w:szCs w:val="19"/>
          <w:lang w:eastAsia="zh-CN"/>
        </w:rPr>
      </w:pPr>
      <w:r w:rsidRPr="00AA2B51">
        <w:rPr>
          <w:rFonts w:cs="Arial"/>
          <w:i/>
          <w:iCs/>
          <w:sz w:val="19"/>
          <w:szCs w:val="19"/>
          <w:lang w:eastAsia="zh-CN"/>
        </w:rPr>
        <w:t>The information described in this document is the exclusive intellectual property of</w:t>
      </w:r>
      <w:r w:rsidRPr="00AA2B51">
        <w:rPr>
          <w:rFonts w:cs="Arial"/>
          <w:i/>
          <w:iCs/>
          <w:sz w:val="19"/>
          <w:szCs w:val="19"/>
          <w:lang w:eastAsia="zh-CN"/>
        </w:rPr>
        <w:br/>
        <w:t xml:space="preserve"> </w:t>
      </w:r>
      <w:proofErr w:type="spellStart"/>
      <w:r w:rsidRPr="00AA2B51">
        <w:rPr>
          <w:rFonts w:cs="Arial"/>
          <w:i/>
          <w:iCs/>
          <w:sz w:val="19"/>
          <w:szCs w:val="19"/>
          <w:lang w:eastAsia="zh-CN"/>
        </w:rPr>
        <w:t>Nuvoton</w:t>
      </w:r>
      <w:proofErr w:type="spellEnd"/>
      <w:r w:rsidRPr="00AA2B51">
        <w:rPr>
          <w:rFonts w:cs="Arial"/>
          <w:i/>
          <w:iCs/>
          <w:sz w:val="19"/>
          <w:szCs w:val="19"/>
          <w:lang w:eastAsia="zh-CN"/>
        </w:rPr>
        <w:t xml:space="preserve"> Technology Corporation and shall not be reproduced without permission from </w:t>
      </w:r>
      <w:proofErr w:type="spellStart"/>
      <w:r w:rsidRPr="00AA2B51">
        <w:rPr>
          <w:rFonts w:cs="Arial"/>
          <w:i/>
          <w:iCs/>
          <w:sz w:val="19"/>
          <w:szCs w:val="19"/>
          <w:lang w:eastAsia="zh-CN"/>
        </w:rPr>
        <w:t>Nuvoton</w:t>
      </w:r>
      <w:proofErr w:type="spellEnd"/>
      <w:r w:rsidRPr="00AA2B51">
        <w:rPr>
          <w:rFonts w:cs="Arial"/>
          <w:i/>
          <w:iCs/>
          <w:sz w:val="19"/>
          <w:szCs w:val="19"/>
          <w:lang w:eastAsia="zh-CN"/>
        </w:rPr>
        <w:t>.</w:t>
      </w:r>
    </w:p>
    <w:p w14:paraId="451A0856" w14:textId="77777777" w:rsidR="00571EB2" w:rsidRPr="00AA2B51" w:rsidRDefault="00571EB2" w:rsidP="00E46DBE">
      <w:pPr>
        <w:widowControl/>
        <w:overflowPunct/>
        <w:topLinePunct/>
        <w:autoSpaceDE/>
        <w:autoSpaceDN/>
        <w:spacing w:before="120" w:after="120"/>
        <w:jc w:val="center"/>
        <w:rPr>
          <w:rFonts w:cs="Arial"/>
          <w:i/>
          <w:iCs/>
          <w:sz w:val="19"/>
          <w:szCs w:val="19"/>
          <w:lang w:eastAsia="zh-CN"/>
        </w:rPr>
      </w:pPr>
    </w:p>
    <w:p w14:paraId="12BEA622" w14:textId="77777777" w:rsidR="00571EB2" w:rsidRPr="00AA2B51" w:rsidRDefault="00FF70C1" w:rsidP="00E46DBE">
      <w:pPr>
        <w:widowControl/>
        <w:overflowPunct/>
        <w:topLinePunct/>
        <w:autoSpaceDE/>
        <w:autoSpaceDN/>
        <w:spacing w:before="120" w:after="120"/>
        <w:jc w:val="center"/>
        <w:rPr>
          <w:rFonts w:cs="Arial"/>
          <w:i/>
          <w:iCs/>
          <w:sz w:val="19"/>
          <w:szCs w:val="19"/>
          <w:lang w:eastAsia="zh-CN"/>
        </w:rPr>
      </w:pPr>
      <w:proofErr w:type="spellStart"/>
      <w:r w:rsidRPr="00FF70C1">
        <w:rPr>
          <w:rFonts w:cs="Arial"/>
          <w:i/>
          <w:iCs/>
          <w:sz w:val="19"/>
          <w:szCs w:val="19"/>
          <w:lang w:eastAsia="zh-CN"/>
        </w:rPr>
        <w:t>Nuvoton</w:t>
      </w:r>
      <w:proofErr w:type="spellEnd"/>
      <w:r w:rsidRPr="00FF70C1">
        <w:rPr>
          <w:rFonts w:cs="Arial"/>
          <w:i/>
          <w:iCs/>
          <w:sz w:val="19"/>
          <w:szCs w:val="19"/>
          <w:lang w:eastAsia="zh-CN"/>
        </w:rPr>
        <w:t xml:space="preserve"> is providing this document only for reference purposes of </w:t>
      </w:r>
      <w:proofErr w:type="spellStart"/>
      <w:r w:rsidRPr="00FF70C1">
        <w:rPr>
          <w:rFonts w:cs="Arial"/>
          <w:i/>
          <w:iCs/>
          <w:sz w:val="19"/>
          <w:szCs w:val="19"/>
          <w:lang w:eastAsia="zh-CN"/>
        </w:rPr>
        <w:t>NuMicro</w:t>
      </w:r>
      <w:proofErr w:type="spellEnd"/>
      <w:r w:rsidRPr="00FF70C1">
        <w:rPr>
          <w:rFonts w:cs="Arial"/>
          <w:i/>
          <w:iCs/>
          <w:sz w:val="19"/>
          <w:szCs w:val="19"/>
          <w:lang w:eastAsia="zh-CN"/>
        </w:rPr>
        <w:t xml:space="preserve"> microcontroller and </w:t>
      </w:r>
      <w:proofErr w:type="gramStart"/>
      <w:r w:rsidRPr="00FF70C1">
        <w:rPr>
          <w:rFonts w:cs="Arial"/>
          <w:i/>
          <w:iCs/>
          <w:sz w:val="19"/>
          <w:szCs w:val="19"/>
          <w:lang w:eastAsia="zh-CN"/>
        </w:rPr>
        <w:t>microprocessor based</w:t>
      </w:r>
      <w:proofErr w:type="gramEnd"/>
      <w:r w:rsidRPr="00FF70C1">
        <w:rPr>
          <w:rFonts w:cs="Arial"/>
          <w:i/>
          <w:iCs/>
          <w:sz w:val="19"/>
          <w:szCs w:val="19"/>
          <w:lang w:eastAsia="zh-CN"/>
        </w:rPr>
        <w:t xml:space="preserve"> system design</w:t>
      </w:r>
      <w:r w:rsidR="00571EB2" w:rsidRPr="00AA2B51">
        <w:rPr>
          <w:rFonts w:cs="Arial"/>
          <w:i/>
          <w:iCs/>
          <w:sz w:val="19"/>
          <w:szCs w:val="19"/>
          <w:lang w:eastAsia="zh-CN"/>
        </w:rPr>
        <w:t xml:space="preserve">. </w:t>
      </w:r>
      <w:proofErr w:type="spellStart"/>
      <w:r w:rsidR="00571EB2" w:rsidRPr="00AA2B51">
        <w:rPr>
          <w:rFonts w:cs="Arial"/>
          <w:i/>
          <w:iCs/>
          <w:sz w:val="19"/>
          <w:szCs w:val="19"/>
          <w:lang w:eastAsia="zh-CN"/>
        </w:rPr>
        <w:t>Nuvoton</w:t>
      </w:r>
      <w:proofErr w:type="spellEnd"/>
      <w:r w:rsidR="00571EB2" w:rsidRPr="00AA2B51">
        <w:rPr>
          <w:rFonts w:cs="Arial"/>
          <w:i/>
          <w:iCs/>
          <w:sz w:val="19"/>
          <w:szCs w:val="19"/>
          <w:lang w:eastAsia="zh-CN"/>
        </w:rPr>
        <w:t xml:space="preserve"> assumes no responsibility for errors or omissions.</w:t>
      </w:r>
    </w:p>
    <w:p w14:paraId="36F8267E" w14:textId="77777777" w:rsidR="00571EB2" w:rsidRPr="00AA2B51" w:rsidRDefault="00571EB2" w:rsidP="00E46DBE">
      <w:pPr>
        <w:widowControl/>
        <w:overflowPunct/>
        <w:topLinePunct/>
        <w:autoSpaceDE/>
        <w:autoSpaceDN/>
        <w:spacing w:before="120" w:after="120"/>
        <w:jc w:val="center"/>
        <w:rPr>
          <w:rFonts w:cs="Arial"/>
          <w:i/>
          <w:iCs/>
          <w:sz w:val="19"/>
          <w:szCs w:val="19"/>
          <w:lang w:eastAsia="zh-CN"/>
        </w:rPr>
      </w:pPr>
      <w:r w:rsidRPr="00AA2B51">
        <w:rPr>
          <w:rFonts w:cs="Arial"/>
          <w:i/>
          <w:iCs/>
          <w:sz w:val="19"/>
          <w:szCs w:val="19"/>
          <w:lang w:eastAsia="zh-CN"/>
        </w:rPr>
        <w:t>All data and specifications are subject to change without notice.</w:t>
      </w:r>
    </w:p>
    <w:p w14:paraId="68E975D4" w14:textId="77777777" w:rsidR="00571EB2" w:rsidRPr="00AA2B51" w:rsidRDefault="00571EB2" w:rsidP="00E46DBE">
      <w:pPr>
        <w:widowControl/>
        <w:overflowPunct/>
        <w:topLinePunct/>
        <w:autoSpaceDE/>
        <w:autoSpaceDN/>
        <w:spacing w:before="120" w:after="120"/>
        <w:jc w:val="center"/>
        <w:rPr>
          <w:rFonts w:cs="Arial"/>
          <w:i/>
          <w:iCs/>
          <w:sz w:val="19"/>
          <w:szCs w:val="19"/>
          <w:lang w:eastAsia="zh-CN"/>
        </w:rPr>
      </w:pPr>
    </w:p>
    <w:p w14:paraId="5F5A3FD9" w14:textId="77777777" w:rsidR="00571EB2" w:rsidRPr="00AA2B51" w:rsidRDefault="00571EB2" w:rsidP="00E46DBE">
      <w:pPr>
        <w:widowControl/>
        <w:overflowPunct/>
        <w:topLinePunct/>
        <w:autoSpaceDE/>
        <w:autoSpaceDN/>
        <w:spacing w:before="120" w:after="120"/>
        <w:jc w:val="center"/>
        <w:rPr>
          <w:rFonts w:cs="Arial"/>
          <w:i/>
          <w:iCs/>
          <w:sz w:val="19"/>
          <w:szCs w:val="19"/>
          <w:lang w:eastAsia="zh-CN"/>
        </w:rPr>
      </w:pPr>
      <w:r w:rsidRPr="00AA2B51">
        <w:rPr>
          <w:rFonts w:cs="Arial"/>
          <w:i/>
          <w:iCs/>
          <w:sz w:val="19"/>
          <w:szCs w:val="19"/>
          <w:lang w:eastAsia="zh-CN"/>
        </w:rPr>
        <w:t xml:space="preserve">For additional information or questions, please contact: </w:t>
      </w:r>
      <w:proofErr w:type="spellStart"/>
      <w:r w:rsidRPr="00AA2B51">
        <w:rPr>
          <w:rFonts w:cs="Arial"/>
          <w:i/>
          <w:iCs/>
          <w:sz w:val="19"/>
          <w:szCs w:val="19"/>
          <w:lang w:eastAsia="zh-CN"/>
        </w:rPr>
        <w:t>Nuvoton</w:t>
      </w:r>
      <w:proofErr w:type="spellEnd"/>
      <w:r w:rsidRPr="00AA2B51">
        <w:rPr>
          <w:rFonts w:cs="Arial"/>
          <w:i/>
          <w:iCs/>
          <w:sz w:val="19"/>
          <w:szCs w:val="19"/>
          <w:lang w:eastAsia="zh-CN"/>
        </w:rPr>
        <w:t xml:space="preserve"> Technology Corporation. </w:t>
      </w:r>
    </w:p>
    <w:p w14:paraId="26F4A289" w14:textId="77777777" w:rsidR="00943F93" w:rsidRDefault="00000000" w:rsidP="00E46DBE">
      <w:pPr>
        <w:widowControl/>
        <w:overflowPunct/>
        <w:topLinePunct/>
        <w:autoSpaceDE/>
        <w:autoSpaceDN/>
        <w:spacing w:before="120" w:after="120"/>
        <w:jc w:val="center"/>
        <w:rPr>
          <w:ins w:id="8" w:author="MS30 SCFchian1 [2]" w:date="2024-09-09T10:42:00Z"/>
          <w:rStyle w:val="Hyperlink"/>
          <w:rFonts w:cs="Arial"/>
          <w:iCs/>
          <w:sz w:val="19"/>
          <w:szCs w:val="19"/>
          <w:lang w:eastAsia="zh-CN"/>
        </w:rPr>
      </w:pPr>
      <w:hyperlink r:id="rId14" w:history="1">
        <w:r w:rsidR="00571EB2" w:rsidRPr="00AA2B51">
          <w:rPr>
            <w:rStyle w:val="Hyperlink"/>
            <w:rFonts w:cs="Arial"/>
            <w:iCs/>
            <w:sz w:val="19"/>
            <w:szCs w:val="19"/>
            <w:lang w:eastAsia="zh-TW"/>
          </w:rPr>
          <w:t>www.nuvoton.com</w:t>
        </w:r>
      </w:hyperlink>
    </w:p>
    <w:p w14:paraId="24504F03" w14:textId="4E97AD04" w:rsidR="00C2116B" w:rsidDel="00943F93" w:rsidRDefault="00C2116B" w:rsidP="00E46DBE">
      <w:pPr>
        <w:widowControl/>
        <w:overflowPunct/>
        <w:topLinePunct/>
        <w:autoSpaceDE/>
        <w:autoSpaceDN/>
        <w:spacing w:before="120" w:after="120"/>
        <w:jc w:val="center"/>
        <w:rPr>
          <w:del w:id="9" w:author="MS30 SCFchian1 [2]" w:date="2024-09-09T10:43:00Z"/>
          <w:rStyle w:val="Hyperlink"/>
          <w:rFonts w:cs="Arial"/>
          <w:iCs/>
          <w:sz w:val="19"/>
          <w:szCs w:val="19"/>
          <w:lang w:eastAsia="zh-CN"/>
        </w:rPr>
      </w:pPr>
      <w:del w:id="10" w:author="MS30 SCFchian1 [2]" w:date="2024-09-09T10:43:00Z">
        <w:r w:rsidDel="00943F93">
          <w:rPr>
            <w:rStyle w:val="Hyperlink"/>
            <w:rFonts w:cs="Arial"/>
            <w:iCs/>
            <w:sz w:val="19"/>
            <w:szCs w:val="19"/>
            <w:lang w:eastAsia="zh-CN"/>
          </w:rPr>
          <w:br w:type="page"/>
        </w:r>
      </w:del>
    </w:p>
    <w:p w14:paraId="37F3DE23" w14:textId="03D1ADAC" w:rsidR="00F43B37" w:rsidRPr="00FB160E" w:rsidRDefault="00FF70C1" w:rsidP="00FB160E">
      <w:pPr>
        <w:pStyle w:val="Heading1"/>
      </w:pPr>
      <w:r w:rsidRPr="00FB160E">
        <w:rPr>
          <w:rFonts w:hint="eastAsia"/>
          <w:lang w:eastAsia="zh-TW"/>
        </w:rPr>
        <w:lastRenderedPageBreak/>
        <w:t>概述</w:t>
      </w:r>
    </w:p>
    <w:p w14:paraId="39D6A1BE" w14:textId="1911D1BF" w:rsidR="00675865" w:rsidRDefault="006B545B" w:rsidP="008965DA">
      <w:pPr>
        <w:pStyle w:val="bodyNormal"/>
        <w:spacing w:before="180" w:after="180"/>
        <w:rPr>
          <w:lang w:eastAsia="zh-TW"/>
        </w:rPr>
      </w:pPr>
      <w:r>
        <w:rPr>
          <w:rFonts w:hint="eastAsia"/>
          <w:lang w:eastAsia="zh-TW"/>
        </w:rPr>
        <w:t>一般常用於微控制器的</w:t>
      </w:r>
      <w:r>
        <w:rPr>
          <w:lang w:eastAsia="zh-TW"/>
        </w:rPr>
        <w:t>LCD</w:t>
      </w:r>
      <w:r>
        <w:rPr>
          <w:rFonts w:hint="eastAsia"/>
          <w:lang w:eastAsia="zh-TW"/>
        </w:rPr>
        <w:t>屏幕介面為</w:t>
      </w:r>
      <w:r>
        <w:rPr>
          <w:lang w:eastAsia="zh-TW"/>
        </w:rPr>
        <w:t>MPU-type LCD</w:t>
      </w:r>
      <w:r>
        <w:rPr>
          <w:rFonts w:hint="eastAsia"/>
          <w:lang w:eastAsia="zh-TW"/>
        </w:rPr>
        <w:t>，由於</w:t>
      </w:r>
      <w:proofErr w:type="gramStart"/>
      <w:r>
        <w:rPr>
          <w:rFonts w:hint="eastAsia"/>
          <w:lang w:eastAsia="zh-TW"/>
        </w:rPr>
        <w:t>這類屏幕</w:t>
      </w:r>
      <w:proofErr w:type="gramEnd"/>
      <w:r>
        <w:rPr>
          <w:rFonts w:hint="eastAsia"/>
          <w:lang w:eastAsia="zh-TW"/>
        </w:rPr>
        <w:t>內建控制器與顯示記憶體，以致於價格高於同步信號</w:t>
      </w:r>
      <w:r>
        <w:rPr>
          <w:rFonts w:hint="eastAsia"/>
          <w:lang w:eastAsia="zh-TW"/>
        </w:rPr>
        <w:t>LCD</w:t>
      </w:r>
      <w:r>
        <w:rPr>
          <w:rFonts w:hint="eastAsia"/>
          <w:lang w:eastAsia="zh-TW"/>
        </w:rPr>
        <w:t>屏幕</w:t>
      </w:r>
      <w:r w:rsidR="00495203">
        <w:rPr>
          <w:lang w:eastAsia="zh-TW"/>
        </w:rPr>
        <w:t xml:space="preserve"> </w:t>
      </w:r>
      <w:r w:rsidR="00DB26F5">
        <w:rPr>
          <w:rFonts w:hint="eastAsia"/>
          <w:lang w:eastAsia="zh-TW"/>
        </w:rPr>
        <w:t>(</w:t>
      </w:r>
      <w:r w:rsidR="00DB26F5">
        <w:rPr>
          <w:rFonts w:hint="eastAsia"/>
          <w:lang w:eastAsia="zh-TW"/>
        </w:rPr>
        <w:t>可參</w:t>
      </w:r>
      <w:r w:rsidR="00495203">
        <w:rPr>
          <w:rFonts w:hint="eastAsia"/>
          <w:lang w:eastAsia="zh-TW"/>
        </w:rPr>
        <w:t>閱</w:t>
      </w:r>
      <w:r w:rsidR="00DB26F5">
        <w:rPr>
          <w:lang w:eastAsia="zh-TW"/>
        </w:rPr>
        <w:fldChar w:fldCharType="begin"/>
      </w:r>
      <w:r w:rsidR="00DB26F5">
        <w:rPr>
          <w:lang w:eastAsia="zh-TW"/>
        </w:rPr>
        <w:instrText xml:space="preserve"> </w:instrText>
      </w:r>
      <w:r w:rsidR="00DB26F5">
        <w:rPr>
          <w:rFonts w:hint="eastAsia"/>
          <w:lang w:eastAsia="zh-TW"/>
        </w:rPr>
        <w:instrText>REF _Ref189584678 \h</w:instrText>
      </w:r>
      <w:r w:rsidR="00DB26F5">
        <w:rPr>
          <w:lang w:eastAsia="zh-TW"/>
        </w:rPr>
        <w:instrText xml:space="preserve"> </w:instrText>
      </w:r>
      <w:r w:rsidR="00DB26F5">
        <w:rPr>
          <w:lang w:eastAsia="zh-TW"/>
        </w:rPr>
      </w:r>
      <w:r w:rsidR="00DB26F5">
        <w:rPr>
          <w:lang w:eastAsia="zh-TW"/>
        </w:rPr>
        <w:fldChar w:fldCharType="separate"/>
      </w:r>
      <w:r w:rsidR="00BF27CF">
        <w:rPr>
          <w:rFonts w:hint="eastAsia"/>
        </w:rPr>
        <w:t>表</w:t>
      </w:r>
      <w:r w:rsidR="00BF27CF">
        <w:rPr>
          <w:rFonts w:hint="eastAsia"/>
        </w:rPr>
        <w:t xml:space="preserve"> </w:t>
      </w:r>
      <w:r w:rsidR="00BF27CF">
        <w:rPr>
          <w:noProof/>
        </w:rPr>
        <w:t>1</w:t>
      </w:r>
      <w:r w:rsidR="00BF27CF">
        <w:noBreakHyphen/>
      </w:r>
      <w:r w:rsidR="00BF27CF">
        <w:rPr>
          <w:noProof/>
        </w:rPr>
        <w:t>1</w:t>
      </w:r>
      <w:r w:rsidR="00BF27CF">
        <w:rPr>
          <w:rFonts w:hint="eastAsia"/>
          <w:lang w:eastAsia="zh-TW"/>
        </w:rPr>
        <w:t xml:space="preserve"> </w:t>
      </w:r>
      <w:r w:rsidR="00BF27CF">
        <w:rPr>
          <w:lang w:eastAsia="zh-TW"/>
        </w:rPr>
        <w:t>MPU-type</w:t>
      </w:r>
      <w:r w:rsidR="00BF27CF">
        <w:rPr>
          <w:rFonts w:hint="eastAsia"/>
          <w:lang w:eastAsia="zh-TW"/>
        </w:rPr>
        <w:t xml:space="preserve"> </w:t>
      </w:r>
      <w:r w:rsidR="00BF27CF">
        <w:rPr>
          <w:rFonts w:hint="eastAsia"/>
          <w:lang w:eastAsia="zh-TW"/>
        </w:rPr>
        <w:t>與</w:t>
      </w:r>
      <w:r w:rsidR="00BF27CF">
        <w:rPr>
          <w:rFonts w:hint="eastAsia"/>
          <w:lang w:eastAsia="zh-TW"/>
        </w:rPr>
        <w:t xml:space="preserve"> Sync-</w:t>
      </w:r>
      <w:r w:rsidR="00BF27CF">
        <w:rPr>
          <w:lang w:eastAsia="zh-TW"/>
        </w:rPr>
        <w:t>t</w:t>
      </w:r>
      <w:r w:rsidR="00BF27CF">
        <w:rPr>
          <w:rFonts w:hint="eastAsia"/>
          <w:lang w:eastAsia="zh-TW"/>
        </w:rPr>
        <w:t xml:space="preserve">ype </w:t>
      </w:r>
      <w:r w:rsidR="00BF27CF">
        <w:rPr>
          <w:lang w:eastAsia="zh-TW"/>
        </w:rPr>
        <w:t>LCD</w:t>
      </w:r>
      <w:r w:rsidR="00BF27CF">
        <w:rPr>
          <w:rFonts w:hint="eastAsia"/>
          <w:lang w:eastAsia="zh-TW"/>
        </w:rPr>
        <w:t>屏幕比較表</w:t>
      </w:r>
      <w:r w:rsidR="00DB26F5">
        <w:rPr>
          <w:lang w:eastAsia="zh-TW"/>
        </w:rPr>
        <w:fldChar w:fldCharType="end"/>
      </w:r>
      <w:r w:rsidR="00DB26F5">
        <w:rPr>
          <w:rFonts w:hint="eastAsia"/>
          <w:lang w:eastAsia="zh-TW"/>
        </w:rPr>
        <w:t>)</w:t>
      </w:r>
      <w:r>
        <w:rPr>
          <w:rFonts w:hint="eastAsia"/>
          <w:lang w:eastAsia="zh-TW"/>
        </w:rPr>
        <w:t>。</w:t>
      </w:r>
      <w:r w:rsidRPr="00830DBE">
        <w:rPr>
          <w:rFonts w:hint="eastAsia"/>
          <w:lang w:eastAsia="zh-TW"/>
        </w:rPr>
        <w:t>本範例代碼使用</w:t>
      </w:r>
      <w:r>
        <w:rPr>
          <w:lang w:eastAsia="zh-TW"/>
        </w:rPr>
        <w:t>M55M1 EBI</w:t>
      </w:r>
      <w:r>
        <w:rPr>
          <w:rFonts w:cs="Arial" w:hint="eastAsia"/>
          <w:szCs w:val="24"/>
          <w:lang w:eastAsia="zh-TW"/>
        </w:rPr>
        <w:t>驅動</w:t>
      </w:r>
      <w:r>
        <w:rPr>
          <w:rFonts w:hint="eastAsia"/>
          <w:lang w:eastAsia="zh-TW"/>
        </w:rPr>
        <w:t>同步信號</w:t>
      </w:r>
      <w:r w:rsidR="00FB5D1D" w:rsidRPr="009E1F4B">
        <w:rPr>
          <w:lang w:eastAsia="zh-TW"/>
        </w:rPr>
        <w:t>(</w:t>
      </w:r>
      <w:r w:rsidR="00FB5D1D" w:rsidRPr="00E93C4C">
        <w:rPr>
          <w:lang w:eastAsia="zh-TW"/>
        </w:rPr>
        <w:t>Sync-Type</w:t>
      </w:r>
      <w:r w:rsidR="00FB5D1D" w:rsidRPr="009E1F4B">
        <w:rPr>
          <w:lang w:eastAsia="zh-TW"/>
        </w:rPr>
        <w:t>)</w:t>
      </w:r>
      <w:r w:rsidR="00FB5D1D">
        <w:rPr>
          <w:rFonts w:hint="eastAsia"/>
          <w:lang w:eastAsia="zh-TW"/>
        </w:rPr>
        <w:t xml:space="preserve"> </w:t>
      </w:r>
      <w:r>
        <w:rPr>
          <w:rFonts w:cs="Arial"/>
          <w:szCs w:val="24"/>
          <w:lang w:eastAsia="zh-TW"/>
        </w:rPr>
        <w:t>LC</w:t>
      </w:r>
      <w:r>
        <w:rPr>
          <w:rFonts w:cs="Arial" w:hint="eastAsia"/>
          <w:szCs w:val="24"/>
          <w:lang w:eastAsia="zh-TW"/>
        </w:rPr>
        <w:t>D</w:t>
      </w:r>
      <w:r>
        <w:rPr>
          <w:rFonts w:cs="Arial" w:hint="eastAsia"/>
          <w:szCs w:val="24"/>
          <w:lang w:eastAsia="zh-TW"/>
        </w:rPr>
        <w:t>屏幕</w:t>
      </w:r>
      <w:r>
        <w:rPr>
          <w:rFonts w:hint="eastAsia"/>
          <w:lang w:eastAsia="zh-TW"/>
        </w:rPr>
        <w:t>，透過</w:t>
      </w:r>
      <w:r>
        <w:rPr>
          <w:rFonts w:hint="eastAsia"/>
          <w:lang w:eastAsia="zh-TW"/>
        </w:rPr>
        <w:t>EBI</w:t>
      </w:r>
      <w:r>
        <w:rPr>
          <w:rFonts w:hint="eastAsia"/>
          <w:lang w:eastAsia="zh-TW"/>
        </w:rPr>
        <w:t>介面並搭配</w:t>
      </w:r>
      <w:r>
        <w:rPr>
          <w:rFonts w:hint="eastAsia"/>
          <w:lang w:eastAsia="zh-TW"/>
        </w:rPr>
        <w:t>M55M1</w:t>
      </w:r>
      <w:r w:rsidR="00D5049C">
        <w:rPr>
          <w:rFonts w:hint="eastAsia"/>
          <w:lang w:eastAsia="zh-TW"/>
        </w:rPr>
        <w:t>系列支援的</w:t>
      </w:r>
      <w:r>
        <w:rPr>
          <w:rFonts w:hint="eastAsia"/>
          <w:lang w:eastAsia="zh-TW"/>
        </w:rPr>
        <w:t xml:space="preserve"> </w:t>
      </w:r>
      <w:r>
        <w:rPr>
          <w:lang w:eastAsia="zh-TW"/>
        </w:rPr>
        <w:t xml:space="preserve">PDMA </w:t>
      </w:r>
      <w:r>
        <w:rPr>
          <w:rFonts w:hint="eastAsia"/>
          <w:lang w:eastAsia="zh-TW"/>
        </w:rPr>
        <w:t>或是</w:t>
      </w:r>
      <w:r>
        <w:rPr>
          <w:rFonts w:hint="eastAsia"/>
          <w:lang w:eastAsia="zh-TW"/>
        </w:rPr>
        <w:t xml:space="preserve"> </w:t>
      </w:r>
      <w:r>
        <w:rPr>
          <w:lang w:eastAsia="zh-TW"/>
        </w:rPr>
        <w:t xml:space="preserve">GDMA </w:t>
      </w:r>
      <w:r>
        <w:rPr>
          <w:rFonts w:hint="eastAsia"/>
          <w:lang w:eastAsia="zh-TW"/>
        </w:rPr>
        <w:t>實現自我刷新畫面功能。</w:t>
      </w:r>
    </w:p>
    <w:tbl>
      <w:tblPr>
        <w:tblStyle w:val="TableGrid"/>
        <w:tblW w:w="0" w:type="auto"/>
        <w:tblLook w:val="04A0" w:firstRow="1" w:lastRow="0" w:firstColumn="1" w:lastColumn="0" w:noHBand="0" w:noVBand="1"/>
      </w:tblPr>
      <w:tblGrid>
        <w:gridCol w:w="9964"/>
      </w:tblGrid>
      <w:tr w:rsidR="0074600C" w14:paraId="51FBB845" w14:textId="77777777" w:rsidTr="00DB26F5">
        <w:tc>
          <w:tcPr>
            <w:tcW w:w="9964" w:type="dxa"/>
          </w:tcPr>
          <w:p w14:paraId="6FACC483" w14:textId="6AB98C22" w:rsidR="0074600C" w:rsidRDefault="0074600C" w:rsidP="00752869">
            <w:pPr>
              <w:keepNext/>
              <w:jc w:val="center"/>
              <w:rPr>
                <w:rFonts w:cs="Arial"/>
                <w:szCs w:val="24"/>
                <w:lang w:eastAsia="zh-TW"/>
              </w:rPr>
            </w:pPr>
            <w:commentRangeStart w:id="11"/>
            <w:commentRangeEnd w:id="11"/>
            <w:r>
              <w:rPr>
                <w:rStyle w:val="CommentReference"/>
              </w:rPr>
              <w:commentReference w:id="11"/>
            </w:r>
            <w:r>
              <w:rPr>
                <w:rFonts w:cs="Arial"/>
                <w:noProof/>
                <w:szCs w:val="24"/>
                <w:lang w:eastAsia="zh-TW"/>
              </w:rPr>
              <w:drawing>
                <wp:inline distT="0" distB="0" distL="0" distR="0" wp14:anchorId="0E87EC21" wp14:editId="011E47FE">
                  <wp:extent cx="5524603" cy="2880042"/>
                  <wp:effectExtent l="0" t="0" r="0" b="0"/>
                  <wp:docPr id="1520137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4135" cy="2890224"/>
                          </a:xfrm>
                          <a:prstGeom prst="rect">
                            <a:avLst/>
                          </a:prstGeom>
                          <a:noFill/>
                        </pic:spPr>
                      </pic:pic>
                    </a:graphicData>
                  </a:graphic>
                </wp:inline>
              </w:drawing>
            </w:r>
          </w:p>
        </w:tc>
      </w:tr>
    </w:tbl>
    <w:p w14:paraId="1FD9E408" w14:textId="71D89508" w:rsidR="00DB26F5" w:rsidRDefault="0074600C" w:rsidP="0074600C">
      <w:pPr>
        <w:pStyle w:val="Caption"/>
        <w:rPr>
          <w:rFonts w:cs="Arial"/>
          <w:szCs w:val="24"/>
          <w:lang w:eastAsia="zh-TW"/>
        </w:rPr>
      </w:pPr>
      <w:r>
        <w:rPr>
          <w:rFonts w:hint="eastAsia"/>
          <w:lang w:eastAsia="zh-TW"/>
        </w:rPr>
        <w:t>圖</w:t>
      </w:r>
      <w:r>
        <w:rPr>
          <w:lang w:eastAsia="zh-TW"/>
        </w:rPr>
        <w:t xml:space="preserve"> </w:t>
      </w:r>
      <w:r>
        <w:fldChar w:fldCharType="begin"/>
      </w:r>
      <w:r>
        <w:rPr>
          <w:lang w:eastAsia="zh-TW"/>
        </w:rPr>
        <w:instrText xml:space="preserve"> STYLEREF 1 \s </w:instrText>
      </w:r>
      <w:r>
        <w:fldChar w:fldCharType="separate"/>
      </w:r>
      <w:r w:rsidR="00BF27CF">
        <w:rPr>
          <w:noProof/>
          <w:lang w:eastAsia="zh-TW"/>
        </w:rPr>
        <w:t>1</w:t>
      </w:r>
      <w:r>
        <w:rPr>
          <w:noProof/>
        </w:rPr>
        <w:fldChar w:fldCharType="end"/>
      </w:r>
      <w:r>
        <w:rPr>
          <w:lang w:eastAsia="zh-TW"/>
        </w:rPr>
        <w:noBreakHyphen/>
      </w:r>
      <w:r>
        <w:fldChar w:fldCharType="begin"/>
      </w:r>
      <w:r>
        <w:rPr>
          <w:lang w:eastAsia="zh-TW"/>
        </w:rPr>
        <w:instrText xml:space="preserve"> SEQ Figure \* ARABIC \s 1 </w:instrText>
      </w:r>
      <w:r>
        <w:fldChar w:fldCharType="separate"/>
      </w:r>
      <w:r w:rsidR="00BF27CF">
        <w:rPr>
          <w:noProof/>
          <w:lang w:eastAsia="zh-TW"/>
        </w:rPr>
        <w:t>1</w:t>
      </w:r>
      <w:r>
        <w:rPr>
          <w:noProof/>
        </w:rPr>
        <w:fldChar w:fldCharType="end"/>
      </w:r>
      <w:r>
        <w:rPr>
          <w:lang w:eastAsia="zh-TW"/>
        </w:rPr>
        <w:t xml:space="preserve"> </w:t>
      </w:r>
      <w:r w:rsidR="00EA1AAB">
        <w:rPr>
          <w:lang w:eastAsia="zh-TW"/>
        </w:rPr>
        <w:t>EBI</w:t>
      </w:r>
      <w:r w:rsidR="00EA1AAB">
        <w:rPr>
          <w:rFonts w:cs="Arial" w:hint="eastAsia"/>
          <w:szCs w:val="24"/>
          <w:lang w:eastAsia="zh-TW"/>
        </w:rPr>
        <w:t>驅動</w:t>
      </w:r>
      <w:r w:rsidR="00EA1AAB">
        <w:rPr>
          <w:rFonts w:hint="eastAsia"/>
          <w:lang w:eastAsia="zh-TW"/>
        </w:rPr>
        <w:t>同步信號</w:t>
      </w:r>
      <w:r w:rsidR="00EA1AAB">
        <w:rPr>
          <w:rFonts w:cs="Arial"/>
          <w:szCs w:val="24"/>
          <w:lang w:eastAsia="zh-TW"/>
        </w:rPr>
        <w:t>LC</w:t>
      </w:r>
      <w:r w:rsidR="00EA1AAB">
        <w:rPr>
          <w:rFonts w:cs="Arial" w:hint="eastAsia"/>
          <w:szCs w:val="24"/>
          <w:lang w:eastAsia="zh-TW"/>
        </w:rPr>
        <w:t>D</w:t>
      </w:r>
      <w:r w:rsidR="00EA1AAB">
        <w:rPr>
          <w:rFonts w:cs="Arial" w:hint="eastAsia"/>
          <w:szCs w:val="24"/>
          <w:lang w:eastAsia="zh-TW"/>
        </w:rPr>
        <w:t>屏幕</w:t>
      </w:r>
    </w:p>
    <w:tbl>
      <w:tblPr>
        <w:tblStyle w:val="TableGrid"/>
        <w:tblW w:w="0" w:type="auto"/>
        <w:tblInd w:w="895" w:type="dxa"/>
        <w:tblLook w:val="04A0" w:firstRow="1" w:lastRow="0" w:firstColumn="1" w:lastColumn="0" w:noHBand="0" w:noVBand="1"/>
      </w:tblPr>
      <w:tblGrid>
        <w:gridCol w:w="1980"/>
        <w:gridCol w:w="3060"/>
        <w:gridCol w:w="3150"/>
      </w:tblGrid>
      <w:tr w:rsidR="00DB26F5" w:rsidRPr="00DB26F5" w14:paraId="65A4A151" w14:textId="77777777" w:rsidTr="00E44939">
        <w:tc>
          <w:tcPr>
            <w:tcW w:w="1980" w:type="dxa"/>
            <w:tcBorders>
              <w:bottom w:val="single" w:sz="4" w:space="0" w:color="auto"/>
            </w:tcBorders>
            <w:shd w:val="clear" w:color="auto" w:fill="0070C0"/>
          </w:tcPr>
          <w:p w14:paraId="4DDCFCF8" w14:textId="786E82F3" w:rsidR="00DB26F5" w:rsidRPr="00FB5D1D" w:rsidRDefault="00DB26F5" w:rsidP="00676C23">
            <w:pPr>
              <w:pStyle w:val="bodyNormal"/>
              <w:spacing w:before="180" w:after="180"/>
              <w:rPr>
                <w:color w:val="FFFFFF" w:themeColor="background1"/>
                <w:sz w:val="20"/>
                <w:lang w:eastAsia="zh-TW"/>
              </w:rPr>
            </w:pPr>
            <w:r>
              <w:rPr>
                <w:rFonts w:cs="Arial"/>
                <w:szCs w:val="24"/>
                <w:lang w:eastAsia="zh-TW"/>
              </w:rPr>
              <w:br w:type="page"/>
            </w:r>
          </w:p>
        </w:tc>
        <w:tc>
          <w:tcPr>
            <w:tcW w:w="3060" w:type="dxa"/>
            <w:shd w:val="clear" w:color="auto" w:fill="0070C0"/>
          </w:tcPr>
          <w:p w14:paraId="31E1A118" w14:textId="77777777" w:rsidR="00DB26F5" w:rsidRPr="00FB5D1D" w:rsidRDefault="00DB26F5" w:rsidP="00676C23">
            <w:pPr>
              <w:pStyle w:val="bodyNormal"/>
              <w:spacing w:before="180" w:after="180"/>
              <w:jc w:val="center"/>
              <w:rPr>
                <w:b/>
                <w:bCs/>
                <w:color w:val="FFFFFF" w:themeColor="background1"/>
                <w:sz w:val="20"/>
                <w:lang w:eastAsia="zh-TW"/>
              </w:rPr>
            </w:pPr>
            <w:r w:rsidRPr="00E93C4C">
              <w:rPr>
                <w:b/>
                <w:bCs/>
                <w:color w:val="FFFFFF" w:themeColor="background1"/>
                <w:sz w:val="20"/>
                <w:lang w:eastAsia="zh-TW"/>
              </w:rPr>
              <w:t>MPU-Type LCD</w:t>
            </w:r>
          </w:p>
          <w:p w14:paraId="37EDD7E2" w14:textId="77777777" w:rsidR="00DB26F5" w:rsidRPr="00FB5D1D" w:rsidRDefault="00DB26F5" w:rsidP="00676C23">
            <w:pPr>
              <w:pStyle w:val="bodyNormal"/>
              <w:spacing w:before="180" w:after="180"/>
              <w:jc w:val="center"/>
              <w:rPr>
                <w:b/>
                <w:bCs/>
                <w:color w:val="FFFFFF" w:themeColor="background1"/>
                <w:sz w:val="20"/>
                <w:lang w:eastAsia="zh-TW"/>
              </w:rPr>
            </w:pPr>
            <w:r w:rsidRPr="00E93C4C">
              <w:rPr>
                <w:b/>
                <w:bCs/>
                <w:color w:val="FFFFFF" w:themeColor="background1"/>
                <w:sz w:val="20"/>
                <w:lang w:eastAsia="zh-TW"/>
              </w:rPr>
              <w:t>(Memory Processor Unit)</w:t>
            </w:r>
          </w:p>
        </w:tc>
        <w:tc>
          <w:tcPr>
            <w:tcW w:w="3150" w:type="dxa"/>
            <w:shd w:val="clear" w:color="auto" w:fill="0070C0"/>
          </w:tcPr>
          <w:p w14:paraId="3A7FBB7D" w14:textId="77777777" w:rsidR="00DB26F5" w:rsidRPr="00FB5D1D" w:rsidRDefault="00DB26F5" w:rsidP="00676C23">
            <w:pPr>
              <w:pStyle w:val="bodyNormal"/>
              <w:spacing w:before="180" w:after="180"/>
              <w:jc w:val="center"/>
              <w:rPr>
                <w:b/>
                <w:bCs/>
                <w:color w:val="FFFFFF" w:themeColor="background1"/>
                <w:sz w:val="20"/>
                <w:lang w:eastAsia="zh-TW"/>
              </w:rPr>
            </w:pPr>
            <w:r w:rsidRPr="00E93C4C">
              <w:rPr>
                <w:b/>
                <w:bCs/>
                <w:color w:val="FFFFFF" w:themeColor="background1"/>
                <w:sz w:val="20"/>
                <w:lang w:eastAsia="zh-TW"/>
              </w:rPr>
              <w:t>Sync-Type LCD</w:t>
            </w:r>
          </w:p>
          <w:p w14:paraId="514881B3" w14:textId="77777777" w:rsidR="00DB26F5" w:rsidRPr="00FB5D1D" w:rsidRDefault="00DB26F5" w:rsidP="00676C23">
            <w:pPr>
              <w:pStyle w:val="bodyNormal"/>
              <w:spacing w:before="180" w:after="180"/>
              <w:jc w:val="center"/>
              <w:rPr>
                <w:b/>
                <w:bCs/>
                <w:color w:val="FFFFFF" w:themeColor="background1"/>
                <w:sz w:val="20"/>
                <w:lang w:eastAsia="zh-TW"/>
              </w:rPr>
            </w:pPr>
            <w:r w:rsidRPr="00E93C4C">
              <w:rPr>
                <w:b/>
                <w:bCs/>
                <w:color w:val="FFFFFF" w:themeColor="background1"/>
                <w:sz w:val="20"/>
                <w:lang w:eastAsia="zh-TW"/>
              </w:rPr>
              <w:t>(RGB or SYNC Interface)</w:t>
            </w:r>
          </w:p>
        </w:tc>
      </w:tr>
      <w:tr w:rsidR="00DB26F5" w14:paraId="648E412D" w14:textId="77777777" w:rsidTr="00E44939">
        <w:trPr>
          <w:trHeight w:val="190"/>
        </w:trPr>
        <w:tc>
          <w:tcPr>
            <w:tcW w:w="1980" w:type="dxa"/>
            <w:shd w:val="clear" w:color="auto" w:fill="0070C0"/>
            <w:vAlign w:val="center"/>
          </w:tcPr>
          <w:p w14:paraId="77CD92D7" w14:textId="77777777" w:rsidR="00DB26F5" w:rsidRPr="00FB5D1D" w:rsidRDefault="00DB26F5" w:rsidP="00676C23">
            <w:pPr>
              <w:pStyle w:val="bodyNormal"/>
              <w:spacing w:before="180" w:after="180"/>
              <w:jc w:val="right"/>
              <w:rPr>
                <w:b/>
                <w:bCs/>
                <w:color w:val="FFFFFF" w:themeColor="background1"/>
                <w:sz w:val="20"/>
                <w:lang w:eastAsia="zh-TW"/>
              </w:rPr>
            </w:pPr>
            <w:r w:rsidRPr="00FB5D1D">
              <w:rPr>
                <w:rFonts w:hint="eastAsia"/>
                <w:b/>
                <w:bCs/>
                <w:color w:val="FFFFFF" w:themeColor="background1"/>
                <w:sz w:val="20"/>
                <w:lang w:eastAsia="zh-TW"/>
              </w:rPr>
              <w:t>傳輸方式</w:t>
            </w:r>
          </w:p>
        </w:tc>
        <w:tc>
          <w:tcPr>
            <w:tcW w:w="3060" w:type="dxa"/>
            <w:vAlign w:val="center"/>
          </w:tcPr>
          <w:p w14:paraId="248729F5" w14:textId="77777777" w:rsidR="00DB26F5" w:rsidRPr="00FB5D1D" w:rsidRDefault="00DB26F5" w:rsidP="00676C23">
            <w:pPr>
              <w:pStyle w:val="bodyNormal"/>
              <w:spacing w:before="180" w:after="180"/>
              <w:jc w:val="left"/>
              <w:rPr>
                <w:sz w:val="20"/>
                <w:lang w:eastAsia="zh-TW"/>
              </w:rPr>
            </w:pPr>
            <w:r w:rsidRPr="00FB5D1D">
              <w:rPr>
                <w:sz w:val="20"/>
                <w:lang w:eastAsia="zh-TW"/>
              </w:rPr>
              <w:t xml:space="preserve">EBI i80 </w:t>
            </w:r>
            <w:r w:rsidRPr="00FB5D1D">
              <w:rPr>
                <w:sz w:val="20"/>
                <w:lang w:eastAsia="zh-TW"/>
              </w:rPr>
              <w:t>介面或</w:t>
            </w:r>
            <w:r w:rsidRPr="00FB5D1D">
              <w:rPr>
                <w:sz w:val="20"/>
                <w:lang w:eastAsia="zh-TW"/>
              </w:rPr>
              <w:t xml:space="preserve"> SPI</w:t>
            </w:r>
            <w:r w:rsidRPr="00FB5D1D">
              <w:rPr>
                <w:rFonts w:hint="eastAsia"/>
                <w:sz w:val="20"/>
                <w:lang w:eastAsia="zh-TW"/>
              </w:rPr>
              <w:t xml:space="preserve"> </w:t>
            </w:r>
            <w:r w:rsidRPr="00FB5D1D">
              <w:rPr>
                <w:sz w:val="20"/>
                <w:lang w:eastAsia="zh-TW"/>
              </w:rPr>
              <w:t>進行指令</w:t>
            </w:r>
            <w:r w:rsidRPr="00FB5D1D">
              <w:rPr>
                <w:rFonts w:hint="eastAsia"/>
                <w:sz w:val="20"/>
                <w:lang w:eastAsia="zh-TW"/>
              </w:rPr>
              <w:t>操作</w:t>
            </w:r>
            <w:r w:rsidRPr="00FB5D1D">
              <w:rPr>
                <w:sz w:val="20"/>
                <w:lang w:eastAsia="zh-TW"/>
              </w:rPr>
              <w:t>和影像資料的傳輸</w:t>
            </w:r>
          </w:p>
        </w:tc>
        <w:tc>
          <w:tcPr>
            <w:tcW w:w="3150" w:type="dxa"/>
            <w:vAlign w:val="center"/>
          </w:tcPr>
          <w:p w14:paraId="70616C8D" w14:textId="77777777" w:rsidR="00DB26F5" w:rsidRPr="00FB5D1D" w:rsidRDefault="00DB26F5" w:rsidP="00676C23">
            <w:pPr>
              <w:pStyle w:val="bodyNormal"/>
              <w:spacing w:before="180" w:after="180"/>
              <w:jc w:val="left"/>
              <w:rPr>
                <w:sz w:val="20"/>
                <w:lang w:eastAsia="zh-TW"/>
              </w:rPr>
            </w:pPr>
            <w:r w:rsidRPr="00FB5D1D">
              <w:rPr>
                <w:rFonts w:hint="eastAsia"/>
                <w:sz w:val="20"/>
                <w:lang w:eastAsia="zh-TW"/>
              </w:rPr>
              <w:t xml:space="preserve">RGB </w:t>
            </w:r>
            <w:r w:rsidRPr="00FB5D1D">
              <w:rPr>
                <w:rFonts w:hint="eastAsia"/>
                <w:sz w:val="20"/>
                <w:lang w:eastAsia="zh-TW"/>
              </w:rPr>
              <w:t>與同步信號來顯示影像</w:t>
            </w:r>
          </w:p>
        </w:tc>
      </w:tr>
      <w:tr w:rsidR="00DB26F5" w14:paraId="6000E5FB" w14:textId="77777777" w:rsidTr="00E44939">
        <w:trPr>
          <w:trHeight w:val="43"/>
        </w:trPr>
        <w:tc>
          <w:tcPr>
            <w:tcW w:w="1980" w:type="dxa"/>
            <w:shd w:val="clear" w:color="auto" w:fill="0070C0"/>
            <w:vAlign w:val="center"/>
          </w:tcPr>
          <w:p w14:paraId="4067412D" w14:textId="77777777" w:rsidR="00DB26F5" w:rsidRPr="00FB5D1D" w:rsidRDefault="00DB26F5" w:rsidP="00676C23">
            <w:pPr>
              <w:pStyle w:val="bodyNormal"/>
              <w:spacing w:before="180" w:after="180"/>
              <w:jc w:val="right"/>
              <w:rPr>
                <w:b/>
                <w:bCs/>
                <w:color w:val="FFFFFF" w:themeColor="background1"/>
                <w:sz w:val="20"/>
                <w:lang w:eastAsia="zh-TW"/>
              </w:rPr>
            </w:pPr>
            <w:r w:rsidRPr="00FB5D1D">
              <w:rPr>
                <w:rFonts w:hint="eastAsia"/>
                <w:b/>
                <w:bCs/>
                <w:color w:val="FFFFFF" w:themeColor="background1"/>
                <w:sz w:val="20"/>
                <w:lang w:eastAsia="zh-TW"/>
              </w:rPr>
              <w:t>內存與頻寬使用量</w:t>
            </w:r>
          </w:p>
        </w:tc>
        <w:tc>
          <w:tcPr>
            <w:tcW w:w="3060" w:type="dxa"/>
            <w:vAlign w:val="center"/>
          </w:tcPr>
          <w:p w14:paraId="543C2F6B" w14:textId="77777777" w:rsidR="00DB26F5" w:rsidRPr="00FB5D1D" w:rsidRDefault="00DB26F5" w:rsidP="00676C23">
            <w:pPr>
              <w:pStyle w:val="bodyNormal"/>
              <w:spacing w:before="180" w:after="180"/>
              <w:jc w:val="center"/>
              <w:rPr>
                <w:sz w:val="20"/>
                <w:lang w:eastAsia="zh-TW"/>
              </w:rPr>
            </w:pPr>
            <w:r w:rsidRPr="00FB5D1D">
              <w:rPr>
                <w:rFonts w:hint="eastAsia"/>
                <w:sz w:val="20"/>
                <w:lang w:eastAsia="zh-TW"/>
              </w:rPr>
              <w:t>低</w:t>
            </w:r>
          </w:p>
        </w:tc>
        <w:tc>
          <w:tcPr>
            <w:tcW w:w="3150" w:type="dxa"/>
            <w:vAlign w:val="center"/>
          </w:tcPr>
          <w:p w14:paraId="23F3EE12" w14:textId="77777777" w:rsidR="00DB26F5" w:rsidRPr="00FB5D1D" w:rsidRDefault="00DB26F5" w:rsidP="00676C23">
            <w:pPr>
              <w:pStyle w:val="bodyNormal"/>
              <w:spacing w:before="180" w:after="180"/>
              <w:jc w:val="center"/>
              <w:rPr>
                <w:sz w:val="20"/>
                <w:lang w:eastAsia="zh-TW"/>
              </w:rPr>
            </w:pPr>
            <w:r w:rsidRPr="00FB5D1D">
              <w:rPr>
                <w:rFonts w:hint="eastAsia"/>
                <w:sz w:val="20"/>
                <w:lang w:eastAsia="zh-TW"/>
              </w:rPr>
              <w:t>高</w:t>
            </w:r>
          </w:p>
        </w:tc>
      </w:tr>
      <w:tr w:rsidR="00DB26F5" w14:paraId="2D9D6E0B" w14:textId="77777777" w:rsidTr="00E44939">
        <w:trPr>
          <w:trHeight w:val="43"/>
        </w:trPr>
        <w:tc>
          <w:tcPr>
            <w:tcW w:w="1980" w:type="dxa"/>
            <w:shd w:val="clear" w:color="auto" w:fill="0070C0"/>
            <w:vAlign w:val="center"/>
          </w:tcPr>
          <w:p w14:paraId="1D83A5ED" w14:textId="77777777" w:rsidR="00DB26F5" w:rsidRPr="00FB5D1D" w:rsidRDefault="00DB26F5" w:rsidP="00676C23">
            <w:pPr>
              <w:pStyle w:val="bodyNormal"/>
              <w:spacing w:before="180" w:after="180"/>
              <w:jc w:val="right"/>
              <w:rPr>
                <w:b/>
                <w:bCs/>
                <w:color w:val="FFFFFF" w:themeColor="background1"/>
                <w:sz w:val="20"/>
                <w:lang w:eastAsia="zh-TW"/>
              </w:rPr>
            </w:pPr>
            <w:r w:rsidRPr="00FB5D1D">
              <w:rPr>
                <w:rFonts w:hint="eastAsia"/>
                <w:b/>
                <w:bCs/>
                <w:color w:val="FFFFFF" w:themeColor="background1"/>
                <w:sz w:val="20"/>
                <w:lang w:eastAsia="zh-TW"/>
              </w:rPr>
              <w:t>適用場合</w:t>
            </w:r>
          </w:p>
        </w:tc>
        <w:tc>
          <w:tcPr>
            <w:tcW w:w="3060" w:type="dxa"/>
            <w:vAlign w:val="center"/>
          </w:tcPr>
          <w:p w14:paraId="5E814379" w14:textId="77777777" w:rsidR="00DB26F5" w:rsidRPr="00FB5D1D" w:rsidRDefault="00DB26F5" w:rsidP="00676C23">
            <w:pPr>
              <w:pStyle w:val="bodyNormal"/>
              <w:spacing w:before="180" w:after="180"/>
              <w:jc w:val="left"/>
              <w:rPr>
                <w:sz w:val="20"/>
                <w:lang w:eastAsia="zh-TW"/>
              </w:rPr>
            </w:pPr>
            <w:r w:rsidRPr="00FB5D1D">
              <w:rPr>
                <w:rFonts w:hint="eastAsia"/>
                <w:sz w:val="20"/>
                <w:lang w:eastAsia="zh-TW"/>
              </w:rPr>
              <w:t>適合靜態畫面或小量變動畫面</w:t>
            </w:r>
          </w:p>
        </w:tc>
        <w:tc>
          <w:tcPr>
            <w:tcW w:w="3150" w:type="dxa"/>
            <w:vAlign w:val="center"/>
          </w:tcPr>
          <w:p w14:paraId="200652A6" w14:textId="77777777" w:rsidR="00DB26F5" w:rsidRPr="00FB5D1D" w:rsidRDefault="00DB26F5" w:rsidP="00676C23">
            <w:pPr>
              <w:pStyle w:val="bodyNormal"/>
              <w:spacing w:before="180" w:after="180"/>
              <w:jc w:val="left"/>
              <w:rPr>
                <w:sz w:val="20"/>
                <w:lang w:eastAsia="zh-TW"/>
              </w:rPr>
            </w:pPr>
            <w:r w:rsidRPr="00FB5D1D">
              <w:rPr>
                <w:rFonts w:hint="eastAsia"/>
                <w:sz w:val="20"/>
                <w:lang w:eastAsia="zh-TW"/>
              </w:rPr>
              <w:t>適合較高解析度、動態畫面</w:t>
            </w:r>
          </w:p>
        </w:tc>
      </w:tr>
      <w:tr w:rsidR="00DB26F5" w14:paraId="29DFE60E" w14:textId="77777777" w:rsidTr="00E44939">
        <w:trPr>
          <w:trHeight w:val="397"/>
        </w:trPr>
        <w:tc>
          <w:tcPr>
            <w:tcW w:w="1980" w:type="dxa"/>
            <w:shd w:val="clear" w:color="auto" w:fill="0070C0"/>
            <w:vAlign w:val="center"/>
          </w:tcPr>
          <w:p w14:paraId="0B935745" w14:textId="77777777" w:rsidR="00DB26F5" w:rsidRPr="00FB5D1D" w:rsidRDefault="00DB26F5" w:rsidP="00676C23">
            <w:pPr>
              <w:pStyle w:val="bodyNormal"/>
              <w:spacing w:before="180" w:after="180"/>
              <w:jc w:val="right"/>
              <w:rPr>
                <w:b/>
                <w:bCs/>
                <w:color w:val="FFFFFF" w:themeColor="background1"/>
                <w:sz w:val="20"/>
                <w:lang w:eastAsia="zh-TW"/>
              </w:rPr>
            </w:pPr>
            <w:r w:rsidRPr="00FB5D1D">
              <w:rPr>
                <w:rFonts w:hint="eastAsia"/>
                <w:b/>
                <w:bCs/>
                <w:color w:val="FFFFFF" w:themeColor="background1"/>
                <w:sz w:val="20"/>
                <w:lang w:eastAsia="zh-TW"/>
              </w:rPr>
              <w:t>硬體成本</w:t>
            </w:r>
          </w:p>
        </w:tc>
        <w:tc>
          <w:tcPr>
            <w:tcW w:w="3060" w:type="dxa"/>
            <w:vAlign w:val="center"/>
          </w:tcPr>
          <w:p w14:paraId="2E87992E" w14:textId="77777777" w:rsidR="00DB26F5" w:rsidRPr="00FB5D1D" w:rsidRDefault="00DB26F5" w:rsidP="00676C23">
            <w:pPr>
              <w:pStyle w:val="bodyNormal"/>
              <w:spacing w:before="180" w:after="180"/>
              <w:jc w:val="left"/>
              <w:rPr>
                <w:sz w:val="20"/>
                <w:lang w:eastAsia="zh-TW"/>
              </w:rPr>
            </w:pPr>
            <w:r w:rsidRPr="00FB5D1D">
              <w:rPr>
                <w:rFonts w:hint="eastAsia"/>
                <w:sz w:val="20"/>
                <w:lang w:eastAsia="zh-TW"/>
              </w:rPr>
              <w:t>自帶</w:t>
            </w:r>
            <w:r w:rsidRPr="00FB5D1D">
              <w:rPr>
                <w:rFonts w:hint="eastAsia"/>
                <w:sz w:val="20"/>
                <w:lang w:eastAsia="zh-TW"/>
              </w:rPr>
              <w:t xml:space="preserve"> LCD </w:t>
            </w:r>
            <w:r w:rsidRPr="00FB5D1D">
              <w:rPr>
                <w:rFonts w:hint="eastAsia"/>
                <w:sz w:val="20"/>
                <w:lang w:eastAsia="zh-TW"/>
              </w:rPr>
              <w:t>控制器，由屏幕輸出</w:t>
            </w:r>
            <w:r w:rsidRPr="00FB5D1D">
              <w:rPr>
                <w:rFonts w:hint="eastAsia"/>
                <w:sz w:val="20"/>
                <w:lang w:eastAsia="zh-TW"/>
              </w:rPr>
              <w:t xml:space="preserve"> </w:t>
            </w:r>
            <w:r w:rsidRPr="00FB5D1D">
              <w:rPr>
                <w:sz w:val="20"/>
                <w:lang w:eastAsia="zh-TW"/>
              </w:rPr>
              <w:t>RGB</w:t>
            </w:r>
            <w:r w:rsidRPr="00FB5D1D">
              <w:rPr>
                <w:rFonts w:hint="eastAsia"/>
                <w:sz w:val="20"/>
                <w:lang w:eastAsia="zh-TW"/>
              </w:rPr>
              <w:t xml:space="preserve"> </w:t>
            </w:r>
            <w:r w:rsidRPr="00FB5D1D">
              <w:rPr>
                <w:rFonts w:hint="eastAsia"/>
                <w:sz w:val="20"/>
                <w:lang w:eastAsia="zh-TW"/>
              </w:rPr>
              <w:t>資料與同步訊號</w:t>
            </w:r>
          </w:p>
        </w:tc>
        <w:tc>
          <w:tcPr>
            <w:tcW w:w="3150" w:type="dxa"/>
            <w:vAlign w:val="center"/>
          </w:tcPr>
          <w:p w14:paraId="230C4C82" w14:textId="66F7BEB8" w:rsidR="00DB26F5" w:rsidRPr="00FB5D1D" w:rsidRDefault="00DB26F5" w:rsidP="00676C23">
            <w:pPr>
              <w:pStyle w:val="bodyNormal"/>
              <w:spacing w:before="180" w:after="180"/>
              <w:jc w:val="left"/>
              <w:rPr>
                <w:sz w:val="20"/>
                <w:lang w:eastAsia="zh-TW"/>
              </w:rPr>
            </w:pPr>
            <w:r w:rsidRPr="00FB5D1D">
              <w:rPr>
                <w:rFonts w:hint="eastAsia"/>
                <w:sz w:val="20"/>
                <w:lang w:eastAsia="zh-TW"/>
              </w:rPr>
              <w:t>無</w:t>
            </w:r>
            <w:r w:rsidRPr="00FB5D1D">
              <w:rPr>
                <w:rFonts w:hint="eastAsia"/>
                <w:sz w:val="20"/>
                <w:lang w:eastAsia="zh-TW"/>
              </w:rPr>
              <w:t xml:space="preserve"> LCD </w:t>
            </w:r>
            <w:r w:rsidRPr="00FB5D1D">
              <w:rPr>
                <w:rFonts w:hint="eastAsia"/>
                <w:sz w:val="20"/>
                <w:lang w:eastAsia="zh-TW"/>
              </w:rPr>
              <w:t>控制器，</w:t>
            </w:r>
            <w:r w:rsidRPr="00FB5D1D">
              <w:rPr>
                <w:sz w:val="20"/>
                <w:lang w:eastAsia="zh-TW"/>
              </w:rPr>
              <w:t xml:space="preserve">Host </w:t>
            </w:r>
            <w:r w:rsidRPr="00FB5D1D">
              <w:rPr>
                <w:rFonts w:hint="eastAsia"/>
                <w:sz w:val="20"/>
                <w:lang w:eastAsia="zh-TW"/>
              </w:rPr>
              <w:t>端直接輸出</w:t>
            </w:r>
            <w:r w:rsidRPr="00FB5D1D">
              <w:rPr>
                <w:rFonts w:hint="eastAsia"/>
                <w:sz w:val="20"/>
                <w:lang w:eastAsia="zh-TW"/>
              </w:rPr>
              <w:t xml:space="preserve"> </w:t>
            </w:r>
            <w:r w:rsidRPr="00FB5D1D">
              <w:rPr>
                <w:sz w:val="20"/>
                <w:lang w:eastAsia="zh-TW"/>
              </w:rPr>
              <w:t>RGB</w:t>
            </w:r>
            <w:r w:rsidRPr="00FB5D1D">
              <w:rPr>
                <w:rFonts w:hint="eastAsia"/>
                <w:sz w:val="20"/>
                <w:lang w:eastAsia="zh-TW"/>
              </w:rPr>
              <w:t xml:space="preserve"> </w:t>
            </w:r>
            <w:r w:rsidRPr="00FB5D1D">
              <w:rPr>
                <w:rFonts w:hint="eastAsia"/>
                <w:sz w:val="20"/>
                <w:lang w:eastAsia="zh-TW"/>
              </w:rPr>
              <w:t>資料與同步訊號至屏幕</w:t>
            </w:r>
          </w:p>
        </w:tc>
      </w:tr>
    </w:tbl>
    <w:p w14:paraId="4FE6371C" w14:textId="3F949B8D" w:rsidR="00DB26F5" w:rsidRPr="00DB26F5" w:rsidRDefault="00DB26F5" w:rsidP="00DB26F5">
      <w:pPr>
        <w:pStyle w:val="Caption"/>
        <w:rPr>
          <w:lang w:eastAsia="zh-TW"/>
        </w:rPr>
      </w:pPr>
      <w:bookmarkStart w:id="12" w:name="_Ref18958467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F27CF">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F27CF">
        <w:rPr>
          <w:noProof/>
        </w:rPr>
        <w:t>1</w:t>
      </w:r>
      <w:r>
        <w:fldChar w:fldCharType="end"/>
      </w:r>
      <w:r>
        <w:rPr>
          <w:rFonts w:hint="eastAsia"/>
          <w:lang w:eastAsia="zh-TW"/>
        </w:rPr>
        <w:t xml:space="preserve"> </w:t>
      </w:r>
      <w:r>
        <w:rPr>
          <w:lang w:eastAsia="zh-TW"/>
        </w:rPr>
        <w:t>MPU-type</w:t>
      </w:r>
      <w:r>
        <w:rPr>
          <w:rFonts w:hint="eastAsia"/>
          <w:lang w:eastAsia="zh-TW"/>
        </w:rPr>
        <w:t xml:space="preserve"> </w:t>
      </w:r>
      <w:r>
        <w:rPr>
          <w:rFonts w:hint="eastAsia"/>
          <w:lang w:eastAsia="zh-TW"/>
        </w:rPr>
        <w:t>與</w:t>
      </w:r>
      <w:r>
        <w:rPr>
          <w:rFonts w:hint="eastAsia"/>
          <w:lang w:eastAsia="zh-TW"/>
        </w:rPr>
        <w:t xml:space="preserve"> Sync-</w:t>
      </w:r>
      <w:r w:rsidR="001D1005">
        <w:rPr>
          <w:lang w:eastAsia="zh-TW"/>
        </w:rPr>
        <w:t>t</w:t>
      </w:r>
      <w:r>
        <w:rPr>
          <w:rFonts w:hint="eastAsia"/>
          <w:lang w:eastAsia="zh-TW"/>
        </w:rPr>
        <w:t xml:space="preserve">ype </w:t>
      </w:r>
      <w:r>
        <w:rPr>
          <w:lang w:eastAsia="zh-TW"/>
        </w:rPr>
        <w:t>LCD</w:t>
      </w:r>
      <w:r>
        <w:rPr>
          <w:rFonts w:hint="eastAsia"/>
          <w:lang w:eastAsia="zh-TW"/>
        </w:rPr>
        <w:t>屏幕比較表</w:t>
      </w:r>
      <w:bookmarkEnd w:id="12"/>
    </w:p>
    <w:p w14:paraId="2FCECD8A" w14:textId="0A56FE56" w:rsidR="003A2EEC" w:rsidRPr="008965DA" w:rsidRDefault="00EB400F" w:rsidP="00A5600E">
      <w:pPr>
        <w:pStyle w:val="Heading2"/>
      </w:pPr>
      <w:bookmarkStart w:id="13" w:name="_Ref470537892"/>
      <w:r w:rsidRPr="008965DA">
        <w:rPr>
          <w:rFonts w:hint="eastAsia"/>
        </w:rPr>
        <w:lastRenderedPageBreak/>
        <w:t>原理</w:t>
      </w:r>
    </w:p>
    <w:p w14:paraId="5ADEEBAE" w14:textId="660FA9BF" w:rsidR="00FF63D7" w:rsidRDefault="006B545B" w:rsidP="008965DA">
      <w:pPr>
        <w:pStyle w:val="bodyNormal"/>
        <w:spacing w:before="180" w:after="180"/>
        <w:rPr>
          <w:lang w:eastAsia="zh-TW"/>
        </w:rPr>
      </w:pPr>
      <w:r>
        <w:rPr>
          <w:rFonts w:hint="eastAsia"/>
          <w:lang w:eastAsia="zh-TW"/>
        </w:rPr>
        <w:t>本</w:t>
      </w:r>
      <w:r>
        <w:rPr>
          <w:lang w:eastAsia="zh-TW"/>
        </w:rPr>
        <w:t>範例代碼</w:t>
      </w:r>
      <w:r>
        <w:rPr>
          <w:rFonts w:hint="eastAsia"/>
          <w:lang w:eastAsia="zh-TW"/>
        </w:rPr>
        <w:t>使用</w:t>
      </w:r>
      <w:r>
        <w:rPr>
          <w:rFonts w:hint="eastAsia"/>
          <w:lang w:eastAsia="zh-TW"/>
        </w:rPr>
        <w:t>EBI</w:t>
      </w:r>
      <w:r>
        <w:rPr>
          <w:rFonts w:hint="eastAsia"/>
          <w:lang w:eastAsia="zh-TW"/>
        </w:rPr>
        <w:t>模擬</w:t>
      </w:r>
      <w:r w:rsidRPr="006B545B">
        <w:rPr>
          <w:rFonts w:hint="eastAsia"/>
          <w:lang w:eastAsia="zh-TW"/>
        </w:rPr>
        <w:t>同步信號</w:t>
      </w:r>
      <w:r w:rsidRPr="006B545B">
        <w:rPr>
          <w:rFonts w:hint="eastAsia"/>
          <w:lang w:eastAsia="zh-TW"/>
        </w:rPr>
        <w:t>LCD</w:t>
      </w:r>
      <w:r w:rsidRPr="006B545B">
        <w:rPr>
          <w:rFonts w:hint="eastAsia"/>
          <w:lang w:eastAsia="zh-TW"/>
        </w:rPr>
        <w:t>控制器</w:t>
      </w:r>
      <w:r>
        <w:rPr>
          <w:rFonts w:hint="eastAsia"/>
          <w:lang w:eastAsia="zh-TW"/>
        </w:rPr>
        <w:t>，透過</w:t>
      </w:r>
      <w:r>
        <w:rPr>
          <w:rFonts w:hint="eastAsia"/>
          <w:lang w:eastAsia="zh-TW"/>
        </w:rPr>
        <w:t xml:space="preserve"> </w:t>
      </w:r>
      <w:r>
        <w:rPr>
          <w:lang w:eastAsia="zh-TW"/>
        </w:rPr>
        <w:t>PDMA</w:t>
      </w:r>
      <w:r>
        <w:rPr>
          <w:rFonts w:hint="eastAsia"/>
          <w:lang w:eastAsia="zh-TW"/>
        </w:rPr>
        <w:t>或是</w:t>
      </w:r>
      <w:r>
        <w:rPr>
          <w:rFonts w:hint="eastAsia"/>
          <w:lang w:eastAsia="zh-TW"/>
        </w:rPr>
        <w:t>GDMA</w:t>
      </w:r>
      <w:r w:rsidR="00BF666C">
        <w:rPr>
          <w:rFonts w:hint="eastAsia"/>
          <w:lang w:eastAsia="zh-TW"/>
        </w:rPr>
        <w:t>進行</w:t>
      </w:r>
      <w:r>
        <w:rPr>
          <w:rFonts w:hint="eastAsia"/>
          <w:lang w:eastAsia="zh-TW"/>
        </w:rPr>
        <w:t xml:space="preserve">Memory-to-memory </w:t>
      </w:r>
      <w:r>
        <w:rPr>
          <w:rFonts w:hint="eastAsia"/>
          <w:lang w:eastAsia="zh-TW"/>
        </w:rPr>
        <w:t>傳輸功能，將</w:t>
      </w:r>
      <w:r>
        <w:rPr>
          <w:rFonts w:hint="eastAsia"/>
          <w:lang w:eastAsia="zh-TW"/>
        </w:rPr>
        <w:t>RGB565</w:t>
      </w:r>
      <w:proofErr w:type="gramStart"/>
      <w:r>
        <w:rPr>
          <w:rFonts w:hint="eastAsia"/>
          <w:lang w:eastAsia="zh-TW"/>
        </w:rPr>
        <w:t>像索資料</w:t>
      </w:r>
      <w:proofErr w:type="gramEnd"/>
      <w:r w:rsidR="00E30004">
        <w:rPr>
          <w:rFonts w:hint="eastAsia"/>
          <w:lang w:eastAsia="zh-TW"/>
        </w:rPr>
        <w:t>透過</w:t>
      </w:r>
      <w:r w:rsidR="00E30004">
        <w:rPr>
          <w:lang w:eastAsia="zh-TW"/>
        </w:rPr>
        <w:t>EBI</w:t>
      </w:r>
      <w:r w:rsidR="00E30004">
        <w:rPr>
          <w:rFonts w:hint="eastAsia"/>
          <w:lang w:eastAsia="zh-TW"/>
        </w:rPr>
        <w:t>介面</w:t>
      </w:r>
      <w:r>
        <w:rPr>
          <w:rFonts w:hint="eastAsia"/>
          <w:lang w:eastAsia="zh-TW"/>
        </w:rPr>
        <w:t>傳送至同步信號</w:t>
      </w:r>
      <w:r>
        <w:rPr>
          <w:lang w:eastAsia="zh-TW"/>
        </w:rPr>
        <w:t>LCD</w:t>
      </w:r>
      <w:r>
        <w:rPr>
          <w:rFonts w:hint="eastAsia"/>
          <w:lang w:eastAsia="zh-TW"/>
        </w:rPr>
        <w:t>屏幕</w:t>
      </w:r>
      <w:r w:rsidR="00E30004">
        <w:rPr>
          <w:rFonts w:hint="eastAsia"/>
          <w:lang w:eastAsia="zh-TW"/>
        </w:rPr>
        <w:t>，其</w:t>
      </w:r>
      <w:r>
        <w:rPr>
          <w:rFonts w:hint="eastAsia"/>
          <w:lang w:eastAsia="zh-TW"/>
        </w:rPr>
        <w:t>運作原理為屏幕畫面建立</w:t>
      </w:r>
      <w:r>
        <w:rPr>
          <w:lang w:eastAsia="zh-TW"/>
        </w:rPr>
        <w:t>V</w:t>
      </w:r>
      <w:r w:rsidR="002D2AAD">
        <w:rPr>
          <w:rFonts w:hint="eastAsia"/>
          <w:lang w:eastAsia="zh-TW"/>
        </w:rPr>
        <w:t xml:space="preserve"> </w:t>
      </w:r>
      <w:r w:rsidR="002D2AAD">
        <w:rPr>
          <w:lang w:eastAsia="zh-TW"/>
        </w:rPr>
        <w:t xml:space="preserve">Lines </w:t>
      </w:r>
      <w:r>
        <w:rPr>
          <w:lang w:eastAsia="zh-TW"/>
        </w:rPr>
        <w:t>*</w:t>
      </w:r>
      <w:r w:rsidR="002D2AAD">
        <w:rPr>
          <w:lang w:eastAsia="zh-TW"/>
        </w:rPr>
        <w:t xml:space="preserve"> </w:t>
      </w:r>
      <w:r>
        <w:rPr>
          <w:lang w:eastAsia="zh-TW"/>
        </w:rPr>
        <w:t>H</w:t>
      </w:r>
      <w:r w:rsidR="002D2AAD">
        <w:rPr>
          <w:lang w:eastAsia="zh-TW"/>
        </w:rPr>
        <w:t xml:space="preserve"> Stages</w:t>
      </w:r>
      <w:r w:rsidR="00EE5CE1">
        <w:rPr>
          <w:rFonts w:hint="eastAsia"/>
          <w:lang w:eastAsia="zh-TW"/>
        </w:rPr>
        <w:t xml:space="preserve"> </w:t>
      </w:r>
      <w:r>
        <w:rPr>
          <w:lang w:eastAsia="zh-TW"/>
        </w:rPr>
        <w:t>DMA</w:t>
      </w:r>
      <w:r>
        <w:rPr>
          <w:rFonts w:hint="eastAsia"/>
          <w:lang w:eastAsia="zh-TW"/>
        </w:rPr>
        <w:t>描述符</w:t>
      </w:r>
      <w:r w:rsidR="00FF63D7">
        <w:rPr>
          <w:rFonts w:hint="eastAsia"/>
          <w:lang w:eastAsia="zh-TW"/>
        </w:rPr>
        <w:t>，其中：</w:t>
      </w:r>
    </w:p>
    <w:p w14:paraId="4F638A1A" w14:textId="010778AB" w:rsidR="00FF63D7" w:rsidRDefault="006B545B" w:rsidP="00FF63D7">
      <w:pPr>
        <w:pStyle w:val="bodyNormal"/>
        <w:numPr>
          <w:ilvl w:val="0"/>
          <w:numId w:val="27"/>
        </w:numPr>
        <w:spacing w:before="180" w:after="180"/>
        <w:rPr>
          <w:lang w:eastAsia="zh-TW"/>
        </w:rPr>
      </w:pPr>
      <w:r>
        <w:rPr>
          <w:lang w:eastAsia="zh-TW"/>
        </w:rPr>
        <w:t>V</w:t>
      </w:r>
      <w:r>
        <w:rPr>
          <w:rFonts w:hint="eastAsia"/>
          <w:lang w:eastAsia="zh-TW"/>
        </w:rPr>
        <w:t>代表</w:t>
      </w:r>
      <w:r>
        <w:rPr>
          <w:rFonts w:hint="eastAsia"/>
          <w:lang w:eastAsia="zh-TW"/>
        </w:rPr>
        <w:t xml:space="preserve"> </w:t>
      </w:r>
      <w:r>
        <w:rPr>
          <w:lang w:eastAsia="zh-TW"/>
        </w:rPr>
        <w:t>LCD</w:t>
      </w:r>
      <w:r>
        <w:rPr>
          <w:rFonts w:hint="eastAsia"/>
          <w:lang w:eastAsia="zh-TW"/>
        </w:rPr>
        <w:t>時序的</w:t>
      </w:r>
      <w:r>
        <w:rPr>
          <w:rFonts w:hint="eastAsia"/>
          <w:lang w:eastAsia="zh-TW"/>
        </w:rPr>
        <w:t xml:space="preserve"> </w:t>
      </w:r>
      <w:r>
        <w:rPr>
          <w:lang w:eastAsia="zh-TW"/>
        </w:rPr>
        <w:t>Vertical</w:t>
      </w:r>
      <w:r>
        <w:rPr>
          <w:rFonts w:hint="eastAsia"/>
          <w:lang w:eastAsia="zh-TW"/>
        </w:rPr>
        <w:t xml:space="preserve"> </w:t>
      </w:r>
      <w:r>
        <w:rPr>
          <w:lang w:eastAsia="zh-TW"/>
        </w:rPr>
        <w:t>Pulse</w:t>
      </w:r>
      <w:r>
        <w:rPr>
          <w:rFonts w:hint="eastAsia"/>
          <w:lang w:eastAsia="zh-TW"/>
        </w:rPr>
        <w:t xml:space="preserve"> </w:t>
      </w:r>
      <w:proofErr w:type="gramStart"/>
      <w:r>
        <w:rPr>
          <w:rFonts w:hint="eastAsia"/>
          <w:lang w:eastAsia="zh-TW"/>
        </w:rPr>
        <w:t>Width(</w:t>
      </w:r>
      <w:proofErr w:type="gramEnd"/>
      <w:r>
        <w:rPr>
          <w:rFonts w:hint="eastAsia"/>
          <w:lang w:eastAsia="zh-TW"/>
        </w:rPr>
        <w:t>VPW)</w:t>
      </w:r>
      <w:r>
        <w:rPr>
          <w:rFonts w:hint="eastAsia"/>
          <w:lang w:eastAsia="zh-TW"/>
        </w:rPr>
        <w:t>、</w:t>
      </w:r>
      <w:r>
        <w:rPr>
          <w:rFonts w:hint="eastAsia"/>
          <w:lang w:eastAsia="zh-TW"/>
        </w:rPr>
        <w:t>Vertical Back Porch(VBP)</w:t>
      </w:r>
      <w:r>
        <w:rPr>
          <w:rFonts w:hint="eastAsia"/>
          <w:lang w:eastAsia="zh-TW"/>
        </w:rPr>
        <w:t>、</w:t>
      </w:r>
      <w:r>
        <w:rPr>
          <w:rFonts w:hint="eastAsia"/>
          <w:lang w:eastAsia="zh-TW"/>
        </w:rPr>
        <w:t>V</w:t>
      </w:r>
      <w:r>
        <w:rPr>
          <w:lang w:eastAsia="zh-TW"/>
        </w:rPr>
        <w:t>ertical Active(VA)</w:t>
      </w:r>
      <w:r>
        <w:rPr>
          <w:rFonts w:hint="eastAsia"/>
          <w:lang w:eastAsia="zh-TW"/>
        </w:rPr>
        <w:t xml:space="preserve"> </w:t>
      </w:r>
      <w:r>
        <w:rPr>
          <w:rFonts w:hint="eastAsia"/>
          <w:lang w:eastAsia="zh-TW"/>
        </w:rPr>
        <w:t>和</w:t>
      </w:r>
      <w:r>
        <w:rPr>
          <w:rFonts w:hint="eastAsia"/>
          <w:lang w:eastAsia="zh-TW"/>
        </w:rPr>
        <w:t xml:space="preserve"> Vertical Front Porch(VFP) </w:t>
      </w:r>
      <w:r>
        <w:rPr>
          <w:rFonts w:hint="eastAsia"/>
          <w:lang w:eastAsia="zh-TW"/>
        </w:rPr>
        <w:t>的</w:t>
      </w:r>
      <w:r w:rsidR="00E30004">
        <w:rPr>
          <w:rFonts w:hint="eastAsia"/>
          <w:lang w:eastAsia="zh-TW"/>
        </w:rPr>
        <w:t>掃描線數量</w:t>
      </w:r>
      <w:r w:rsidR="00FF63D7">
        <w:rPr>
          <w:rFonts w:hint="eastAsia"/>
          <w:lang w:eastAsia="zh-TW"/>
        </w:rPr>
        <w:t>。</w:t>
      </w:r>
    </w:p>
    <w:p w14:paraId="4CD12FDF" w14:textId="5E1B100A" w:rsidR="00FF63D7" w:rsidRDefault="006B545B" w:rsidP="00FF63D7">
      <w:pPr>
        <w:pStyle w:val="bodyNormal"/>
        <w:numPr>
          <w:ilvl w:val="0"/>
          <w:numId w:val="27"/>
        </w:numPr>
        <w:spacing w:before="180" w:after="180"/>
        <w:rPr>
          <w:lang w:eastAsia="zh-TW"/>
        </w:rPr>
      </w:pPr>
      <w:r>
        <w:rPr>
          <w:rFonts w:hint="eastAsia"/>
          <w:lang w:eastAsia="zh-TW"/>
        </w:rPr>
        <w:t>H</w:t>
      </w:r>
      <w:r>
        <w:rPr>
          <w:rFonts w:hint="eastAsia"/>
          <w:lang w:eastAsia="zh-TW"/>
        </w:rPr>
        <w:t>代表</w:t>
      </w:r>
      <w:r>
        <w:rPr>
          <w:lang w:eastAsia="zh-TW"/>
        </w:rPr>
        <w:t xml:space="preserve">Horizontal Pulse </w:t>
      </w:r>
      <w:proofErr w:type="gramStart"/>
      <w:r>
        <w:rPr>
          <w:lang w:eastAsia="zh-TW"/>
        </w:rPr>
        <w:t>Width</w:t>
      </w:r>
      <w:r>
        <w:rPr>
          <w:rFonts w:hint="eastAsia"/>
          <w:lang w:eastAsia="zh-TW"/>
        </w:rPr>
        <w:t>(</w:t>
      </w:r>
      <w:proofErr w:type="gramEnd"/>
      <w:r>
        <w:rPr>
          <w:rFonts w:hint="eastAsia"/>
          <w:lang w:eastAsia="zh-TW"/>
        </w:rPr>
        <w:t>HPW)</w:t>
      </w:r>
      <w:r>
        <w:rPr>
          <w:rFonts w:hint="eastAsia"/>
          <w:lang w:eastAsia="zh-TW"/>
        </w:rPr>
        <w:t>、</w:t>
      </w:r>
      <w:r>
        <w:rPr>
          <w:rFonts w:hint="eastAsia"/>
          <w:lang w:eastAsia="zh-TW"/>
        </w:rPr>
        <w:t>Horizontal Back P</w:t>
      </w:r>
      <w:r>
        <w:rPr>
          <w:lang w:eastAsia="zh-TW"/>
        </w:rPr>
        <w:t>orch(HBP)</w:t>
      </w:r>
      <w:r>
        <w:rPr>
          <w:rFonts w:hint="eastAsia"/>
          <w:lang w:eastAsia="zh-TW"/>
        </w:rPr>
        <w:t>、</w:t>
      </w:r>
      <w:r>
        <w:rPr>
          <w:rFonts w:hint="eastAsia"/>
          <w:lang w:eastAsia="zh-TW"/>
        </w:rPr>
        <w:t>Horizontal Active(HA)</w:t>
      </w:r>
      <w:r>
        <w:rPr>
          <w:rFonts w:hint="eastAsia"/>
          <w:lang w:eastAsia="zh-TW"/>
        </w:rPr>
        <w:t>和</w:t>
      </w:r>
      <w:r>
        <w:rPr>
          <w:rFonts w:hint="eastAsia"/>
          <w:lang w:eastAsia="zh-TW"/>
        </w:rPr>
        <w:t>Horizontal Front Porch(HFP)</w:t>
      </w:r>
      <w:r>
        <w:rPr>
          <w:rFonts w:hint="eastAsia"/>
          <w:lang w:eastAsia="zh-TW"/>
        </w:rPr>
        <w:t>的</w:t>
      </w:r>
      <w:r w:rsidR="00FF63D7">
        <w:rPr>
          <w:rFonts w:hint="eastAsia"/>
          <w:lang w:eastAsia="zh-TW"/>
        </w:rPr>
        <w:t>這四</w:t>
      </w:r>
      <w:r>
        <w:rPr>
          <w:rFonts w:hint="eastAsia"/>
          <w:lang w:eastAsia="zh-TW"/>
        </w:rPr>
        <w:t>個</w:t>
      </w:r>
      <w:r w:rsidR="00FF63D7">
        <w:rPr>
          <w:rFonts w:hint="eastAsia"/>
          <w:lang w:eastAsia="zh-TW"/>
        </w:rPr>
        <w:t>階段</w:t>
      </w:r>
      <w:r>
        <w:rPr>
          <w:rFonts w:hint="eastAsia"/>
          <w:lang w:eastAsia="zh-TW"/>
        </w:rPr>
        <w:t>。</w:t>
      </w:r>
    </w:p>
    <w:p w14:paraId="212F4602" w14:textId="0B7B9B3E" w:rsidR="00FF63D7" w:rsidRDefault="00C40786" w:rsidP="00FF63D7">
      <w:pPr>
        <w:pStyle w:val="bodyNormal"/>
        <w:spacing w:before="180" w:after="180"/>
        <w:rPr>
          <w:lang w:eastAsia="zh-TW"/>
        </w:rPr>
      </w:pPr>
      <w:r>
        <w:rPr>
          <w:rFonts w:hint="eastAsia"/>
          <w:lang w:eastAsia="zh-TW"/>
        </w:rPr>
        <w:t>如</w:t>
      </w:r>
      <w:r>
        <w:rPr>
          <w:lang w:eastAsia="zh-TW"/>
        </w:rPr>
        <w:fldChar w:fldCharType="begin"/>
      </w:r>
      <w:r>
        <w:rPr>
          <w:lang w:eastAsia="zh-TW"/>
        </w:rPr>
        <w:instrText xml:space="preserve"> REF _Ref83369452 \h  \* MERGEFORMAT </w:instrText>
      </w:r>
      <w:r>
        <w:rPr>
          <w:lang w:eastAsia="zh-TW"/>
        </w:rPr>
      </w:r>
      <w:r>
        <w:rPr>
          <w:lang w:eastAsia="zh-TW"/>
        </w:rPr>
        <w:fldChar w:fldCharType="separate"/>
      </w:r>
      <w:r w:rsidR="00BF27CF">
        <w:rPr>
          <w:rFonts w:hint="eastAsia"/>
          <w:lang w:eastAsia="zh-TW"/>
        </w:rPr>
        <w:t>圖</w:t>
      </w:r>
      <w:r w:rsidR="00BF27CF">
        <w:rPr>
          <w:lang w:eastAsia="zh-TW"/>
        </w:rPr>
        <w:t xml:space="preserve"> </w:t>
      </w:r>
      <w:r>
        <w:rPr>
          <w:lang w:eastAsia="zh-TW"/>
        </w:rPr>
        <w:fldChar w:fldCharType="end"/>
      </w:r>
      <w:r>
        <w:rPr>
          <w:rFonts w:hint="eastAsia"/>
          <w:lang w:eastAsia="zh-TW"/>
        </w:rPr>
        <w:t>所示</w:t>
      </w:r>
      <w:r w:rsidR="00FF63D7" w:rsidRPr="00FF63D7">
        <w:rPr>
          <w:lang w:eastAsia="zh-TW"/>
        </w:rPr>
        <w:t>，這些</w:t>
      </w:r>
      <w:r w:rsidR="00FF63D7" w:rsidRPr="00FF63D7">
        <w:rPr>
          <w:lang w:eastAsia="zh-TW"/>
        </w:rPr>
        <w:t xml:space="preserve"> V Lines × H Stages </w:t>
      </w:r>
      <w:r w:rsidR="00FF63D7" w:rsidRPr="00FF63D7">
        <w:rPr>
          <w:lang w:eastAsia="zh-TW"/>
        </w:rPr>
        <w:t>的</w:t>
      </w:r>
      <w:r w:rsidR="00FF63D7" w:rsidRPr="00FF63D7">
        <w:rPr>
          <w:lang w:eastAsia="zh-TW"/>
        </w:rPr>
        <w:t xml:space="preserve"> DMA </w:t>
      </w:r>
      <w:r w:rsidR="00FF63D7" w:rsidRPr="00FF63D7">
        <w:rPr>
          <w:lang w:eastAsia="zh-TW"/>
        </w:rPr>
        <w:t>描述符依次鏈接，將最後一個描述符的</w:t>
      </w:r>
      <w:r w:rsidR="00FF63D7" w:rsidRPr="00FF63D7">
        <w:rPr>
          <w:lang w:eastAsia="zh-TW"/>
        </w:rPr>
        <w:t xml:space="preserve"> </w:t>
      </w:r>
      <w:r w:rsidR="00FF63D7" w:rsidRPr="00FF63D7">
        <w:rPr>
          <w:b/>
          <w:bCs/>
          <w:lang w:eastAsia="zh-TW"/>
        </w:rPr>
        <w:t>NEXT LINK</w:t>
      </w:r>
      <w:r w:rsidR="00FF63D7" w:rsidRPr="00FF63D7">
        <w:rPr>
          <w:lang w:eastAsia="zh-TW"/>
        </w:rPr>
        <w:t xml:space="preserve"> </w:t>
      </w:r>
      <w:r w:rsidR="00FF63D7" w:rsidRPr="00FF63D7">
        <w:rPr>
          <w:lang w:eastAsia="zh-TW"/>
        </w:rPr>
        <w:t>設置為第一個描述符的地址，從而形成一個環狀</w:t>
      </w:r>
      <w:proofErr w:type="gramStart"/>
      <w:r w:rsidR="00FF63D7" w:rsidRPr="00FF63D7">
        <w:rPr>
          <w:lang w:eastAsia="zh-TW"/>
        </w:rPr>
        <w:t>描述符集</w:t>
      </w:r>
      <w:proofErr w:type="gramEnd"/>
      <w:r w:rsidR="003E37EC">
        <w:rPr>
          <w:rFonts w:hint="eastAsia"/>
          <w:lang w:eastAsia="zh-TW"/>
        </w:rPr>
        <w:t>，並將</w:t>
      </w:r>
      <w:r w:rsidR="00FF63D7" w:rsidRPr="00FF63D7">
        <w:rPr>
          <w:lang w:eastAsia="zh-TW"/>
        </w:rPr>
        <w:t>最後一個描述符啟用傳輸完成中斷，並在中斷服務程序（</w:t>
      </w:r>
      <w:r w:rsidR="00FF63D7" w:rsidRPr="00FF63D7">
        <w:rPr>
          <w:lang w:eastAsia="zh-TW"/>
        </w:rPr>
        <w:t>ISR</w:t>
      </w:r>
      <w:r w:rsidR="00FF63D7" w:rsidRPr="00FF63D7">
        <w:rPr>
          <w:lang w:eastAsia="zh-TW"/>
        </w:rPr>
        <w:t>）中更新</w:t>
      </w:r>
      <w:r w:rsidR="00FF63D7" w:rsidRPr="00FF63D7">
        <w:rPr>
          <w:lang w:eastAsia="zh-TW"/>
        </w:rPr>
        <w:t>HACT</w:t>
      </w:r>
      <w:r w:rsidR="00FF63D7" w:rsidRPr="00FF63D7">
        <w:rPr>
          <w:lang w:eastAsia="zh-TW"/>
        </w:rPr>
        <w:t>階段的描述符</w:t>
      </w:r>
      <w:r w:rsidR="00495203">
        <w:rPr>
          <w:rFonts w:hint="eastAsia"/>
          <w:lang w:eastAsia="zh-TW"/>
        </w:rPr>
        <w:t>資料傳輸</w:t>
      </w:r>
      <w:r w:rsidR="00FF63D7" w:rsidRPr="00FF63D7">
        <w:rPr>
          <w:lang w:eastAsia="zh-TW"/>
        </w:rPr>
        <w:t>起始地址，以切換至新圖像的每條</w:t>
      </w:r>
      <w:r w:rsidR="00FF63D7" w:rsidRPr="00FF63D7">
        <w:rPr>
          <w:lang w:eastAsia="zh-TW"/>
        </w:rPr>
        <w:t xml:space="preserve"> LINE </w:t>
      </w:r>
      <w:r w:rsidR="003E37EC">
        <w:rPr>
          <w:rFonts w:hint="eastAsia"/>
          <w:lang w:eastAsia="zh-TW"/>
        </w:rPr>
        <w:t>記憶體</w:t>
      </w:r>
      <w:r w:rsidR="00FF63D7" w:rsidRPr="00FF63D7">
        <w:rPr>
          <w:lang w:eastAsia="zh-TW"/>
        </w:rPr>
        <w:t>起始地址，從而實現畫面動態切換，提供防止畫面撕裂（</w:t>
      </w:r>
      <w:r w:rsidR="00FF63D7" w:rsidRPr="00FF63D7">
        <w:rPr>
          <w:lang w:eastAsia="zh-TW"/>
        </w:rPr>
        <w:t>Anti-tearing</w:t>
      </w:r>
      <w:r w:rsidR="00FF63D7" w:rsidRPr="00FF63D7">
        <w:rPr>
          <w:lang w:eastAsia="zh-TW"/>
        </w:rPr>
        <w:t>）功能。</w:t>
      </w:r>
    </w:p>
    <w:tbl>
      <w:tblPr>
        <w:tblStyle w:val="TableGrid"/>
        <w:tblW w:w="0" w:type="auto"/>
        <w:tblLook w:val="04A0" w:firstRow="1" w:lastRow="0" w:firstColumn="1" w:lastColumn="0" w:noHBand="0" w:noVBand="1"/>
      </w:tblPr>
      <w:tblGrid>
        <w:gridCol w:w="9964"/>
      </w:tblGrid>
      <w:tr w:rsidR="00223ABE" w14:paraId="1BD29A8D" w14:textId="77777777" w:rsidTr="00223ABE">
        <w:tc>
          <w:tcPr>
            <w:tcW w:w="9964" w:type="dxa"/>
          </w:tcPr>
          <w:p w14:paraId="0D73500C" w14:textId="7AB0A921" w:rsidR="00223ABE" w:rsidRDefault="00223ABE" w:rsidP="00752869">
            <w:pPr>
              <w:keepNext/>
              <w:jc w:val="center"/>
              <w:rPr>
                <w:rFonts w:cs="Arial"/>
                <w:szCs w:val="24"/>
                <w:lang w:eastAsia="zh-TW"/>
              </w:rPr>
            </w:pPr>
            <w:commentRangeStart w:id="14"/>
            <w:commentRangeEnd w:id="14"/>
            <w:r>
              <w:rPr>
                <w:rStyle w:val="CommentReference"/>
              </w:rPr>
              <w:commentReference w:id="14"/>
            </w:r>
            <w:r w:rsidR="003E37EC">
              <w:rPr>
                <w:rFonts w:cs="Arial"/>
                <w:noProof/>
                <w:szCs w:val="24"/>
                <w:lang w:eastAsia="zh-TW"/>
              </w:rPr>
              <w:drawing>
                <wp:inline distT="0" distB="0" distL="0" distR="0" wp14:anchorId="7EBA8762" wp14:editId="453C86C7">
                  <wp:extent cx="6122749" cy="3406564"/>
                  <wp:effectExtent l="0" t="0" r="0" b="0"/>
                  <wp:docPr id="13892647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749" cy="3406564"/>
                          </a:xfrm>
                          <a:prstGeom prst="rect">
                            <a:avLst/>
                          </a:prstGeom>
                          <a:noFill/>
                        </pic:spPr>
                      </pic:pic>
                    </a:graphicData>
                  </a:graphic>
                </wp:inline>
              </w:drawing>
            </w:r>
          </w:p>
        </w:tc>
      </w:tr>
    </w:tbl>
    <w:p w14:paraId="0AC94D6F" w14:textId="63570A1D" w:rsidR="00223ABE" w:rsidRDefault="00223ABE" w:rsidP="00223ABE">
      <w:pPr>
        <w:pStyle w:val="bodyNormal"/>
        <w:spacing w:before="180" w:after="180"/>
        <w:jc w:val="center"/>
        <w:rPr>
          <w:lang w:eastAsia="zh-TW"/>
        </w:rPr>
      </w:pPr>
      <w:bookmarkStart w:id="15" w:name="_Ref83369452"/>
      <w:r>
        <w:rPr>
          <w:rFonts w:hint="eastAsia"/>
          <w:lang w:eastAsia="zh-TW"/>
        </w:rPr>
        <w:t>圖</w:t>
      </w:r>
      <w:r>
        <w:rPr>
          <w:lang w:eastAsia="zh-TW"/>
        </w:rPr>
        <w:t xml:space="preserve"> </w:t>
      </w:r>
      <w:bookmarkEnd w:id="15"/>
      <w:r w:rsidR="00EA1AAB">
        <w:fldChar w:fldCharType="begin"/>
      </w:r>
      <w:r w:rsidR="00EA1AAB">
        <w:rPr>
          <w:lang w:eastAsia="zh-TW"/>
        </w:rPr>
        <w:instrText xml:space="preserve"> STYLEREF 1 \s </w:instrText>
      </w:r>
      <w:r w:rsidR="00EA1AAB">
        <w:fldChar w:fldCharType="separate"/>
      </w:r>
      <w:r w:rsidR="00BF27CF">
        <w:rPr>
          <w:noProof/>
          <w:lang w:eastAsia="zh-TW"/>
        </w:rPr>
        <w:t>1</w:t>
      </w:r>
      <w:r w:rsidR="00EA1AAB">
        <w:rPr>
          <w:noProof/>
        </w:rPr>
        <w:fldChar w:fldCharType="end"/>
      </w:r>
      <w:r w:rsidR="00EA1AAB">
        <w:rPr>
          <w:lang w:eastAsia="zh-TW"/>
        </w:rPr>
        <w:noBreakHyphen/>
      </w:r>
      <w:r w:rsidR="00EA1AAB">
        <w:fldChar w:fldCharType="begin"/>
      </w:r>
      <w:r w:rsidR="00EA1AAB">
        <w:rPr>
          <w:lang w:eastAsia="zh-TW"/>
        </w:rPr>
        <w:instrText xml:space="preserve"> SEQ Figure \* ARABIC \s 1 </w:instrText>
      </w:r>
      <w:r w:rsidR="00EA1AAB">
        <w:fldChar w:fldCharType="separate"/>
      </w:r>
      <w:r w:rsidR="00BF27CF">
        <w:rPr>
          <w:noProof/>
          <w:lang w:eastAsia="zh-TW"/>
        </w:rPr>
        <w:t>2</w:t>
      </w:r>
      <w:r w:rsidR="00EA1AAB">
        <w:rPr>
          <w:noProof/>
        </w:rPr>
        <w:fldChar w:fldCharType="end"/>
      </w:r>
      <w:r>
        <w:rPr>
          <w:lang w:eastAsia="zh-TW"/>
        </w:rPr>
        <w:t xml:space="preserve"> V</w:t>
      </w:r>
      <w:r>
        <w:rPr>
          <w:rFonts w:hint="eastAsia"/>
          <w:lang w:eastAsia="zh-TW"/>
        </w:rPr>
        <w:t xml:space="preserve"> </w:t>
      </w:r>
      <w:r>
        <w:rPr>
          <w:lang w:eastAsia="zh-TW"/>
        </w:rPr>
        <w:t>Lines * H Stages</w:t>
      </w:r>
      <w:r>
        <w:rPr>
          <w:rFonts w:hint="eastAsia"/>
          <w:lang w:eastAsia="zh-TW"/>
        </w:rPr>
        <w:t xml:space="preserve"> </w:t>
      </w:r>
      <w:r>
        <w:rPr>
          <w:lang w:eastAsia="zh-TW"/>
        </w:rPr>
        <w:t>DMA</w:t>
      </w:r>
      <w:r>
        <w:rPr>
          <w:rFonts w:hint="eastAsia"/>
          <w:lang w:eastAsia="zh-TW"/>
        </w:rPr>
        <w:t>描述符</w:t>
      </w:r>
    </w:p>
    <w:tbl>
      <w:tblPr>
        <w:tblStyle w:val="TableGrid"/>
        <w:tblW w:w="0" w:type="auto"/>
        <w:jc w:val="center"/>
        <w:tblLook w:val="04A0" w:firstRow="1" w:lastRow="0" w:firstColumn="1" w:lastColumn="0" w:noHBand="0" w:noVBand="1"/>
      </w:tblPr>
      <w:tblGrid>
        <w:gridCol w:w="1075"/>
        <w:gridCol w:w="2250"/>
        <w:gridCol w:w="2250"/>
        <w:gridCol w:w="1980"/>
        <w:gridCol w:w="2409"/>
      </w:tblGrid>
      <w:tr w:rsidR="00E93C4C" w:rsidRPr="009F0CA0" w14:paraId="310C412C" w14:textId="77777777" w:rsidTr="00E93C4C">
        <w:trPr>
          <w:trHeight w:val="406"/>
          <w:jc w:val="center"/>
        </w:trPr>
        <w:tc>
          <w:tcPr>
            <w:tcW w:w="1075" w:type="dxa"/>
            <w:tcBorders>
              <w:bottom w:val="single" w:sz="4" w:space="0" w:color="auto"/>
            </w:tcBorders>
            <w:shd w:val="clear" w:color="auto" w:fill="auto"/>
          </w:tcPr>
          <w:p w14:paraId="3BC0BAA7" w14:textId="637FA606" w:rsidR="00E93C4C" w:rsidRPr="009F0CA0" w:rsidRDefault="00E93C4C" w:rsidP="00676C23">
            <w:pPr>
              <w:pStyle w:val="bodyNormal"/>
              <w:spacing w:before="180" w:after="180"/>
              <w:jc w:val="center"/>
              <w:rPr>
                <w:b/>
                <w:bCs/>
                <w:lang w:eastAsia="zh-TW"/>
              </w:rPr>
            </w:pPr>
            <w:r w:rsidRPr="009F0CA0">
              <w:rPr>
                <w:b/>
                <w:bCs/>
                <w:lang w:eastAsia="zh-TW"/>
              </w:rPr>
              <w:lastRenderedPageBreak/>
              <w:t>V</w:t>
            </w:r>
            <w:r w:rsidR="00B16F78">
              <w:rPr>
                <w:b/>
                <w:bCs/>
                <w:lang w:eastAsia="zh-TW"/>
              </w:rPr>
              <w:t xml:space="preserve"> \ </w:t>
            </w:r>
            <w:r w:rsidRPr="009F0CA0">
              <w:rPr>
                <w:b/>
                <w:bCs/>
                <w:lang w:eastAsia="zh-TW"/>
              </w:rPr>
              <w:t>H</w:t>
            </w:r>
          </w:p>
        </w:tc>
        <w:tc>
          <w:tcPr>
            <w:tcW w:w="2250" w:type="dxa"/>
            <w:shd w:val="clear" w:color="auto" w:fill="0070C0"/>
          </w:tcPr>
          <w:p w14:paraId="6BC5683D" w14:textId="77777777" w:rsidR="00E93C4C" w:rsidRPr="009F0CA0" w:rsidRDefault="00E93C4C" w:rsidP="00676C23">
            <w:pPr>
              <w:pStyle w:val="bodyNormal"/>
              <w:spacing w:before="180" w:after="180"/>
              <w:jc w:val="center"/>
              <w:rPr>
                <w:b/>
                <w:bCs/>
                <w:color w:val="FFFFFF" w:themeColor="background1"/>
                <w:lang w:eastAsia="zh-TW"/>
              </w:rPr>
            </w:pPr>
            <w:r w:rsidRPr="009F0CA0">
              <w:rPr>
                <w:b/>
                <w:bCs/>
                <w:color w:val="FFFFFF" w:themeColor="background1"/>
                <w:lang w:eastAsia="zh-TW"/>
              </w:rPr>
              <w:t>HFP</w:t>
            </w:r>
          </w:p>
        </w:tc>
        <w:tc>
          <w:tcPr>
            <w:tcW w:w="2250" w:type="dxa"/>
            <w:shd w:val="clear" w:color="auto" w:fill="0070C0"/>
          </w:tcPr>
          <w:p w14:paraId="0F3CE89F" w14:textId="77777777" w:rsidR="00E93C4C" w:rsidRPr="009F0CA0" w:rsidRDefault="00E93C4C" w:rsidP="00676C23">
            <w:pPr>
              <w:pStyle w:val="bodyNormal"/>
              <w:spacing w:before="180" w:after="180"/>
              <w:jc w:val="center"/>
              <w:rPr>
                <w:b/>
                <w:bCs/>
                <w:color w:val="FFFFFF" w:themeColor="background1"/>
                <w:lang w:eastAsia="zh-TW"/>
              </w:rPr>
            </w:pPr>
            <w:r w:rsidRPr="009F0CA0">
              <w:rPr>
                <w:b/>
                <w:bCs/>
                <w:color w:val="FFFFFF" w:themeColor="background1"/>
                <w:lang w:eastAsia="zh-TW"/>
              </w:rPr>
              <w:t>HPW</w:t>
            </w:r>
          </w:p>
        </w:tc>
        <w:tc>
          <w:tcPr>
            <w:tcW w:w="1980" w:type="dxa"/>
            <w:shd w:val="clear" w:color="auto" w:fill="0070C0"/>
          </w:tcPr>
          <w:p w14:paraId="2EB4C400" w14:textId="77777777" w:rsidR="00E93C4C" w:rsidRPr="009F0CA0" w:rsidRDefault="00E93C4C" w:rsidP="00676C23">
            <w:pPr>
              <w:pStyle w:val="bodyNormal"/>
              <w:spacing w:before="180" w:after="180"/>
              <w:jc w:val="center"/>
              <w:rPr>
                <w:b/>
                <w:bCs/>
                <w:color w:val="FFFFFF" w:themeColor="background1"/>
                <w:lang w:eastAsia="zh-TW"/>
              </w:rPr>
            </w:pPr>
            <w:r w:rsidRPr="009F0CA0">
              <w:rPr>
                <w:b/>
                <w:bCs/>
                <w:color w:val="FFFFFF" w:themeColor="background1"/>
                <w:lang w:eastAsia="zh-TW"/>
              </w:rPr>
              <w:t>HBP</w:t>
            </w:r>
          </w:p>
        </w:tc>
        <w:tc>
          <w:tcPr>
            <w:tcW w:w="2409" w:type="dxa"/>
            <w:shd w:val="clear" w:color="auto" w:fill="0070C0"/>
          </w:tcPr>
          <w:p w14:paraId="67CFFC3B" w14:textId="77777777" w:rsidR="00E93C4C" w:rsidRPr="009F0CA0" w:rsidRDefault="00E93C4C" w:rsidP="00676C23">
            <w:pPr>
              <w:pStyle w:val="bodyNormal"/>
              <w:spacing w:before="180" w:after="180"/>
              <w:jc w:val="center"/>
              <w:rPr>
                <w:b/>
                <w:bCs/>
                <w:color w:val="FFFFFF" w:themeColor="background1"/>
                <w:lang w:eastAsia="zh-TW"/>
              </w:rPr>
            </w:pPr>
            <w:r w:rsidRPr="009F0CA0">
              <w:rPr>
                <w:b/>
                <w:bCs/>
                <w:color w:val="FFFFFF" w:themeColor="background1"/>
                <w:lang w:eastAsia="zh-TW"/>
              </w:rPr>
              <w:t>HACT</w:t>
            </w:r>
          </w:p>
        </w:tc>
      </w:tr>
      <w:tr w:rsidR="00E93C4C" w14:paraId="104A6D5F" w14:textId="77777777" w:rsidTr="00FB5D1D">
        <w:trPr>
          <w:jc w:val="center"/>
        </w:trPr>
        <w:tc>
          <w:tcPr>
            <w:tcW w:w="1075" w:type="dxa"/>
            <w:shd w:val="clear" w:color="auto" w:fill="0070C0"/>
            <w:vAlign w:val="center"/>
          </w:tcPr>
          <w:p w14:paraId="3E2CF161" w14:textId="77777777" w:rsidR="00E93C4C" w:rsidRPr="009F0CA0" w:rsidRDefault="00E93C4C" w:rsidP="00676C23">
            <w:pPr>
              <w:pStyle w:val="bodyNormal"/>
              <w:spacing w:before="180" w:after="180"/>
              <w:jc w:val="right"/>
              <w:rPr>
                <w:b/>
                <w:bCs/>
                <w:color w:val="FFFFFF" w:themeColor="background1"/>
                <w:lang w:eastAsia="zh-TW"/>
              </w:rPr>
            </w:pPr>
            <w:r w:rsidRPr="009F0CA0">
              <w:rPr>
                <w:b/>
                <w:bCs/>
                <w:color w:val="FFFFFF" w:themeColor="background1"/>
                <w:lang w:eastAsia="zh-TW"/>
              </w:rPr>
              <w:t>VFP</w:t>
            </w:r>
          </w:p>
        </w:tc>
        <w:tc>
          <w:tcPr>
            <w:tcW w:w="2250" w:type="dxa"/>
          </w:tcPr>
          <w:p w14:paraId="5D34D926"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4F7B6883"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4C653E09"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6309ADF1" w14:textId="77777777" w:rsidR="00E93C4C" w:rsidRPr="009F0CA0" w:rsidRDefault="00E93C4C" w:rsidP="00676C23">
            <w:pPr>
              <w:pStyle w:val="bodyNormal"/>
              <w:spacing w:before="180" w:after="180"/>
              <w:rPr>
                <w:sz w:val="16"/>
                <w:szCs w:val="16"/>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250" w:type="dxa"/>
          </w:tcPr>
          <w:p w14:paraId="0562EC1E"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 xml:space="preserve">to </w:t>
            </w:r>
            <w:r w:rsidRPr="009F0CA0">
              <w:rPr>
                <w:b/>
                <w:bCs/>
                <w:color w:val="00B0F0"/>
                <w:sz w:val="16"/>
                <w:szCs w:val="16"/>
                <w:lang w:eastAsia="zh-TW"/>
              </w:rPr>
              <w:t>Active</w:t>
            </w:r>
          </w:p>
          <w:p w14:paraId="3F08EE26"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54A50AEF"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5AA15893" w14:textId="7C1E768C"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1980" w:type="dxa"/>
          </w:tcPr>
          <w:p w14:paraId="7ACFF2DD"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16A504F8"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53BC5B29"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7C020F27" w14:textId="7E2D7B7C"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409" w:type="dxa"/>
          </w:tcPr>
          <w:p w14:paraId="760C5482"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5212FD7B"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3D933412"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53416EF4" w14:textId="1023BDB9"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r>
      <w:tr w:rsidR="00E93C4C" w14:paraId="374380DA" w14:textId="77777777" w:rsidTr="00FB5D1D">
        <w:trPr>
          <w:jc w:val="center"/>
        </w:trPr>
        <w:tc>
          <w:tcPr>
            <w:tcW w:w="1075" w:type="dxa"/>
            <w:shd w:val="clear" w:color="auto" w:fill="0070C0"/>
            <w:vAlign w:val="center"/>
          </w:tcPr>
          <w:p w14:paraId="12528A1D" w14:textId="77777777" w:rsidR="00E93C4C" w:rsidRPr="009F0CA0" w:rsidRDefault="00E93C4C" w:rsidP="00676C23">
            <w:pPr>
              <w:pStyle w:val="bodyNormal"/>
              <w:spacing w:before="180" w:after="180"/>
              <w:jc w:val="right"/>
              <w:rPr>
                <w:b/>
                <w:bCs/>
                <w:color w:val="FFFFFF" w:themeColor="background1"/>
                <w:lang w:eastAsia="zh-TW"/>
              </w:rPr>
            </w:pPr>
            <w:r w:rsidRPr="009F0CA0">
              <w:rPr>
                <w:b/>
                <w:bCs/>
                <w:color w:val="FFFFFF" w:themeColor="background1"/>
                <w:lang w:eastAsia="zh-TW"/>
              </w:rPr>
              <w:t>VPW</w:t>
            </w:r>
          </w:p>
        </w:tc>
        <w:tc>
          <w:tcPr>
            <w:tcW w:w="2250" w:type="dxa"/>
          </w:tcPr>
          <w:p w14:paraId="038941A5"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43A818E1"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 xml:space="preserve">to </w:t>
            </w:r>
            <w:r w:rsidRPr="009F0CA0">
              <w:rPr>
                <w:b/>
                <w:bCs/>
                <w:color w:val="00B0F0"/>
                <w:sz w:val="16"/>
                <w:szCs w:val="16"/>
                <w:lang w:eastAsia="zh-TW"/>
              </w:rPr>
              <w:t>Active</w:t>
            </w:r>
          </w:p>
          <w:p w14:paraId="22CF4396"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04608ECA" w14:textId="09D2D39F"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250" w:type="dxa"/>
          </w:tcPr>
          <w:p w14:paraId="07527ED4"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 xml:space="preserve">to </w:t>
            </w:r>
            <w:r w:rsidRPr="009F0CA0">
              <w:rPr>
                <w:b/>
                <w:bCs/>
                <w:color w:val="00B0F0"/>
                <w:sz w:val="16"/>
                <w:szCs w:val="16"/>
                <w:lang w:eastAsia="zh-TW"/>
              </w:rPr>
              <w:t>Active</w:t>
            </w:r>
          </w:p>
          <w:p w14:paraId="02D83B46"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 xml:space="preserve">to </w:t>
            </w:r>
            <w:r w:rsidRPr="009F0CA0">
              <w:rPr>
                <w:b/>
                <w:bCs/>
                <w:color w:val="00B0F0"/>
                <w:sz w:val="16"/>
                <w:szCs w:val="16"/>
                <w:lang w:eastAsia="zh-TW"/>
              </w:rPr>
              <w:t>Active</w:t>
            </w:r>
          </w:p>
          <w:p w14:paraId="3C669F02"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47EEDA82" w14:textId="2D578476"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1980" w:type="dxa"/>
          </w:tcPr>
          <w:p w14:paraId="31418259"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393250FF"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 xml:space="preserve">to </w:t>
            </w:r>
            <w:r w:rsidRPr="009F0CA0">
              <w:rPr>
                <w:b/>
                <w:bCs/>
                <w:color w:val="00B0F0"/>
                <w:sz w:val="16"/>
                <w:szCs w:val="16"/>
                <w:lang w:eastAsia="zh-TW"/>
              </w:rPr>
              <w:t>Active</w:t>
            </w:r>
          </w:p>
          <w:p w14:paraId="5A5A171C"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4D356A28" w14:textId="2ED68639"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409" w:type="dxa"/>
          </w:tcPr>
          <w:p w14:paraId="15366A55"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639A04A3"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 xml:space="preserve">to </w:t>
            </w:r>
            <w:r w:rsidRPr="009F0CA0">
              <w:rPr>
                <w:b/>
                <w:bCs/>
                <w:color w:val="00B0F0"/>
                <w:sz w:val="16"/>
                <w:szCs w:val="16"/>
                <w:lang w:eastAsia="zh-TW"/>
              </w:rPr>
              <w:t>Active</w:t>
            </w:r>
          </w:p>
          <w:p w14:paraId="26B0BF2D"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65A2F2A5" w14:textId="3C0BC559"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r>
      <w:tr w:rsidR="00E93C4C" w14:paraId="2784D0E0" w14:textId="77777777" w:rsidTr="00FB5D1D">
        <w:trPr>
          <w:jc w:val="center"/>
        </w:trPr>
        <w:tc>
          <w:tcPr>
            <w:tcW w:w="1075" w:type="dxa"/>
            <w:shd w:val="clear" w:color="auto" w:fill="0070C0"/>
            <w:vAlign w:val="center"/>
          </w:tcPr>
          <w:p w14:paraId="33B30E07" w14:textId="77777777" w:rsidR="00E93C4C" w:rsidRPr="009F0CA0" w:rsidRDefault="00E93C4C" w:rsidP="00676C23">
            <w:pPr>
              <w:pStyle w:val="bodyNormal"/>
              <w:spacing w:before="180" w:after="180"/>
              <w:jc w:val="right"/>
              <w:rPr>
                <w:b/>
                <w:bCs/>
                <w:color w:val="FFFFFF" w:themeColor="background1"/>
                <w:lang w:eastAsia="zh-TW"/>
              </w:rPr>
            </w:pPr>
            <w:r w:rsidRPr="009F0CA0">
              <w:rPr>
                <w:b/>
                <w:bCs/>
                <w:color w:val="FFFFFF" w:themeColor="background1"/>
                <w:lang w:eastAsia="zh-TW"/>
              </w:rPr>
              <w:t>VBP</w:t>
            </w:r>
          </w:p>
        </w:tc>
        <w:tc>
          <w:tcPr>
            <w:tcW w:w="2250" w:type="dxa"/>
          </w:tcPr>
          <w:p w14:paraId="772DEC6B"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37D3C8D2"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52CBF52F"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7589DE31" w14:textId="26AD8EEF"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250" w:type="dxa"/>
          </w:tcPr>
          <w:p w14:paraId="451E0100"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 xml:space="preserve">to </w:t>
            </w:r>
            <w:r w:rsidRPr="009F0CA0">
              <w:rPr>
                <w:b/>
                <w:bCs/>
                <w:color w:val="00B0F0"/>
                <w:sz w:val="16"/>
                <w:szCs w:val="16"/>
                <w:lang w:eastAsia="zh-TW"/>
              </w:rPr>
              <w:t>Active</w:t>
            </w:r>
          </w:p>
          <w:p w14:paraId="2B1938F0"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01AA2429"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7739EB9E" w14:textId="2661547C"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1980" w:type="dxa"/>
          </w:tcPr>
          <w:p w14:paraId="04110B7B"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1CF22F19"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12059B84"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7C2BCABA" w14:textId="468860BA"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409" w:type="dxa"/>
          </w:tcPr>
          <w:p w14:paraId="370D2F1E"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0FD55AF5"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070F204E"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6A5705C2" w14:textId="34AD1EAE"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r>
      <w:tr w:rsidR="00E93C4C" w:rsidRPr="00E93C4C" w14:paraId="01413CF8" w14:textId="77777777" w:rsidTr="00FB5D1D">
        <w:trPr>
          <w:jc w:val="center"/>
        </w:trPr>
        <w:tc>
          <w:tcPr>
            <w:tcW w:w="1075" w:type="dxa"/>
            <w:shd w:val="clear" w:color="auto" w:fill="0070C0"/>
            <w:vAlign w:val="center"/>
          </w:tcPr>
          <w:p w14:paraId="2D4DDC58" w14:textId="77777777" w:rsidR="00E93C4C" w:rsidRPr="009F0CA0" w:rsidRDefault="00E93C4C" w:rsidP="00676C23">
            <w:pPr>
              <w:pStyle w:val="bodyNormal"/>
              <w:spacing w:before="180" w:after="180"/>
              <w:jc w:val="right"/>
              <w:rPr>
                <w:b/>
                <w:bCs/>
                <w:color w:val="FFFFFF" w:themeColor="background1"/>
                <w:lang w:eastAsia="zh-TW"/>
              </w:rPr>
            </w:pPr>
            <w:r w:rsidRPr="009F0CA0">
              <w:rPr>
                <w:b/>
                <w:bCs/>
                <w:color w:val="FFFFFF" w:themeColor="background1"/>
                <w:lang w:eastAsia="zh-TW"/>
              </w:rPr>
              <w:t>VACT</w:t>
            </w:r>
          </w:p>
        </w:tc>
        <w:tc>
          <w:tcPr>
            <w:tcW w:w="2250" w:type="dxa"/>
          </w:tcPr>
          <w:p w14:paraId="1F0AF3F0"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023CFB1C"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787A0822"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7C96EB93" w14:textId="49E408E1"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250" w:type="dxa"/>
          </w:tcPr>
          <w:p w14:paraId="44D85479"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 xml:space="preserve">to </w:t>
            </w:r>
            <w:r w:rsidRPr="009F0CA0">
              <w:rPr>
                <w:b/>
                <w:bCs/>
                <w:color w:val="00B0F0"/>
                <w:sz w:val="16"/>
                <w:szCs w:val="16"/>
                <w:lang w:eastAsia="zh-TW"/>
              </w:rPr>
              <w:t>Active</w:t>
            </w:r>
          </w:p>
          <w:p w14:paraId="3A2D795A"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7D9551E6"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6473ED72" w14:textId="3D4ED45D"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1980" w:type="dxa"/>
          </w:tcPr>
          <w:p w14:paraId="4E692939"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335F3E62"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67E904CC"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to Inactive</w:t>
            </w:r>
          </w:p>
          <w:p w14:paraId="716A0616" w14:textId="711DEDC6" w:rsidR="00E93C4C" w:rsidRDefault="00664213" w:rsidP="00676C23">
            <w:pPr>
              <w:pStyle w:val="bodyNormal"/>
              <w:spacing w:before="180" w:after="180"/>
              <w:rPr>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 Dummy</w:t>
            </w:r>
          </w:p>
        </w:tc>
        <w:tc>
          <w:tcPr>
            <w:tcW w:w="2409" w:type="dxa"/>
          </w:tcPr>
          <w:p w14:paraId="0B785D20"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 xml:space="preserve">Set </w:t>
            </w:r>
            <w:r w:rsidRPr="009F0CA0">
              <w:rPr>
                <w:rFonts w:hint="eastAsia"/>
                <w:b/>
                <w:bCs/>
                <w:sz w:val="16"/>
                <w:szCs w:val="16"/>
                <w:lang w:eastAsia="zh-TW"/>
              </w:rPr>
              <w:t>H</w:t>
            </w:r>
            <w:r w:rsidRPr="009F0CA0">
              <w:rPr>
                <w:rFonts w:hint="eastAsia"/>
                <w:b/>
                <w:bCs/>
                <w:i/>
                <w:iCs/>
                <w:sz w:val="16"/>
                <w:szCs w:val="16"/>
                <w:vertAlign w:val="subscript"/>
                <w:lang w:eastAsia="zh-TW"/>
              </w:rPr>
              <w:t>SYNC_ACT</w:t>
            </w:r>
            <w:r w:rsidRPr="009F0CA0">
              <w:rPr>
                <w:b/>
                <w:bCs/>
                <w:i/>
                <w:iCs/>
                <w:sz w:val="16"/>
                <w:szCs w:val="16"/>
                <w:vertAlign w:val="subscript"/>
                <w:lang w:eastAsia="zh-TW"/>
              </w:rPr>
              <w:t xml:space="preserve"> </w:t>
            </w:r>
            <w:r w:rsidRPr="009F0CA0">
              <w:rPr>
                <w:b/>
                <w:bCs/>
                <w:sz w:val="16"/>
                <w:szCs w:val="16"/>
                <w:lang w:eastAsia="zh-TW"/>
              </w:rPr>
              <w:t>to Inactive</w:t>
            </w:r>
          </w:p>
          <w:p w14:paraId="23995417" w14:textId="77777777" w:rsidR="00E93C4C" w:rsidRPr="009F0CA0" w:rsidRDefault="00E93C4C" w:rsidP="00676C23">
            <w:pPr>
              <w:pStyle w:val="bodyNormal"/>
              <w:spacing w:before="180" w:after="180"/>
              <w:rPr>
                <w:b/>
                <w:bCs/>
                <w:i/>
                <w:iCs/>
                <w:sz w:val="16"/>
                <w:szCs w:val="16"/>
                <w:vertAlign w:val="subscript"/>
                <w:lang w:eastAsia="zh-TW"/>
              </w:rPr>
            </w:pPr>
            <w:r w:rsidRPr="009F0CA0">
              <w:rPr>
                <w:b/>
                <w:bCs/>
                <w:sz w:val="16"/>
                <w:szCs w:val="16"/>
                <w:lang w:eastAsia="zh-TW"/>
              </w:rPr>
              <w:t>Set V</w:t>
            </w:r>
            <w:r w:rsidRPr="009F0CA0">
              <w:rPr>
                <w:b/>
                <w:bCs/>
                <w:i/>
                <w:iCs/>
                <w:sz w:val="16"/>
                <w:szCs w:val="16"/>
                <w:vertAlign w:val="subscript"/>
                <w:lang w:eastAsia="zh-TW"/>
              </w:rPr>
              <w:t xml:space="preserve">SYNC_ACT </w:t>
            </w:r>
            <w:r w:rsidRPr="009F0CA0">
              <w:rPr>
                <w:b/>
                <w:bCs/>
                <w:sz w:val="16"/>
                <w:szCs w:val="16"/>
                <w:lang w:eastAsia="zh-TW"/>
              </w:rPr>
              <w:t>to Inactive</w:t>
            </w:r>
          </w:p>
          <w:p w14:paraId="4C3BCA6D" w14:textId="77777777" w:rsidR="00E93C4C" w:rsidRPr="009F0CA0" w:rsidRDefault="00E93C4C" w:rsidP="00676C23">
            <w:pPr>
              <w:pStyle w:val="bodyNormal"/>
              <w:spacing w:before="180" w:after="180"/>
              <w:rPr>
                <w:b/>
                <w:bCs/>
                <w:sz w:val="16"/>
                <w:szCs w:val="16"/>
                <w:lang w:eastAsia="zh-TW"/>
              </w:rPr>
            </w:pPr>
            <w:r w:rsidRPr="009F0CA0">
              <w:rPr>
                <w:b/>
                <w:bCs/>
                <w:sz w:val="16"/>
                <w:szCs w:val="16"/>
                <w:lang w:eastAsia="zh-TW"/>
              </w:rPr>
              <w:t>Set DE</w:t>
            </w:r>
            <w:r w:rsidRPr="009F0CA0">
              <w:rPr>
                <w:b/>
                <w:bCs/>
                <w:i/>
                <w:iCs/>
                <w:sz w:val="16"/>
                <w:szCs w:val="16"/>
                <w:vertAlign w:val="subscript"/>
                <w:lang w:eastAsia="zh-TW"/>
              </w:rPr>
              <w:t xml:space="preserve">ACT </w:t>
            </w:r>
            <w:r w:rsidRPr="009F0CA0">
              <w:rPr>
                <w:b/>
                <w:bCs/>
                <w:sz w:val="16"/>
                <w:szCs w:val="16"/>
                <w:lang w:eastAsia="zh-TW"/>
              </w:rPr>
              <w:t xml:space="preserve">to </w:t>
            </w:r>
            <w:r w:rsidRPr="009F0CA0">
              <w:rPr>
                <w:b/>
                <w:bCs/>
                <w:color w:val="00B0F0"/>
                <w:sz w:val="16"/>
                <w:szCs w:val="16"/>
                <w:lang w:eastAsia="zh-TW"/>
              </w:rPr>
              <w:t>Active</w:t>
            </w:r>
          </w:p>
          <w:p w14:paraId="2CD189CC" w14:textId="77777777" w:rsidR="00E93C4C" w:rsidRDefault="00E93C4C" w:rsidP="00676C23">
            <w:pPr>
              <w:pStyle w:val="bodyNormal"/>
              <w:spacing w:before="180" w:after="180"/>
              <w:rPr>
                <w:b/>
                <w:bCs/>
                <w:color w:val="00B0F0"/>
                <w:sz w:val="16"/>
                <w:szCs w:val="16"/>
                <w:lang w:eastAsia="zh-TW"/>
              </w:rPr>
            </w:pPr>
            <w:r w:rsidRPr="009F0CA0">
              <w:rPr>
                <w:b/>
                <w:bCs/>
                <w:sz w:val="16"/>
                <w:szCs w:val="16"/>
                <w:lang w:eastAsia="zh-TW"/>
              </w:rPr>
              <w:t xml:space="preserve">Set </w:t>
            </w:r>
            <w:proofErr w:type="gramStart"/>
            <w:r w:rsidRPr="009F0CA0">
              <w:rPr>
                <w:b/>
                <w:bCs/>
                <w:sz w:val="16"/>
                <w:szCs w:val="16"/>
                <w:lang w:eastAsia="zh-TW"/>
              </w:rPr>
              <w:t>D</w:t>
            </w:r>
            <w:r w:rsidRPr="00664213">
              <w:rPr>
                <w:b/>
                <w:bCs/>
                <w:sz w:val="16"/>
                <w:szCs w:val="16"/>
                <w:vertAlign w:val="subscript"/>
                <w:lang w:eastAsia="zh-TW"/>
              </w:rPr>
              <w:t>[</w:t>
            </w:r>
            <w:proofErr w:type="gramEnd"/>
            <w:r w:rsidRPr="00664213">
              <w:rPr>
                <w:b/>
                <w:bCs/>
                <w:sz w:val="16"/>
                <w:szCs w:val="16"/>
                <w:vertAlign w:val="subscript"/>
                <w:lang w:eastAsia="zh-TW"/>
              </w:rPr>
              <w:t>1</w:t>
            </w:r>
            <w:r w:rsidRPr="00664213">
              <w:rPr>
                <w:rFonts w:hint="eastAsia"/>
                <w:b/>
                <w:bCs/>
                <w:sz w:val="16"/>
                <w:szCs w:val="16"/>
                <w:vertAlign w:val="subscript"/>
                <w:lang w:eastAsia="zh-TW"/>
              </w:rPr>
              <w:t>5-</w:t>
            </w:r>
            <w:r w:rsidRPr="00664213">
              <w:rPr>
                <w:b/>
                <w:bCs/>
                <w:sz w:val="16"/>
                <w:szCs w:val="16"/>
                <w:vertAlign w:val="subscript"/>
                <w:lang w:eastAsia="zh-TW"/>
              </w:rPr>
              <w:t>0]</w:t>
            </w:r>
            <w:r w:rsidRPr="009F0CA0">
              <w:rPr>
                <w:b/>
                <w:bCs/>
                <w:sz w:val="16"/>
                <w:szCs w:val="16"/>
                <w:lang w:eastAsia="zh-TW"/>
              </w:rPr>
              <w:t xml:space="preserve"> to</w:t>
            </w:r>
            <w:r>
              <w:rPr>
                <w:b/>
                <w:bCs/>
                <w:sz w:val="16"/>
                <w:szCs w:val="16"/>
                <w:lang w:eastAsia="zh-TW"/>
              </w:rPr>
              <w:t xml:space="preserve"> </w:t>
            </w:r>
            <w:r w:rsidRPr="009F0CA0">
              <w:rPr>
                <w:b/>
                <w:bCs/>
                <w:color w:val="00B0F0"/>
                <w:sz w:val="16"/>
                <w:szCs w:val="16"/>
                <w:lang w:eastAsia="zh-TW"/>
              </w:rPr>
              <w:t xml:space="preserve">pixel data in </w:t>
            </w:r>
            <w:r>
              <w:rPr>
                <w:b/>
                <w:bCs/>
                <w:color w:val="00B0F0"/>
                <w:sz w:val="16"/>
                <w:szCs w:val="16"/>
                <w:lang w:eastAsia="zh-TW"/>
              </w:rPr>
              <w:t>every</w:t>
            </w:r>
            <w:r w:rsidRPr="009F0CA0">
              <w:rPr>
                <w:b/>
                <w:bCs/>
                <w:color w:val="00B0F0"/>
                <w:sz w:val="16"/>
                <w:szCs w:val="16"/>
                <w:lang w:eastAsia="zh-TW"/>
              </w:rPr>
              <w:t xml:space="preserve"> Line</w:t>
            </w:r>
          </w:p>
          <w:p w14:paraId="7DA0148C" w14:textId="77777777" w:rsidR="00E93C4C" w:rsidRPr="00E93C4C" w:rsidRDefault="00E93C4C" w:rsidP="00676C23">
            <w:pPr>
              <w:pStyle w:val="bodyNormal"/>
              <w:spacing w:before="180" w:after="180"/>
              <w:rPr>
                <w:sz w:val="16"/>
                <w:szCs w:val="16"/>
                <w:lang w:eastAsia="zh-TW"/>
              </w:rPr>
            </w:pPr>
            <w:r>
              <w:rPr>
                <w:color w:val="FF0000"/>
                <w:sz w:val="16"/>
                <w:szCs w:val="16"/>
                <w:lang w:eastAsia="zh-TW"/>
              </w:rPr>
              <w:t>Raising</w:t>
            </w:r>
            <w:r w:rsidRPr="00E93C4C">
              <w:rPr>
                <w:color w:val="FF0000"/>
                <w:sz w:val="16"/>
                <w:szCs w:val="16"/>
                <w:lang w:eastAsia="zh-TW"/>
              </w:rPr>
              <w:t xml:space="preserve"> in latest descriptor.</w:t>
            </w:r>
          </w:p>
        </w:tc>
      </w:tr>
    </w:tbl>
    <w:p w14:paraId="0F06BD09" w14:textId="388C6EDC" w:rsidR="00E93C4C" w:rsidRPr="00E93C4C" w:rsidRDefault="00E93C4C" w:rsidP="00E93C4C">
      <w:pPr>
        <w:pStyle w:val="Caption"/>
        <w:rPr>
          <w:lang w:eastAsia="zh-TW"/>
        </w:rPr>
      </w:pPr>
      <w:r>
        <w:rPr>
          <w:rFonts w:hint="eastAsia"/>
          <w:lang w:eastAsia="zh-TW"/>
        </w:rPr>
        <w:t>表</w:t>
      </w:r>
      <w:r>
        <w:rPr>
          <w:rFonts w:hint="eastAsia"/>
          <w:lang w:eastAsia="zh-TW"/>
        </w:rPr>
        <w:t xml:space="preserve"> </w:t>
      </w:r>
      <w:r w:rsidR="00DB26F5">
        <w:rPr>
          <w:lang w:eastAsia="zh-TW"/>
        </w:rPr>
        <w:fldChar w:fldCharType="begin"/>
      </w:r>
      <w:r w:rsidR="00DB26F5">
        <w:rPr>
          <w:lang w:eastAsia="zh-TW"/>
        </w:rPr>
        <w:instrText xml:space="preserve"> </w:instrText>
      </w:r>
      <w:r w:rsidR="00DB26F5">
        <w:rPr>
          <w:rFonts w:hint="eastAsia"/>
          <w:lang w:eastAsia="zh-TW"/>
        </w:rPr>
        <w:instrText>STYLEREF 1 \s</w:instrText>
      </w:r>
      <w:r w:rsidR="00DB26F5">
        <w:rPr>
          <w:lang w:eastAsia="zh-TW"/>
        </w:rPr>
        <w:instrText xml:space="preserve"> </w:instrText>
      </w:r>
      <w:r w:rsidR="00DB26F5">
        <w:rPr>
          <w:lang w:eastAsia="zh-TW"/>
        </w:rPr>
        <w:fldChar w:fldCharType="separate"/>
      </w:r>
      <w:r w:rsidR="00BF27CF">
        <w:rPr>
          <w:noProof/>
          <w:lang w:eastAsia="zh-TW"/>
        </w:rPr>
        <w:t>1</w:t>
      </w:r>
      <w:r w:rsidR="00DB26F5">
        <w:rPr>
          <w:lang w:eastAsia="zh-TW"/>
        </w:rPr>
        <w:fldChar w:fldCharType="end"/>
      </w:r>
      <w:r w:rsidR="00DB26F5">
        <w:rPr>
          <w:lang w:eastAsia="zh-TW"/>
        </w:rPr>
        <w:noBreakHyphen/>
      </w:r>
      <w:r w:rsidR="00DB26F5">
        <w:rPr>
          <w:lang w:eastAsia="zh-TW"/>
        </w:rPr>
        <w:fldChar w:fldCharType="begin"/>
      </w:r>
      <w:r w:rsidR="00DB26F5">
        <w:rPr>
          <w:lang w:eastAsia="zh-TW"/>
        </w:rPr>
        <w:instrText xml:space="preserve"> </w:instrText>
      </w:r>
      <w:r w:rsidR="00DB26F5">
        <w:rPr>
          <w:rFonts w:hint="eastAsia"/>
          <w:lang w:eastAsia="zh-TW"/>
        </w:rPr>
        <w:instrText xml:space="preserve">SEQ </w:instrText>
      </w:r>
      <w:r w:rsidR="00DB26F5">
        <w:rPr>
          <w:rFonts w:hint="eastAsia"/>
          <w:lang w:eastAsia="zh-TW"/>
        </w:rPr>
        <w:instrText>表</w:instrText>
      </w:r>
      <w:r w:rsidR="00DB26F5">
        <w:rPr>
          <w:rFonts w:hint="eastAsia"/>
          <w:lang w:eastAsia="zh-TW"/>
        </w:rPr>
        <w:instrText xml:space="preserve"> \* ARABIC \s 1</w:instrText>
      </w:r>
      <w:r w:rsidR="00DB26F5">
        <w:rPr>
          <w:lang w:eastAsia="zh-TW"/>
        </w:rPr>
        <w:instrText xml:space="preserve"> </w:instrText>
      </w:r>
      <w:r w:rsidR="00DB26F5">
        <w:rPr>
          <w:lang w:eastAsia="zh-TW"/>
        </w:rPr>
        <w:fldChar w:fldCharType="separate"/>
      </w:r>
      <w:r w:rsidR="00BF27CF">
        <w:rPr>
          <w:noProof/>
          <w:lang w:eastAsia="zh-TW"/>
        </w:rPr>
        <w:t>2</w:t>
      </w:r>
      <w:r w:rsidR="00DB26F5">
        <w:rPr>
          <w:lang w:eastAsia="zh-TW"/>
        </w:rPr>
        <w:fldChar w:fldCharType="end"/>
      </w:r>
      <w:r>
        <w:rPr>
          <w:rFonts w:hint="eastAsia"/>
          <w:lang w:eastAsia="zh-TW"/>
        </w:rPr>
        <w:t xml:space="preserve"> </w:t>
      </w:r>
      <w:r>
        <w:rPr>
          <w:rFonts w:hint="eastAsia"/>
          <w:lang w:eastAsia="zh-TW"/>
        </w:rPr>
        <w:t>各</w:t>
      </w:r>
      <w:r>
        <w:rPr>
          <w:rFonts w:hint="eastAsia"/>
          <w:lang w:eastAsia="zh-TW"/>
        </w:rPr>
        <w:t xml:space="preserve">LCD </w:t>
      </w:r>
      <w:r>
        <w:rPr>
          <w:rFonts w:hint="eastAsia"/>
          <w:lang w:eastAsia="zh-TW"/>
        </w:rPr>
        <w:t>時序階段與</w:t>
      </w:r>
      <w:r>
        <w:rPr>
          <w:rFonts w:hint="eastAsia"/>
          <w:lang w:eastAsia="zh-TW"/>
        </w:rPr>
        <w:t xml:space="preserve"> I/O </w:t>
      </w:r>
      <w:r>
        <w:rPr>
          <w:rFonts w:hint="eastAsia"/>
          <w:lang w:eastAsia="zh-TW"/>
        </w:rPr>
        <w:t>腳位對應表</w:t>
      </w:r>
    </w:p>
    <w:p w14:paraId="1889BB8C" w14:textId="62D7CC19" w:rsidR="0074600C" w:rsidRDefault="0074600C" w:rsidP="0074600C">
      <w:pPr>
        <w:pStyle w:val="bodyNormal"/>
        <w:spacing w:before="180" w:after="180"/>
        <w:rPr>
          <w:lang w:eastAsia="zh-TW"/>
        </w:rPr>
      </w:pPr>
      <w:r>
        <w:rPr>
          <w:rFonts w:hint="eastAsia"/>
          <w:lang w:eastAsia="zh-TW"/>
        </w:rPr>
        <w:t>如</w:t>
      </w:r>
      <w:r w:rsidR="00E93C4C">
        <w:rPr>
          <w:lang w:eastAsia="zh-TW"/>
        </w:rPr>
        <w:fldChar w:fldCharType="begin"/>
      </w:r>
      <w:r w:rsidR="00E93C4C">
        <w:rPr>
          <w:lang w:eastAsia="zh-TW"/>
        </w:rPr>
        <w:instrText xml:space="preserve"> </w:instrText>
      </w:r>
      <w:r w:rsidR="00E93C4C">
        <w:rPr>
          <w:rFonts w:hint="eastAsia"/>
          <w:lang w:eastAsia="zh-TW"/>
        </w:rPr>
        <w:instrText>REF _Ref189577512 \h</w:instrText>
      </w:r>
      <w:r w:rsidR="00E93C4C">
        <w:rPr>
          <w:lang w:eastAsia="zh-TW"/>
        </w:rPr>
        <w:instrText xml:space="preserve"> </w:instrText>
      </w:r>
      <w:r w:rsidR="00E93C4C">
        <w:rPr>
          <w:lang w:eastAsia="zh-TW"/>
        </w:rPr>
      </w:r>
      <w:r w:rsidR="00E93C4C">
        <w:rPr>
          <w:lang w:eastAsia="zh-TW"/>
        </w:rPr>
        <w:fldChar w:fldCharType="separate"/>
      </w:r>
      <w:r w:rsidR="00BF27CF">
        <w:rPr>
          <w:rFonts w:hint="eastAsia"/>
          <w:lang w:eastAsia="zh-TW"/>
        </w:rPr>
        <w:t>圖</w:t>
      </w:r>
      <w:r w:rsidR="00BF27CF">
        <w:rPr>
          <w:noProof/>
          <w:lang w:eastAsia="zh-TW"/>
        </w:rPr>
        <w:t>1</w:t>
      </w:r>
      <w:r w:rsidR="00BF27CF">
        <w:rPr>
          <w:lang w:eastAsia="zh-TW"/>
        </w:rPr>
        <w:noBreakHyphen/>
      </w:r>
      <w:r w:rsidR="00BF27CF">
        <w:rPr>
          <w:noProof/>
          <w:lang w:eastAsia="zh-TW"/>
        </w:rPr>
        <w:t>3</w:t>
      </w:r>
      <w:r w:rsidR="00BF27CF">
        <w:rPr>
          <w:rFonts w:hint="eastAsia"/>
          <w:noProof/>
          <w:lang w:eastAsia="zh-TW"/>
        </w:rPr>
        <w:t xml:space="preserve"> </w:t>
      </w:r>
      <w:r w:rsidR="00BF27CF">
        <w:rPr>
          <w:rFonts w:cs="Arial"/>
          <w:szCs w:val="24"/>
          <w:lang w:eastAsia="zh-TW"/>
        </w:rPr>
        <w:t>EBI16-to-RGB24</w:t>
      </w:r>
      <w:r w:rsidR="00BF27CF">
        <w:rPr>
          <w:rFonts w:cs="Arial" w:hint="eastAsia"/>
          <w:szCs w:val="24"/>
          <w:lang w:eastAsia="zh-TW"/>
        </w:rPr>
        <w:t>各訊號腳位連接圖</w:t>
      </w:r>
      <w:r w:rsidR="00E93C4C">
        <w:rPr>
          <w:lang w:eastAsia="zh-TW"/>
        </w:rPr>
        <w:fldChar w:fldCharType="end"/>
      </w:r>
      <w:r>
        <w:rPr>
          <w:rFonts w:hint="eastAsia"/>
          <w:lang w:eastAsia="zh-TW"/>
        </w:rPr>
        <w:t>所示，</w:t>
      </w:r>
      <w:r>
        <w:rPr>
          <w:rFonts w:hint="eastAsia"/>
          <w:lang w:eastAsia="zh-TW"/>
        </w:rPr>
        <w:t>LCD</w:t>
      </w:r>
      <w:r>
        <w:rPr>
          <w:rFonts w:hint="eastAsia"/>
          <w:lang w:eastAsia="zh-TW"/>
        </w:rPr>
        <w:t>時序的</w:t>
      </w:r>
      <w:r w:rsidRPr="00EE5CE1">
        <w:rPr>
          <w:rFonts w:hint="eastAsia"/>
          <w:b/>
          <w:bCs/>
          <w:lang w:eastAsia="zh-TW"/>
        </w:rPr>
        <w:t>H</w:t>
      </w:r>
      <w:r w:rsidRPr="00EE5CE1">
        <w:rPr>
          <w:rFonts w:hint="eastAsia"/>
          <w:b/>
          <w:bCs/>
          <w:i/>
          <w:iCs/>
          <w:vertAlign w:val="subscript"/>
          <w:lang w:eastAsia="zh-TW"/>
        </w:rPr>
        <w:t>SYNC_ACT</w:t>
      </w:r>
      <w:r>
        <w:rPr>
          <w:rFonts w:hint="eastAsia"/>
          <w:lang w:eastAsia="zh-TW"/>
        </w:rPr>
        <w:t>、</w:t>
      </w:r>
      <w:r w:rsidRPr="00EE5CE1">
        <w:rPr>
          <w:b/>
          <w:bCs/>
          <w:lang w:eastAsia="zh-TW"/>
        </w:rPr>
        <w:t>V</w:t>
      </w:r>
      <w:r w:rsidRPr="00EE5CE1">
        <w:rPr>
          <w:b/>
          <w:bCs/>
          <w:i/>
          <w:iCs/>
          <w:vertAlign w:val="subscript"/>
          <w:lang w:eastAsia="zh-TW"/>
        </w:rPr>
        <w:t>SYNC_ACT</w:t>
      </w:r>
      <w:r>
        <w:rPr>
          <w:rFonts w:hint="eastAsia"/>
          <w:lang w:eastAsia="zh-TW"/>
        </w:rPr>
        <w:t>和</w:t>
      </w:r>
      <w:r w:rsidRPr="00EE5CE1">
        <w:rPr>
          <w:b/>
          <w:bCs/>
          <w:lang w:eastAsia="zh-TW"/>
        </w:rPr>
        <w:t>DE</w:t>
      </w:r>
      <w:r w:rsidRPr="00EE5CE1">
        <w:rPr>
          <w:b/>
          <w:bCs/>
          <w:i/>
          <w:iCs/>
          <w:vertAlign w:val="subscript"/>
          <w:lang w:eastAsia="zh-TW"/>
        </w:rPr>
        <w:t>ACT</w:t>
      </w:r>
      <w:r>
        <w:rPr>
          <w:rFonts w:hint="eastAsia"/>
          <w:lang w:eastAsia="zh-TW"/>
        </w:rPr>
        <w:t xml:space="preserve"> </w:t>
      </w:r>
      <w:r>
        <w:rPr>
          <w:rFonts w:hint="eastAsia"/>
          <w:lang w:eastAsia="zh-TW"/>
        </w:rPr>
        <w:t>三個同步訊號腳位分別透過</w:t>
      </w:r>
      <w:r>
        <w:rPr>
          <w:rFonts w:hint="eastAsia"/>
          <w:lang w:eastAsia="zh-TW"/>
        </w:rPr>
        <w:t>EBI</w:t>
      </w:r>
      <w:r>
        <w:rPr>
          <w:rFonts w:hint="eastAsia"/>
          <w:lang w:eastAsia="zh-TW"/>
        </w:rPr>
        <w:t>的</w:t>
      </w:r>
      <w:r>
        <w:rPr>
          <w:lang w:eastAsia="zh-TW"/>
        </w:rPr>
        <w:t>ADR</w:t>
      </w:r>
      <w:r>
        <w:rPr>
          <w:rFonts w:hint="eastAsia"/>
          <w:lang w:eastAsia="zh-TW"/>
        </w:rPr>
        <w:t>1</w:t>
      </w:r>
      <w:r>
        <w:rPr>
          <w:rFonts w:hint="eastAsia"/>
          <w:lang w:eastAsia="zh-TW"/>
        </w:rPr>
        <w:t>、</w:t>
      </w:r>
      <w:r>
        <w:rPr>
          <w:rFonts w:hint="eastAsia"/>
          <w:lang w:eastAsia="zh-TW"/>
        </w:rPr>
        <w:t>ADR0</w:t>
      </w:r>
      <w:r>
        <w:rPr>
          <w:rFonts w:hint="eastAsia"/>
          <w:lang w:eastAsia="zh-TW"/>
        </w:rPr>
        <w:t>和</w:t>
      </w:r>
      <w:r>
        <w:rPr>
          <w:lang w:eastAsia="zh-TW"/>
        </w:rPr>
        <w:t>ADR7</w:t>
      </w:r>
      <w:r>
        <w:rPr>
          <w:rFonts w:hint="eastAsia"/>
          <w:lang w:eastAsia="zh-TW"/>
        </w:rPr>
        <w:t>位址腳位來模擬，透過指定不同位址解碼以產生</w:t>
      </w:r>
      <w:r>
        <w:rPr>
          <w:rFonts w:hint="eastAsia"/>
          <w:lang w:eastAsia="zh-TW"/>
        </w:rPr>
        <w:t>LCD</w:t>
      </w:r>
      <w:r>
        <w:rPr>
          <w:rFonts w:hint="eastAsia"/>
          <w:lang w:eastAsia="zh-TW"/>
        </w:rPr>
        <w:t>同步訊號</w:t>
      </w:r>
      <w:r w:rsidR="00C02C16">
        <w:rPr>
          <w:rFonts w:hint="eastAsia"/>
          <w:lang w:eastAsia="zh-TW"/>
        </w:rPr>
        <w:t>、</w:t>
      </w:r>
      <w:r>
        <w:rPr>
          <w:rFonts w:hint="eastAsia"/>
          <w:lang w:eastAsia="zh-TW"/>
        </w:rPr>
        <w:t>PCLK</w:t>
      </w:r>
      <w:r>
        <w:rPr>
          <w:rFonts w:hint="eastAsia"/>
          <w:lang w:eastAsia="zh-TW"/>
        </w:rPr>
        <w:t>訊號連接至</w:t>
      </w:r>
      <w:r>
        <w:rPr>
          <w:rFonts w:hint="eastAsia"/>
          <w:lang w:eastAsia="zh-TW"/>
        </w:rPr>
        <w:t xml:space="preserve"> EBI-</w:t>
      </w:r>
      <w:proofErr w:type="spellStart"/>
      <w:r>
        <w:rPr>
          <w:lang w:eastAsia="zh-TW"/>
        </w:rPr>
        <w:t>nWR</w:t>
      </w:r>
      <w:proofErr w:type="spellEnd"/>
      <w:r>
        <w:rPr>
          <w:rFonts w:hint="eastAsia"/>
          <w:lang w:eastAsia="zh-TW"/>
        </w:rPr>
        <w:t>腳位</w:t>
      </w:r>
      <w:r w:rsidR="00C02C16">
        <w:rPr>
          <w:rFonts w:hint="eastAsia"/>
          <w:lang w:eastAsia="zh-TW"/>
        </w:rPr>
        <w:t>和</w:t>
      </w:r>
      <w:r>
        <w:rPr>
          <w:lang w:eastAsia="zh-TW"/>
        </w:rPr>
        <w:t xml:space="preserve">EBI </w:t>
      </w:r>
      <w:r>
        <w:rPr>
          <w:rFonts w:hint="eastAsia"/>
          <w:lang w:eastAsia="zh-TW"/>
        </w:rPr>
        <w:t>的</w:t>
      </w:r>
      <w:r>
        <w:rPr>
          <w:rFonts w:hint="eastAsia"/>
          <w:lang w:eastAsia="zh-TW"/>
        </w:rPr>
        <w:t>16</w:t>
      </w:r>
      <w:r>
        <w:rPr>
          <w:rFonts w:hint="eastAsia"/>
          <w:lang w:eastAsia="zh-TW"/>
        </w:rPr>
        <w:t>位元資料腳位</w:t>
      </w:r>
      <w:r>
        <w:rPr>
          <w:lang w:eastAsia="zh-TW"/>
        </w:rPr>
        <w:t>D</w:t>
      </w:r>
      <w:r>
        <w:rPr>
          <w:vertAlign w:val="subscript"/>
          <w:lang w:eastAsia="zh-TW"/>
        </w:rPr>
        <w:t>[1</w:t>
      </w:r>
      <w:r>
        <w:rPr>
          <w:rFonts w:hint="eastAsia"/>
          <w:vertAlign w:val="subscript"/>
          <w:lang w:eastAsia="zh-TW"/>
        </w:rPr>
        <w:t>5-</w:t>
      </w:r>
      <w:r w:rsidRPr="00EE5CE1">
        <w:rPr>
          <w:vertAlign w:val="subscript"/>
          <w:lang w:eastAsia="zh-TW"/>
        </w:rPr>
        <w:t>0</w:t>
      </w:r>
      <w:r>
        <w:rPr>
          <w:vertAlign w:val="subscript"/>
          <w:lang w:eastAsia="zh-TW"/>
        </w:rPr>
        <w:t>]</w:t>
      </w:r>
      <w:r>
        <w:rPr>
          <w:rFonts w:hint="eastAsia"/>
          <w:lang w:eastAsia="zh-TW"/>
        </w:rPr>
        <w:t>對應到</w:t>
      </w:r>
      <w:r>
        <w:rPr>
          <w:lang w:eastAsia="zh-TW"/>
        </w:rPr>
        <w:t>LCD</w:t>
      </w:r>
      <w:r>
        <w:rPr>
          <w:rFonts w:hint="eastAsia"/>
          <w:lang w:eastAsia="zh-TW"/>
        </w:rPr>
        <w:t>顏色信號：</w:t>
      </w:r>
    </w:p>
    <w:p w14:paraId="76ECB935" w14:textId="727E407D" w:rsidR="0074600C" w:rsidRDefault="0074600C" w:rsidP="0074600C">
      <w:pPr>
        <w:pStyle w:val="bodyNormal"/>
        <w:numPr>
          <w:ilvl w:val="0"/>
          <w:numId w:val="28"/>
        </w:numPr>
        <w:spacing w:before="180" w:after="180"/>
        <w:rPr>
          <w:lang w:eastAsia="zh-TW"/>
        </w:rPr>
      </w:pPr>
      <w:r>
        <w:rPr>
          <w:lang w:eastAsia="zh-TW"/>
        </w:rPr>
        <w:t>R</w:t>
      </w:r>
      <w:r w:rsidRPr="00EE5CE1">
        <w:rPr>
          <w:rFonts w:hint="eastAsia"/>
          <w:vertAlign w:val="subscript"/>
          <w:lang w:eastAsia="zh-TW"/>
        </w:rPr>
        <w:t>[7-</w:t>
      </w:r>
      <w:proofErr w:type="gramStart"/>
      <w:r w:rsidRPr="00EE5CE1">
        <w:rPr>
          <w:vertAlign w:val="subscript"/>
          <w:lang w:eastAsia="zh-TW"/>
        </w:rPr>
        <w:t>3</w:t>
      </w:r>
      <w:r w:rsidRPr="00EE5CE1">
        <w:rPr>
          <w:rFonts w:hint="eastAsia"/>
          <w:vertAlign w:val="subscript"/>
          <w:lang w:eastAsia="zh-TW"/>
        </w:rPr>
        <w:t>]</w:t>
      </w:r>
      <w:r>
        <w:rPr>
          <w:rFonts w:hint="eastAsia"/>
          <w:lang w:eastAsia="zh-TW"/>
        </w:rPr>
        <w:t>(</w:t>
      </w:r>
      <w:proofErr w:type="gramEnd"/>
      <w:r>
        <w:rPr>
          <w:rFonts w:hint="eastAsia"/>
          <w:lang w:eastAsia="zh-TW"/>
        </w:rPr>
        <w:t>紅色</w:t>
      </w:r>
      <w:r>
        <w:rPr>
          <w:rFonts w:hint="eastAsia"/>
          <w:lang w:eastAsia="zh-TW"/>
        </w:rPr>
        <w:t>)</w:t>
      </w:r>
      <w:r>
        <w:rPr>
          <w:rFonts w:hint="eastAsia"/>
          <w:lang w:eastAsia="zh-TW"/>
        </w:rPr>
        <w:t>，</w:t>
      </w:r>
      <w:r>
        <w:rPr>
          <w:lang w:eastAsia="zh-TW"/>
        </w:rPr>
        <w:t>G</w:t>
      </w:r>
      <w:r w:rsidRPr="00EE5CE1">
        <w:rPr>
          <w:rFonts w:hint="eastAsia"/>
          <w:vertAlign w:val="subscript"/>
          <w:lang w:eastAsia="zh-TW"/>
        </w:rPr>
        <w:t>[7-2]</w:t>
      </w:r>
      <w:r>
        <w:rPr>
          <w:rFonts w:hint="eastAsia"/>
          <w:lang w:eastAsia="zh-TW"/>
        </w:rPr>
        <w:t>(</w:t>
      </w:r>
      <w:r>
        <w:rPr>
          <w:rFonts w:hint="eastAsia"/>
          <w:lang w:eastAsia="zh-TW"/>
        </w:rPr>
        <w:t>綠色</w:t>
      </w:r>
      <w:r>
        <w:rPr>
          <w:rFonts w:hint="eastAsia"/>
          <w:lang w:eastAsia="zh-TW"/>
        </w:rPr>
        <w:t>)</w:t>
      </w:r>
      <w:r w:rsidR="00AC786E">
        <w:rPr>
          <w:lang w:eastAsia="zh-TW"/>
        </w:rPr>
        <w:t xml:space="preserve"> </w:t>
      </w:r>
      <w:r>
        <w:rPr>
          <w:rFonts w:hint="eastAsia"/>
          <w:lang w:eastAsia="zh-TW"/>
        </w:rPr>
        <w:t>和</w:t>
      </w:r>
      <w:r>
        <w:rPr>
          <w:rFonts w:hint="eastAsia"/>
          <w:lang w:eastAsia="zh-TW"/>
        </w:rPr>
        <w:t xml:space="preserve"> B</w:t>
      </w:r>
      <w:r w:rsidRPr="00EE5CE1">
        <w:rPr>
          <w:rFonts w:hint="eastAsia"/>
          <w:vertAlign w:val="subscript"/>
          <w:lang w:eastAsia="zh-TW"/>
        </w:rPr>
        <w:t>[7-3]</w:t>
      </w:r>
      <w:r>
        <w:rPr>
          <w:rFonts w:hint="eastAsia"/>
          <w:lang w:eastAsia="zh-TW"/>
        </w:rPr>
        <w:t>(</w:t>
      </w:r>
      <w:r>
        <w:rPr>
          <w:rFonts w:hint="eastAsia"/>
          <w:lang w:eastAsia="zh-TW"/>
        </w:rPr>
        <w:t>籃色</w:t>
      </w:r>
      <w:r>
        <w:rPr>
          <w:rFonts w:hint="eastAsia"/>
          <w:lang w:eastAsia="zh-TW"/>
        </w:rPr>
        <w:t>)</w:t>
      </w:r>
      <w:r>
        <w:rPr>
          <w:rFonts w:hint="eastAsia"/>
          <w:lang w:eastAsia="zh-TW"/>
        </w:rPr>
        <w:t>。</w:t>
      </w:r>
    </w:p>
    <w:p w14:paraId="728A0DCD" w14:textId="5435C358" w:rsidR="0074600C" w:rsidRDefault="0074600C" w:rsidP="0074600C">
      <w:pPr>
        <w:pStyle w:val="bodyNormal"/>
        <w:numPr>
          <w:ilvl w:val="0"/>
          <w:numId w:val="28"/>
        </w:numPr>
        <w:spacing w:before="180" w:after="180"/>
        <w:rPr>
          <w:lang w:eastAsia="zh-TW"/>
        </w:rPr>
      </w:pPr>
      <w:r>
        <w:rPr>
          <w:rFonts w:hint="eastAsia"/>
          <w:lang w:eastAsia="zh-TW"/>
        </w:rPr>
        <w:t>額外的</w:t>
      </w:r>
      <w:r>
        <w:rPr>
          <w:rFonts w:hint="eastAsia"/>
          <w:lang w:eastAsia="zh-TW"/>
        </w:rPr>
        <w:t>R</w:t>
      </w:r>
      <w:r w:rsidRPr="00EE5CE1">
        <w:rPr>
          <w:rFonts w:hint="eastAsia"/>
          <w:vertAlign w:val="subscript"/>
          <w:lang w:eastAsia="zh-TW"/>
        </w:rPr>
        <w:t>[2-0]</w:t>
      </w:r>
      <w:r>
        <w:rPr>
          <w:rFonts w:hint="eastAsia"/>
          <w:lang w:eastAsia="zh-TW"/>
        </w:rPr>
        <w:t>、</w:t>
      </w:r>
      <w:r>
        <w:rPr>
          <w:lang w:eastAsia="zh-TW"/>
        </w:rPr>
        <w:t>G</w:t>
      </w:r>
      <w:r w:rsidRPr="00EE5CE1">
        <w:rPr>
          <w:vertAlign w:val="subscript"/>
          <w:lang w:eastAsia="zh-TW"/>
        </w:rPr>
        <w:t>[1-0]</w:t>
      </w:r>
      <w:r>
        <w:rPr>
          <w:lang w:eastAsia="zh-TW"/>
        </w:rPr>
        <w:t xml:space="preserve"> </w:t>
      </w:r>
      <w:r>
        <w:rPr>
          <w:rFonts w:hint="eastAsia"/>
          <w:lang w:eastAsia="zh-TW"/>
        </w:rPr>
        <w:t>和</w:t>
      </w:r>
      <w:r>
        <w:rPr>
          <w:rFonts w:hint="eastAsia"/>
          <w:lang w:eastAsia="zh-TW"/>
        </w:rPr>
        <w:t xml:space="preserve"> B</w:t>
      </w:r>
      <w:r w:rsidRPr="00EE5CE1">
        <w:rPr>
          <w:rFonts w:hint="eastAsia"/>
          <w:vertAlign w:val="subscript"/>
          <w:lang w:eastAsia="zh-TW"/>
        </w:rPr>
        <w:t>[2-0]</w:t>
      </w:r>
      <w:r>
        <w:rPr>
          <w:rFonts w:hint="eastAsia"/>
          <w:lang w:eastAsia="zh-TW"/>
        </w:rPr>
        <w:t>可以使用</w:t>
      </w:r>
      <w:r>
        <w:rPr>
          <w:rFonts w:hint="eastAsia"/>
          <w:lang w:eastAsia="zh-TW"/>
        </w:rPr>
        <w:t>R</w:t>
      </w:r>
      <w:r w:rsidRPr="00EE5CE1">
        <w:rPr>
          <w:rFonts w:hint="eastAsia"/>
          <w:vertAlign w:val="subscript"/>
          <w:lang w:eastAsia="zh-TW"/>
        </w:rPr>
        <w:t>[</w:t>
      </w:r>
      <w:r>
        <w:rPr>
          <w:rFonts w:hint="eastAsia"/>
          <w:vertAlign w:val="subscript"/>
          <w:lang w:eastAsia="zh-TW"/>
        </w:rPr>
        <w:t>7</w:t>
      </w:r>
      <w:r w:rsidRPr="00EE5CE1">
        <w:rPr>
          <w:rFonts w:hint="eastAsia"/>
          <w:vertAlign w:val="subscript"/>
          <w:lang w:eastAsia="zh-TW"/>
        </w:rPr>
        <w:t>-</w:t>
      </w:r>
      <w:r>
        <w:rPr>
          <w:rFonts w:hint="eastAsia"/>
          <w:vertAlign w:val="subscript"/>
          <w:lang w:eastAsia="zh-TW"/>
        </w:rPr>
        <w:t>5</w:t>
      </w:r>
      <w:r w:rsidRPr="00EE5CE1">
        <w:rPr>
          <w:rFonts w:hint="eastAsia"/>
          <w:vertAlign w:val="subscript"/>
          <w:lang w:eastAsia="zh-TW"/>
        </w:rPr>
        <w:t>]</w:t>
      </w:r>
      <w:r>
        <w:rPr>
          <w:rFonts w:hint="eastAsia"/>
          <w:lang w:eastAsia="zh-TW"/>
        </w:rPr>
        <w:t>、</w:t>
      </w:r>
      <w:r>
        <w:rPr>
          <w:lang w:eastAsia="zh-TW"/>
        </w:rPr>
        <w:t>G</w:t>
      </w:r>
      <w:r w:rsidRPr="00EE5CE1">
        <w:rPr>
          <w:vertAlign w:val="subscript"/>
          <w:lang w:eastAsia="zh-TW"/>
        </w:rPr>
        <w:t>[</w:t>
      </w:r>
      <w:r>
        <w:rPr>
          <w:rFonts w:hint="eastAsia"/>
          <w:vertAlign w:val="subscript"/>
          <w:lang w:eastAsia="zh-TW"/>
        </w:rPr>
        <w:t>7</w:t>
      </w:r>
      <w:r w:rsidRPr="00EE5CE1">
        <w:rPr>
          <w:vertAlign w:val="subscript"/>
          <w:lang w:eastAsia="zh-TW"/>
        </w:rPr>
        <w:t>-</w:t>
      </w:r>
      <w:r>
        <w:rPr>
          <w:rFonts w:hint="eastAsia"/>
          <w:vertAlign w:val="subscript"/>
          <w:lang w:eastAsia="zh-TW"/>
        </w:rPr>
        <w:t>6</w:t>
      </w:r>
      <w:r w:rsidRPr="00EE5CE1">
        <w:rPr>
          <w:vertAlign w:val="subscript"/>
          <w:lang w:eastAsia="zh-TW"/>
        </w:rPr>
        <w:t>]</w:t>
      </w:r>
      <w:r>
        <w:rPr>
          <w:lang w:eastAsia="zh-TW"/>
        </w:rPr>
        <w:t xml:space="preserve"> </w:t>
      </w:r>
      <w:r>
        <w:rPr>
          <w:rFonts w:hint="eastAsia"/>
          <w:lang w:eastAsia="zh-TW"/>
        </w:rPr>
        <w:t>和</w:t>
      </w:r>
      <w:r>
        <w:rPr>
          <w:rFonts w:hint="eastAsia"/>
          <w:lang w:eastAsia="zh-TW"/>
        </w:rPr>
        <w:t xml:space="preserve"> B</w:t>
      </w:r>
      <w:r w:rsidRPr="00EE5CE1">
        <w:rPr>
          <w:rFonts w:hint="eastAsia"/>
          <w:vertAlign w:val="subscript"/>
          <w:lang w:eastAsia="zh-TW"/>
        </w:rPr>
        <w:t>[</w:t>
      </w:r>
      <w:r>
        <w:rPr>
          <w:rFonts w:hint="eastAsia"/>
          <w:vertAlign w:val="subscript"/>
          <w:lang w:eastAsia="zh-TW"/>
        </w:rPr>
        <w:t>7</w:t>
      </w:r>
      <w:r w:rsidRPr="00EE5CE1">
        <w:rPr>
          <w:rFonts w:hint="eastAsia"/>
          <w:vertAlign w:val="subscript"/>
          <w:lang w:eastAsia="zh-TW"/>
        </w:rPr>
        <w:t>-</w:t>
      </w:r>
      <w:r>
        <w:rPr>
          <w:rFonts w:hint="eastAsia"/>
          <w:vertAlign w:val="subscript"/>
          <w:lang w:eastAsia="zh-TW"/>
        </w:rPr>
        <w:t>5</w:t>
      </w:r>
      <w:r w:rsidRPr="00EE5CE1">
        <w:rPr>
          <w:rFonts w:hint="eastAsia"/>
          <w:vertAlign w:val="subscript"/>
          <w:lang w:eastAsia="zh-TW"/>
        </w:rPr>
        <w:t>]</w:t>
      </w:r>
      <w:r>
        <w:rPr>
          <w:rFonts w:hint="eastAsia"/>
          <w:lang w:eastAsia="zh-TW"/>
        </w:rPr>
        <w:t>的資料進行</w:t>
      </w:r>
      <w:r>
        <w:rPr>
          <w:rFonts w:hint="eastAsia"/>
          <w:lang w:eastAsia="zh-TW"/>
        </w:rPr>
        <w:t>RGB888</w:t>
      </w:r>
      <w:r>
        <w:rPr>
          <w:rFonts w:hint="eastAsia"/>
          <w:lang w:eastAsia="zh-TW"/>
        </w:rPr>
        <w:t>補色，以實現更高的顏色精度。</w:t>
      </w:r>
    </w:p>
    <w:tbl>
      <w:tblPr>
        <w:tblStyle w:val="TableGrid"/>
        <w:tblW w:w="0" w:type="auto"/>
        <w:tblLook w:val="04A0" w:firstRow="1" w:lastRow="0" w:firstColumn="1" w:lastColumn="0" w:noHBand="0" w:noVBand="1"/>
      </w:tblPr>
      <w:tblGrid>
        <w:gridCol w:w="9964"/>
      </w:tblGrid>
      <w:tr w:rsidR="0046632F" w14:paraId="68091E39" w14:textId="77777777" w:rsidTr="0046632F">
        <w:tc>
          <w:tcPr>
            <w:tcW w:w="9964" w:type="dxa"/>
          </w:tcPr>
          <w:p w14:paraId="433BCBE0" w14:textId="06A231ED" w:rsidR="0046632F" w:rsidRDefault="00106849" w:rsidP="00752869">
            <w:pPr>
              <w:keepNext/>
              <w:jc w:val="center"/>
              <w:rPr>
                <w:rFonts w:cs="Arial"/>
                <w:szCs w:val="24"/>
                <w:lang w:eastAsia="zh-TW"/>
              </w:rPr>
            </w:pPr>
            <w:r>
              <w:rPr>
                <w:lang w:eastAsia="zh-TW"/>
              </w:rPr>
              <w:lastRenderedPageBreak/>
              <w:br w:type="page"/>
            </w:r>
            <w:r w:rsidR="0046632F">
              <w:rPr>
                <w:noProof/>
                <w:lang w:eastAsia="zh-TW"/>
              </w:rPr>
              <w:drawing>
                <wp:inline distT="0" distB="0" distL="0" distR="0" wp14:anchorId="0779ABED" wp14:editId="7D786B58">
                  <wp:extent cx="5181139" cy="3672840"/>
                  <wp:effectExtent l="0" t="0" r="635" b="3810"/>
                  <wp:docPr id="56192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1504" cy="3687276"/>
                          </a:xfrm>
                          <a:prstGeom prst="rect">
                            <a:avLst/>
                          </a:prstGeom>
                          <a:noFill/>
                        </pic:spPr>
                      </pic:pic>
                    </a:graphicData>
                  </a:graphic>
                </wp:inline>
              </w:drawing>
            </w:r>
          </w:p>
        </w:tc>
      </w:tr>
    </w:tbl>
    <w:p w14:paraId="40D96658" w14:textId="7AF1B835" w:rsidR="0046632F" w:rsidRDefault="0046632F" w:rsidP="0046632F">
      <w:pPr>
        <w:pStyle w:val="Caption"/>
        <w:rPr>
          <w:rFonts w:cs="Arial"/>
          <w:szCs w:val="24"/>
          <w:lang w:eastAsia="zh-TW"/>
        </w:rPr>
      </w:pPr>
      <w:bookmarkStart w:id="16" w:name="_Ref83299529"/>
      <w:bookmarkStart w:id="17" w:name="_Ref83289533"/>
      <w:bookmarkStart w:id="18" w:name="_Ref189577512"/>
      <w:r>
        <w:rPr>
          <w:rFonts w:hint="eastAsia"/>
          <w:lang w:eastAsia="zh-TW"/>
        </w:rPr>
        <w:t>圖</w:t>
      </w:r>
      <w:bookmarkEnd w:id="16"/>
      <w:bookmarkEnd w:id="17"/>
      <w:r w:rsidR="00EA1AAB">
        <w:rPr>
          <w:noProof/>
        </w:rPr>
        <w:fldChar w:fldCharType="begin"/>
      </w:r>
      <w:r w:rsidR="00EA1AAB">
        <w:rPr>
          <w:noProof/>
          <w:lang w:eastAsia="zh-TW"/>
        </w:rPr>
        <w:instrText xml:space="preserve"> STYLEREF 1 \s </w:instrText>
      </w:r>
      <w:r w:rsidR="00EA1AAB">
        <w:rPr>
          <w:noProof/>
        </w:rPr>
        <w:fldChar w:fldCharType="separate"/>
      </w:r>
      <w:r w:rsidR="00BF27CF">
        <w:rPr>
          <w:noProof/>
          <w:lang w:eastAsia="zh-TW"/>
        </w:rPr>
        <w:t>1</w:t>
      </w:r>
      <w:r w:rsidR="00EA1AAB">
        <w:rPr>
          <w:noProof/>
        </w:rPr>
        <w:fldChar w:fldCharType="end"/>
      </w:r>
      <w:r w:rsidR="00EA1AAB">
        <w:rPr>
          <w:lang w:eastAsia="zh-TW"/>
        </w:rPr>
        <w:noBreakHyphen/>
      </w:r>
      <w:r w:rsidR="00EA1AAB">
        <w:rPr>
          <w:noProof/>
        </w:rPr>
        <w:fldChar w:fldCharType="begin"/>
      </w:r>
      <w:r w:rsidR="00EA1AAB">
        <w:rPr>
          <w:noProof/>
          <w:lang w:eastAsia="zh-TW"/>
        </w:rPr>
        <w:instrText xml:space="preserve"> SEQ Figure \* ARABIC \s 1 </w:instrText>
      </w:r>
      <w:r w:rsidR="00EA1AAB">
        <w:rPr>
          <w:noProof/>
        </w:rPr>
        <w:fldChar w:fldCharType="separate"/>
      </w:r>
      <w:r w:rsidR="00BF27CF">
        <w:rPr>
          <w:noProof/>
          <w:lang w:eastAsia="zh-TW"/>
        </w:rPr>
        <w:t>3</w:t>
      </w:r>
      <w:r w:rsidR="00EA1AAB">
        <w:rPr>
          <w:noProof/>
        </w:rPr>
        <w:fldChar w:fldCharType="end"/>
      </w:r>
      <w:r w:rsidR="00EA1AAB">
        <w:rPr>
          <w:rFonts w:hint="eastAsia"/>
          <w:noProof/>
          <w:lang w:eastAsia="zh-TW"/>
        </w:rPr>
        <w:t xml:space="preserve"> </w:t>
      </w:r>
      <w:r>
        <w:rPr>
          <w:rFonts w:cs="Arial"/>
          <w:szCs w:val="24"/>
          <w:lang w:eastAsia="zh-TW"/>
        </w:rPr>
        <w:t>EBI16-to-RGB24</w:t>
      </w:r>
      <w:r w:rsidR="0074600C">
        <w:rPr>
          <w:rFonts w:cs="Arial" w:hint="eastAsia"/>
          <w:szCs w:val="24"/>
          <w:lang w:eastAsia="zh-TW"/>
        </w:rPr>
        <w:t>各訊號腳位</w:t>
      </w:r>
      <w:r>
        <w:rPr>
          <w:rFonts w:cs="Arial" w:hint="eastAsia"/>
          <w:szCs w:val="24"/>
          <w:lang w:eastAsia="zh-TW"/>
        </w:rPr>
        <w:t>連接圖</w:t>
      </w:r>
      <w:bookmarkEnd w:id="18"/>
    </w:p>
    <w:p w14:paraId="159D57F4" w14:textId="1736278B" w:rsidR="00223ABE" w:rsidRDefault="00223ABE" w:rsidP="00223ABE">
      <w:pPr>
        <w:rPr>
          <w:lang w:eastAsia="zh-TW"/>
        </w:rPr>
      </w:pPr>
      <w:r>
        <w:rPr>
          <w:rFonts w:hint="eastAsia"/>
          <w:lang w:eastAsia="zh-TW"/>
        </w:rPr>
        <w:t>本</w:t>
      </w:r>
      <w:r>
        <w:rPr>
          <w:lang w:eastAsia="zh-TW"/>
        </w:rPr>
        <w:t>範例代碼</w:t>
      </w:r>
      <w:r>
        <w:rPr>
          <w:rFonts w:hint="eastAsia"/>
          <w:lang w:eastAsia="zh-TW"/>
        </w:rPr>
        <w:t>需另接外部硬體模組，包含</w:t>
      </w:r>
      <w:r>
        <w:rPr>
          <w:rFonts w:hint="eastAsia"/>
          <w:lang w:eastAsia="zh-TW"/>
        </w:rPr>
        <w:t>N</w:t>
      </w:r>
      <w:r>
        <w:rPr>
          <w:lang w:eastAsia="zh-TW"/>
        </w:rPr>
        <w:t>uMaker-M55M1</w:t>
      </w:r>
      <w:r>
        <w:rPr>
          <w:rFonts w:hint="eastAsia"/>
          <w:lang w:eastAsia="zh-TW"/>
        </w:rPr>
        <w:t>開發板、</w:t>
      </w:r>
      <w:r w:rsidR="00B80777">
        <w:rPr>
          <w:lang w:eastAsia="zh-TW"/>
        </w:rPr>
        <w:t>4.3</w:t>
      </w:r>
      <w:proofErr w:type="gramStart"/>
      <w:r w:rsidR="00B80777">
        <w:rPr>
          <w:lang w:eastAsia="zh-TW"/>
        </w:rPr>
        <w:t>”</w:t>
      </w:r>
      <w:proofErr w:type="gramEnd"/>
      <w:r w:rsidR="00B80777">
        <w:rPr>
          <w:lang w:eastAsia="zh-TW"/>
        </w:rPr>
        <w:t xml:space="preserve"> WQVGA </w:t>
      </w:r>
      <w:r>
        <w:rPr>
          <w:rFonts w:hint="eastAsia"/>
          <w:lang w:eastAsia="zh-TW"/>
        </w:rPr>
        <w:t>同步信號</w:t>
      </w:r>
      <w:proofErr w:type="gramStart"/>
      <w:r>
        <w:rPr>
          <w:rFonts w:hint="eastAsia"/>
          <w:lang w:eastAsia="zh-TW"/>
        </w:rPr>
        <w:t>屏幕子板</w:t>
      </w:r>
      <w:proofErr w:type="gramEnd"/>
      <w:r>
        <w:rPr>
          <w:rFonts w:hint="eastAsia"/>
          <w:lang w:eastAsia="zh-TW"/>
        </w:rPr>
        <w:t>與</w:t>
      </w:r>
      <w:r>
        <w:rPr>
          <w:rFonts w:hint="eastAsia"/>
          <w:lang w:eastAsia="zh-TW"/>
        </w:rPr>
        <w:t xml:space="preserve"> EBI16</w:t>
      </w:r>
      <w:proofErr w:type="gramStart"/>
      <w:r>
        <w:rPr>
          <w:lang w:eastAsia="zh-TW"/>
        </w:rPr>
        <w:t>–</w:t>
      </w:r>
      <w:proofErr w:type="gramEnd"/>
      <w:r>
        <w:rPr>
          <w:rFonts w:hint="eastAsia"/>
          <w:lang w:eastAsia="zh-TW"/>
        </w:rPr>
        <w:t xml:space="preserve">RGB24 </w:t>
      </w:r>
      <w:r>
        <w:rPr>
          <w:rFonts w:hint="eastAsia"/>
          <w:lang w:eastAsia="zh-TW"/>
        </w:rPr>
        <w:t>轉接板</w:t>
      </w:r>
      <w:r w:rsidR="00657CF1">
        <w:rPr>
          <w:rFonts w:hint="eastAsia"/>
          <w:lang w:eastAsia="zh-TW"/>
        </w:rPr>
        <w:t>，如圖</w:t>
      </w:r>
      <w:r w:rsidR="00657CF1">
        <w:rPr>
          <w:rFonts w:hint="eastAsia"/>
          <w:lang w:eastAsia="zh-TW"/>
        </w:rPr>
        <w:t>1-4</w:t>
      </w:r>
      <w:r w:rsidR="00B80777">
        <w:rPr>
          <w:lang w:eastAsia="zh-TW"/>
        </w:rPr>
        <w:t xml:space="preserve"> </w:t>
      </w:r>
      <w:r w:rsidR="00657CF1">
        <w:rPr>
          <w:rFonts w:hint="eastAsia"/>
          <w:lang w:eastAsia="zh-TW"/>
        </w:rPr>
        <w:t>所示</w:t>
      </w:r>
      <w:r>
        <w:rPr>
          <w:rFonts w:hint="eastAsia"/>
          <w:lang w:eastAsia="zh-TW"/>
        </w:rPr>
        <w:t>。</w:t>
      </w:r>
    </w:p>
    <w:tbl>
      <w:tblPr>
        <w:tblStyle w:val="TableGrid"/>
        <w:tblW w:w="0" w:type="auto"/>
        <w:tblLook w:val="04A0" w:firstRow="1" w:lastRow="0" w:firstColumn="1" w:lastColumn="0" w:noHBand="0" w:noVBand="1"/>
      </w:tblPr>
      <w:tblGrid>
        <w:gridCol w:w="9964"/>
      </w:tblGrid>
      <w:tr w:rsidR="003E37EC" w14:paraId="0FF317EA" w14:textId="77777777" w:rsidTr="003E37EC">
        <w:tc>
          <w:tcPr>
            <w:tcW w:w="9964" w:type="dxa"/>
          </w:tcPr>
          <w:p w14:paraId="3608F02F" w14:textId="1C9A4C7E" w:rsidR="003E37EC" w:rsidRDefault="008E383D" w:rsidP="00752869">
            <w:pPr>
              <w:keepNext/>
              <w:jc w:val="center"/>
              <w:rPr>
                <w:rFonts w:cs="Arial"/>
                <w:noProof/>
                <w:szCs w:val="24"/>
                <w:lang w:eastAsia="zh-TW"/>
              </w:rPr>
            </w:pPr>
            <w:r>
              <w:rPr>
                <w:rFonts w:cs="Arial"/>
                <w:noProof/>
                <w:szCs w:val="24"/>
                <w:lang w:eastAsia="zh-TW"/>
              </w:rPr>
              <w:t>TBD</w:t>
            </w:r>
          </w:p>
        </w:tc>
      </w:tr>
    </w:tbl>
    <w:p w14:paraId="7BE92181" w14:textId="7B7DBCDB" w:rsidR="003E37EC" w:rsidRDefault="003E37EC" w:rsidP="003E37EC">
      <w:pPr>
        <w:pStyle w:val="Caption"/>
        <w:rPr>
          <w:lang w:eastAsia="zh-TW"/>
        </w:rPr>
      </w:pPr>
      <w:r>
        <w:rPr>
          <w:rFonts w:hint="eastAsia"/>
          <w:lang w:eastAsia="zh-TW"/>
        </w:rPr>
        <w:t>圖</w:t>
      </w:r>
      <w:r>
        <w:fldChar w:fldCharType="begin"/>
      </w:r>
      <w:r>
        <w:rPr>
          <w:lang w:eastAsia="zh-TW"/>
        </w:rPr>
        <w:instrText xml:space="preserve"> STYLEREF 1 \s </w:instrText>
      </w:r>
      <w:r>
        <w:fldChar w:fldCharType="separate"/>
      </w:r>
      <w:r w:rsidR="00BF27CF">
        <w:rPr>
          <w:noProof/>
          <w:lang w:eastAsia="zh-TW"/>
        </w:rPr>
        <w:t>1</w:t>
      </w:r>
      <w:r>
        <w:rPr>
          <w:noProof/>
        </w:rPr>
        <w:fldChar w:fldCharType="end"/>
      </w:r>
      <w:r>
        <w:rPr>
          <w:lang w:eastAsia="zh-TW"/>
        </w:rPr>
        <w:noBreakHyphen/>
      </w:r>
      <w:r>
        <w:fldChar w:fldCharType="begin"/>
      </w:r>
      <w:r>
        <w:rPr>
          <w:lang w:eastAsia="zh-TW"/>
        </w:rPr>
        <w:instrText xml:space="preserve"> SEQ Figure \* ARABIC \s 1 </w:instrText>
      </w:r>
      <w:r>
        <w:fldChar w:fldCharType="separate"/>
      </w:r>
      <w:r w:rsidR="00BF27CF">
        <w:rPr>
          <w:noProof/>
          <w:lang w:eastAsia="zh-TW"/>
        </w:rPr>
        <w:t>4</w:t>
      </w:r>
      <w:r>
        <w:rPr>
          <w:noProof/>
        </w:rPr>
        <w:fldChar w:fldCharType="end"/>
      </w:r>
      <w:r>
        <w:rPr>
          <w:lang w:eastAsia="zh-TW"/>
        </w:rPr>
        <w:t xml:space="preserve"> </w:t>
      </w:r>
      <w:r>
        <w:rPr>
          <w:rFonts w:hint="eastAsia"/>
          <w:lang w:eastAsia="zh-TW"/>
        </w:rPr>
        <w:t>外部硬體模組</w:t>
      </w:r>
    </w:p>
    <w:p w14:paraId="382A5435" w14:textId="77777777" w:rsidR="00657CF1" w:rsidRPr="00223ABE" w:rsidRDefault="00657CF1" w:rsidP="00223ABE">
      <w:pPr>
        <w:rPr>
          <w:lang w:eastAsia="zh-TW"/>
        </w:rPr>
      </w:pPr>
    </w:p>
    <w:p w14:paraId="1550F99D" w14:textId="1BB9CE5D" w:rsidR="003A2EEC" w:rsidRDefault="003A2EEC" w:rsidP="00A5600E">
      <w:pPr>
        <w:pStyle w:val="Heading2"/>
      </w:pPr>
      <w:r>
        <w:rPr>
          <w:rFonts w:hint="eastAsia"/>
        </w:rPr>
        <w:t>執行結果</w:t>
      </w:r>
    </w:p>
    <w:p w14:paraId="4B093767" w14:textId="6852D3AD" w:rsidR="00E820D0" w:rsidRDefault="00E820D0" w:rsidP="008965DA">
      <w:pPr>
        <w:pStyle w:val="bodyNormal"/>
        <w:spacing w:before="180" w:after="180"/>
        <w:rPr>
          <w:lang w:eastAsia="zh-TW"/>
        </w:rPr>
      </w:pPr>
      <w:r w:rsidRPr="00E820D0">
        <w:rPr>
          <w:rFonts w:hint="eastAsia"/>
          <w:lang w:eastAsia="zh-TW"/>
        </w:rPr>
        <w:t>本範例代碼提供兩種目標編譯選項：</w:t>
      </w:r>
      <w:r w:rsidRPr="00E820D0">
        <w:rPr>
          <w:rFonts w:hint="eastAsia"/>
          <w:lang w:eastAsia="zh-TW"/>
        </w:rPr>
        <w:t xml:space="preserve">WQVGA_GDMA </w:t>
      </w:r>
      <w:r w:rsidRPr="00E820D0">
        <w:rPr>
          <w:rFonts w:hint="eastAsia"/>
          <w:lang w:eastAsia="zh-TW"/>
        </w:rPr>
        <w:t>和</w:t>
      </w:r>
      <w:r w:rsidRPr="00E820D0">
        <w:rPr>
          <w:rFonts w:hint="eastAsia"/>
          <w:lang w:eastAsia="zh-TW"/>
        </w:rPr>
        <w:t xml:space="preserve"> WQVGA_PDMA</w:t>
      </w:r>
      <w:r w:rsidRPr="00E820D0">
        <w:rPr>
          <w:rFonts w:hint="eastAsia"/>
          <w:lang w:eastAsia="zh-TW"/>
        </w:rPr>
        <w:t>，分別對應使用</w:t>
      </w:r>
      <w:r w:rsidRPr="00E820D0">
        <w:rPr>
          <w:rFonts w:hint="eastAsia"/>
          <w:lang w:eastAsia="zh-TW"/>
        </w:rPr>
        <w:t xml:space="preserve"> GDMA </w:t>
      </w:r>
      <w:r w:rsidRPr="00E820D0">
        <w:rPr>
          <w:rFonts w:hint="eastAsia"/>
          <w:lang w:eastAsia="zh-TW"/>
        </w:rPr>
        <w:t>或</w:t>
      </w:r>
      <w:r w:rsidRPr="00E820D0">
        <w:rPr>
          <w:rFonts w:hint="eastAsia"/>
          <w:lang w:eastAsia="zh-TW"/>
        </w:rPr>
        <w:t xml:space="preserve"> PDMA </w:t>
      </w:r>
      <w:r w:rsidRPr="00E820D0">
        <w:rPr>
          <w:rFonts w:hint="eastAsia"/>
          <w:lang w:eastAsia="zh-TW"/>
        </w:rPr>
        <w:t>控制器進行自我刷新畫面功能，如</w:t>
      </w:r>
      <w:r w:rsidR="00495203">
        <w:rPr>
          <w:lang w:eastAsia="zh-TW"/>
        </w:rPr>
        <w:fldChar w:fldCharType="begin"/>
      </w:r>
      <w:r w:rsidR="00495203">
        <w:rPr>
          <w:lang w:eastAsia="zh-TW"/>
        </w:rPr>
        <w:instrText xml:space="preserve"> </w:instrText>
      </w:r>
      <w:r w:rsidR="00495203">
        <w:rPr>
          <w:rFonts w:hint="eastAsia"/>
          <w:lang w:eastAsia="zh-TW"/>
        </w:rPr>
        <w:instrText>REF _Ref189588836 \h</w:instrText>
      </w:r>
      <w:r w:rsidR="00495203">
        <w:rPr>
          <w:lang w:eastAsia="zh-TW"/>
        </w:rPr>
        <w:instrText xml:space="preserve"> </w:instrText>
      </w:r>
      <w:r w:rsidR="00495203">
        <w:rPr>
          <w:lang w:eastAsia="zh-TW"/>
        </w:rPr>
      </w:r>
      <w:r w:rsidR="00495203">
        <w:rPr>
          <w:lang w:eastAsia="zh-TW"/>
        </w:rPr>
        <w:fldChar w:fldCharType="separate"/>
      </w:r>
      <w:r w:rsidR="00BF27CF">
        <w:rPr>
          <w:rFonts w:hint="eastAsia"/>
          <w:lang w:eastAsia="zh-TW"/>
        </w:rPr>
        <w:t>圖</w:t>
      </w:r>
      <w:r w:rsidR="00BF27CF">
        <w:rPr>
          <w:noProof/>
          <w:lang w:eastAsia="zh-TW"/>
        </w:rPr>
        <w:t>1</w:t>
      </w:r>
      <w:r w:rsidR="00BF27CF">
        <w:rPr>
          <w:lang w:eastAsia="zh-TW"/>
        </w:rPr>
        <w:noBreakHyphen/>
      </w:r>
      <w:r w:rsidR="00BF27CF">
        <w:rPr>
          <w:noProof/>
          <w:lang w:eastAsia="zh-TW"/>
        </w:rPr>
        <w:t>5</w:t>
      </w:r>
      <w:r w:rsidR="00BF27CF">
        <w:rPr>
          <w:lang w:eastAsia="zh-TW"/>
        </w:rPr>
        <w:t xml:space="preserve"> </w:t>
      </w:r>
      <w:r w:rsidR="00BF27CF">
        <w:rPr>
          <w:rFonts w:hint="eastAsia"/>
          <w:lang w:eastAsia="zh-TW"/>
        </w:rPr>
        <w:t>選擇編譯選項與執行編譯</w:t>
      </w:r>
      <w:r w:rsidR="00495203">
        <w:rPr>
          <w:lang w:eastAsia="zh-TW"/>
        </w:rPr>
        <w:fldChar w:fldCharType="end"/>
      </w:r>
      <w:r w:rsidR="00495203">
        <w:rPr>
          <w:rFonts w:hint="eastAsia"/>
          <w:lang w:eastAsia="zh-TW"/>
        </w:rPr>
        <w:t>所示</w:t>
      </w:r>
      <w:r w:rsidR="00FB5D1D">
        <w:rPr>
          <w:rFonts w:hint="eastAsia"/>
          <w:lang w:eastAsia="zh-TW"/>
        </w:rPr>
        <w:t>。</w:t>
      </w:r>
    </w:p>
    <w:p w14:paraId="16A25FF5" w14:textId="16D5A820" w:rsidR="00A43B18" w:rsidRDefault="00E820D0" w:rsidP="008965DA">
      <w:pPr>
        <w:pStyle w:val="bodyNormal"/>
        <w:spacing w:before="180" w:after="180"/>
        <w:rPr>
          <w:lang w:eastAsia="zh-TW"/>
        </w:rPr>
      </w:pPr>
      <w:r w:rsidRPr="00E820D0">
        <w:rPr>
          <w:rFonts w:hint="eastAsia"/>
          <w:lang w:eastAsia="zh-TW"/>
        </w:rPr>
        <w:t>執行時，可透過連接</w:t>
      </w:r>
      <w:r w:rsidRPr="00E820D0">
        <w:rPr>
          <w:rFonts w:hint="eastAsia"/>
          <w:lang w:eastAsia="zh-TW"/>
        </w:rPr>
        <w:t xml:space="preserve"> NULINK2ME </w:t>
      </w:r>
      <w:r w:rsidRPr="00E820D0">
        <w:rPr>
          <w:rFonts w:hint="eastAsia"/>
          <w:lang w:eastAsia="zh-TW"/>
        </w:rPr>
        <w:t>的</w:t>
      </w:r>
      <w:r w:rsidRPr="00E820D0">
        <w:rPr>
          <w:rFonts w:hint="eastAsia"/>
          <w:lang w:eastAsia="zh-TW"/>
        </w:rPr>
        <w:t xml:space="preserve"> VCOM </w:t>
      </w:r>
      <w:r w:rsidRPr="00E820D0">
        <w:rPr>
          <w:rFonts w:hint="eastAsia"/>
          <w:lang w:eastAsia="zh-TW"/>
        </w:rPr>
        <w:t>功能，搭配電腦端終端機軟體進行觀測，預設通訊參數為</w:t>
      </w:r>
      <w:r w:rsidRPr="00E820D0">
        <w:rPr>
          <w:rFonts w:hint="eastAsia"/>
          <w:lang w:eastAsia="zh-TW"/>
        </w:rPr>
        <w:t xml:space="preserve"> 115200N81</w:t>
      </w:r>
      <w:r w:rsidRPr="00E820D0">
        <w:rPr>
          <w:rFonts w:hint="eastAsia"/>
          <w:lang w:eastAsia="zh-TW"/>
        </w:rPr>
        <w:t>。如</w:t>
      </w:r>
      <w:r>
        <w:rPr>
          <w:lang w:eastAsia="zh-TW"/>
        </w:rPr>
        <w:fldChar w:fldCharType="begin"/>
      </w:r>
      <w:r>
        <w:rPr>
          <w:lang w:eastAsia="zh-TW"/>
        </w:rPr>
        <w:instrText xml:space="preserve"> </w:instrText>
      </w:r>
      <w:r>
        <w:rPr>
          <w:rFonts w:hint="eastAsia"/>
          <w:lang w:eastAsia="zh-TW"/>
        </w:rPr>
        <w:instrText>REF _Ref189588933 \h</w:instrText>
      </w:r>
      <w:r>
        <w:rPr>
          <w:lang w:eastAsia="zh-TW"/>
        </w:rPr>
        <w:instrText xml:space="preserve"> </w:instrText>
      </w:r>
      <w:r>
        <w:rPr>
          <w:lang w:eastAsia="zh-TW"/>
        </w:rPr>
      </w:r>
      <w:r>
        <w:rPr>
          <w:lang w:eastAsia="zh-TW"/>
        </w:rPr>
        <w:fldChar w:fldCharType="separate"/>
      </w:r>
      <w:r w:rsidR="00BF27CF">
        <w:rPr>
          <w:rFonts w:hint="eastAsia"/>
          <w:lang w:eastAsia="zh-TW"/>
        </w:rPr>
        <w:t>圖</w:t>
      </w:r>
      <w:r w:rsidR="00BF27CF">
        <w:rPr>
          <w:noProof/>
          <w:lang w:eastAsia="zh-TW"/>
        </w:rPr>
        <w:t>1</w:t>
      </w:r>
      <w:r w:rsidR="00BF27CF">
        <w:rPr>
          <w:lang w:eastAsia="zh-TW"/>
        </w:rPr>
        <w:noBreakHyphen/>
      </w:r>
      <w:r w:rsidR="00BF27CF">
        <w:rPr>
          <w:noProof/>
          <w:lang w:eastAsia="zh-TW"/>
        </w:rPr>
        <w:t>6</w:t>
      </w:r>
      <w:r w:rsidR="00BF27CF">
        <w:rPr>
          <w:lang w:eastAsia="zh-TW"/>
        </w:rPr>
        <w:t xml:space="preserve"> </w:t>
      </w:r>
      <w:r w:rsidR="00BF27CF">
        <w:rPr>
          <w:rFonts w:hint="eastAsia"/>
          <w:lang w:eastAsia="zh-TW"/>
        </w:rPr>
        <w:t>執行畫面</w:t>
      </w:r>
      <w:r>
        <w:rPr>
          <w:lang w:eastAsia="zh-TW"/>
        </w:rPr>
        <w:fldChar w:fldCharType="end"/>
      </w:r>
      <w:r w:rsidRPr="00E820D0">
        <w:rPr>
          <w:rFonts w:hint="eastAsia"/>
          <w:lang w:eastAsia="zh-TW"/>
        </w:rPr>
        <w:t>所示，終端機將顯示執行結果；使用者亦可直接從連接的屏幕上觀察圖像切換與更新效果。</w:t>
      </w:r>
    </w:p>
    <w:tbl>
      <w:tblPr>
        <w:tblStyle w:val="TableGrid"/>
        <w:tblW w:w="0" w:type="auto"/>
        <w:tblLook w:val="04A0" w:firstRow="1" w:lastRow="0" w:firstColumn="1" w:lastColumn="0" w:noHBand="0" w:noVBand="1"/>
      </w:tblPr>
      <w:tblGrid>
        <w:gridCol w:w="9964"/>
      </w:tblGrid>
      <w:tr w:rsidR="00A43B18" w14:paraId="0A25B70D" w14:textId="77777777" w:rsidTr="00557EBF">
        <w:tc>
          <w:tcPr>
            <w:tcW w:w="10190" w:type="dxa"/>
          </w:tcPr>
          <w:p w14:paraId="115BCF20" w14:textId="47B64BFE" w:rsidR="00A43B18" w:rsidRDefault="00FB5D1D" w:rsidP="00557EBF">
            <w:pPr>
              <w:keepNext/>
              <w:jc w:val="center"/>
              <w:rPr>
                <w:rFonts w:cs="Arial"/>
                <w:noProof/>
                <w:szCs w:val="24"/>
                <w:lang w:eastAsia="zh-TW"/>
              </w:rPr>
            </w:pPr>
            <w:r w:rsidRPr="00FB5D1D">
              <w:rPr>
                <w:rFonts w:cs="Arial"/>
                <w:noProof/>
                <w:szCs w:val="24"/>
                <w:lang w:eastAsia="zh-TW"/>
              </w:rPr>
              <w:lastRenderedPageBreak/>
              <w:drawing>
                <wp:inline distT="0" distB="0" distL="0" distR="0" wp14:anchorId="765AE256" wp14:editId="513F3ED0">
                  <wp:extent cx="5889315" cy="4485185"/>
                  <wp:effectExtent l="0" t="0" r="0" b="0"/>
                  <wp:docPr id="188993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4114" name=""/>
                          <pic:cNvPicPr/>
                        </pic:nvPicPr>
                        <pic:blipFill>
                          <a:blip r:embed="rId18"/>
                          <a:stretch>
                            <a:fillRect/>
                          </a:stretch>
                        </pic:blipFill>
                        <pic:spPr>
                          <a:xfrm>
                            <a:off x="0" y="0"/>
                            <a:ext cx="5897588" cy="4491486"/>
                          </a:xfrm>
                          <a:prstGeom prst="rect">
                            <a:avLst/>
                          </a:prstGeom>
                        </pic:spPr>
                      </pic:pic>
                    </a:graphicData>
                  </a:graphic>
                </wp:inline>
              </w:drawing>
            </w:r>
          </w:p>
        </w:tc>
      </w:tr>
    </w:tbl>
    <w:p w14:paraId="63EC1894" w14:textId="469827C9" w:rsidR="00A43B18" w:rsidRDefault="00C731FE" w:rsidP="008965DA">
      <w:pPr>
        <w:pStyle w:val="Caption"/>
        <w:rPr>
          <w:lang w:eastAsia="zh-TW"/>
        </w:rPr>
      </w:pPr>
      <w:bookmarkStart w:id="19" w:name="_Ref83304166"/>
      <w:bookmarkStart w:id="20" w:name="_Ref189588836"/>
      <w:r>
        <w:rPr>
          <w:rFonts w:hint="eastAsia"/>
          <w:lang w:eastAsia="zh-TW"/>
        </w:rPr>
        <w:t>圖</w:t>
      </w:r>
      <w:r w:rsidR="00A43B18">
        <w:fldChar w:fldCharType="begin"/>
      </w:r>
      <w:r w:rsidR="00A43B18">
        <w:rPr>
          <w:lang w:eastAsia="zh-TW"/>
        </w:rPr>
        <w:instrText xml:space="preserve"> STYLEREF 1 \s </w:instrText>
      </w:r>
      <w:r w:rsidR="00A43B18">
        <w:fldChar w:fldCharType="separate"/>
      </w:r>
      <w:r w:rsidR="00BF27CF">
        <w:rPr>
          <w:noProof/>
          <w:lang w:eastAsia="zh-TW"/>
        </w:rPr>
        <w:t>1</w:t>
      </w:r>
      <w:r w:rsidR="00A43B18">
        <w:rPr>
          <w:noProof/>
        </w:rPr>
        <w:fldChar w:fldCharType="end"/>
      </w:r>
      <w:r w:rsidR="00A43B18">
        <w:rPr>
          <w:lang w:eastAsia="zh-TW"/>
        </w:rPr>
        <w:noBreakHyphen/>
      </w:r>
      <w:r w:rsidR="00A43B18">
        <w:fldChar w:fldCharType="begin"/>
      </w:r>
      <w:r w:rsidR="00A43B18">
        <w:rPr>
          <w:lang w:eastAsia="zh-TW"/>
        </w:rPr>
        <w:instrText xml:space="preserve"> SEQ Figure \* ARABIC \s 1 </w:instrText>
      </w:r>
      <w:r w:rsidR="00A43B18">
        <w:fldChar w:fldCharType="separate"/>
      </w:r>
      <w:r w:rsidR="00BF27CF">
        <w:rPr>
          <w:noProof/>
          <w:lang w:eastAsia="zh-TW"/>
        </w:rPr>
        <w:t>5</w:t>
      </w:r>
      <w:r w:rsidR="00A43B18">
        <w:rPr>
          <w:noProof/>
        </w:rPr>
        <w:fldChar w:fldCharType="end"/>
      </w:r>
      <w:bookmarkEnd w:id="19"/>
      <w:r w:rsidR="00A43B18">
        <w:rPr>
          <w:lang w:eastAsia="zh-TW"/>
        </w:rPr>
        <w:t xml:space="preserve"> </w:t>
      </w:r>
      <w:r w:rsidR="00495203">
        <w:rPr>
          <w:rFonts w:hint="eastAsia"/>
          <w:lang w:eastAsia="zh-TW"/>
        </w:rPr>
        <w:t>選擇編譯選項與</w:t>
      </w:r>
      <w:r w:rsidR="006B1126">
        <w:rPr>
          <w:rFonts w:hint="eastAsia"/>
          <w:lang w:eastAsia="zh-TW"/>
        </w:rPr>
        <w:t>執行</w:t>
      </w:r>
      <w:r w:rsidR="00A43B18">
        <w:rPr>
          <w:rFonts w:hint="eastAsia"/>
          <w:lang w:eastAsia="zh-TW"/>
        </w:rPr>
        <w:t>編譯</w:t>
      </w:r>
      <w:bookmarkEnd w:id="20"/>
    </w:p>
    <w:tbl>
      <w:tblPr>
        <w:tblStyle w:val="TableGrid"/>
        <w:tblW w:w="0" w:type="auto"/>
        <w:tblLook w:val="04A0" w:firstRow="1" w:lastRow="0" w:firstColumn="1" w:lastColumn="0" w:noHBand="0" w:noVBand="1"/>
      </w:tblPr>
      <w:tblGrid>
        <w:gridCol w:w="9964"/>
      </w:tblGrid>
      <w:tr w:rsidR="009C2706" w14:paraId="495576CC" w14:textId="77777777" w:rsidTr="00E820D0">
        <w:tc>
          <w:tcPr>
            <w:tcW w:w="9964" w:type="dxa"/>
          </w:tcPr>
          <w:p w14:paraId="7A8487AA" w14:textId="378E18EE" w:rsidR="009C2706" w:rsidRDefault="00495203" w:rsidP="00557EBF">
            <w:pPr>
              <w:keepNext/>
              <w:jc w:val="center"/>
              <w:rPr>
                <w:rFonts w:cs="Arial"/>
                <w:noProof/>
                <w:szCs w:val="24"/>
                <w:lang w:eastAsia="zh-TW"/>
              </w:rPr>
            </w:pPr>
            <w:r w:rsidRPr="00FB5D1D">
              <w:rPr>
                <w:rFonts w:cs="Arial"/>
                <w:noProof/>
                <w:szCs w:val="24"/>
                <w:lang w:eastAsia="zh-TW"/>
              </w:rPr>
              <w:drawing>
                <wp:inline distT="0" distB="0" distL="0" distR="0" wp14:anchorId="615F2B24" wp14:editId="1B06E543">
                  <wp:extent cx="3116630" cy="1546188"/>
                  <wp:effectExtent l="0" t="0" r="7620" b="0"/>
                  <wp:docPr id="112698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81916" name=""/>
                          <pic:cNvPicPr/>
                        </pic:nvPicPr>
                        <pic:blipFill>
                          <a:blip r:embed="rId19"/>
                          <a:stretch>
                            <a:fillRect/>
                          </a:stretch>
                        </pic:blipFill>
                        <pic:spPr>
                          <a:xfrm>
                            <a:off x="0" y="0"/>
                            <a:ext cx="3131665" cy="1553647"/>
                          </a:xfrm>
                          <a:prstGeom prst="rect">
                            <a:avLst/>
                          </a:prstGeom>
                        </pic:spPr>
                      </pic:pic>
                    </a:graphicData>
                  </a:graphic>
                </wp:inline>
              </w:drawing>
            </w:r>
          </w:p>
        </w:tc>
      </w:tr>
    </w:tbl>
    <w:p w14:paraId="6EBB5BA1" w14:textId="54E56E65" w:rsidR="009C2706" w:rsidRDefault="00C731FE" w:rsidP="008965DA">
      <w:pPr>
        <w:pStyle w:val="Caption"/>
        <w:rPr>
          <w:rFonts w:asciiTheme="minorBidi" w:hAnsiTheme="minorBidi" w:cstheme="minorBidi"/>
          <w:lang w:eastAsia="zh-TW"/>
        </w:rPr>
      </w:pPr>
      <w:bookmarkStart w:id="21" w:name="_Ref83309056"/>
      <w:bookmarkStart w:id="22" w:name="_Ref189588933"/>
      <w:r>
        <w:rPr>
          <w:rFonts w:hint="eastAsia"/>
          <w:lang w:eastAsia="zh-TW"/>
        </w:rPr>
        <w:t>圖</w:t>
      </w:r>
      <w:r w:rsidR="00EE108D">
        <w:fldChar w:fldCharType="begin"/>
      </w:r>
      <w:r w:rsidR="00EE108D">
        <w:rPr>
          <w:lang w:eastAsia="zh-TW"/>
        </w:rPr>
        <w:instrText xml:space="preserve"> STYLEREF 1 \s </w:instrText>
      </w:r>
      <w:r w:rsidR="00EE108D">
        <w:fldChar w:fldCharType="separate"/>
      </w:r>
      <w:r w:rsidR="00BF27CF">
        <w:rPr>
          <w:noProof/>
          <w:lang w:eastAsia="zh-TW"/>
        </w:rPr>
        <w:t>1</w:t>
      </w:r>
      <w:r w:rsidR="00EE108D">
        <w:rPr>
          <w:noProof/>
        </w:rPr>
        <w:fldChar w:fldCharType="end"/>
      </w:r>
      <w:r w:rsidR="009C2706">
        <w:rPr>
          <w:lang w:eastAsia="zh-TW"/>
        </w:rPr>
        <w:noBreakHyphen/>
      </w:r>
      <w:r w:rsidR="00EE108D">
        <w:fldChar w:fldCharType="begin"/>
      </w:r>
      <w:r w:rsidR="00EE108D">
        <w:rPr>
          <w:lang w:eastAsia="zh-TW"/>
        </w:rPr>
        <w:instrText xml:space="preserve"> SEQ Figure \* ARABIC \s 1 </w:instrText>
      </w:r>
      <w:r w:rsidR="00EE108D">
        <w:fldChar w:fldCharType="separate"/>
      </w:r>
      <w:r w:rsidR="00BF27CF">
        <w:rPr>
          <w:noProof/>
          <w:lang w:eastAsia="zh-TW"/>
        </w:rPr>
        <w:t>6</w:t>
      </w:r>
      <w:r w:rsidR="00EE108D">
        <w:rPr>
          <w:noProof/>
        </w:rPr>
        <w:fldChar w:fldCharType="end"/>
      </w:r>
      <w:bookmarkEnd w:id="21"/>
      <w:r w:rsidR="009C2706">
        <w:rPr>
          <w:lang w:eastAsia="zh-TW"/>
        </w:rPr>
        <w:t xml:space="preserve"> </w:t>
      </w:r>
      <w:r w:rsidR="00495203">
        <w:rPr>
          <w:rFonts w:hint="eastAsia"/>
          <w:lang w:eastAsia="zh-TW"/>
        </w:rPr>
        <w:t>執行畫面</w:t>
      </w:r>
      <w:bookmarkEnd w:id="22"/>
    </w:p>
    <w:p w14:paraId="061E7173" w14:textId="48694713" w:rsidR="00106849" w:rsidRDefault="00106849" w:rsidP="008965DA">
      <w:pPr>
        <w:pStyle w:val="bodyNormal"/>
        <w:spacing w:before="180" w:after="180"/>
        <w:rPr>
          <w:lang w:eastAsia="zh-TW"/>
        </w:rPr>
      </w:pPr>
    </w:p>
    <w:bookmarkEnd w:id="13"/>
    <w:p w14:paraId="1EE398AA" w14:textId="77777777" w:rsidR="00662D78" w:rsidRPr="00C405D6" w:rsidRDefault="003A2EEC" w:rsidP="00FB160E">
      <w:pPr>
        <w:pStyle w:val="Heading1"/>
      </w:pPr>
      <w:r>
        <w:rPr>
          <w:rFonts w:hint="eastAsia"/>
          <w:lang w:eastAsia="zh-TW"/>
        </w:rPr>
        <w:lastRenderedPageBreak/>
        <w:t>代碼介紹</w:t>
      </w:r>
    </w:p>
    <w:p w14:paraId="1C646E61" w14:textId="7AD6CA07" w:rsidR="00B64D08" w:rsidRPr="00EA1D41" w:rsidRDefault="00D663E1" w:rsidP="008965DA">
      <w:pPr>
        <w:pStyle w:val="bodyNormal"/>
        <w:spacing w:before="180" w:after="180"/>
        <w:rPr>
          <w:lang w:eastAsia="zh-TW"/>
        </w:rPr>
      </w:pPr>
      <w:r>
        <w:rPr>
          <w:rFonts w:hint="eastAsia"/>
          <w:lang w:eastAsia="zh-TW"/>
        </w:rPr>
        <w:t>本</w:t>
      </w:r>
      <w:r>
        <w:rPr>
          <w:lang w:eastAsia="zh-TW"/>
        </w:rPr>
        <w:t>範例代碼</w:t>
      </w:r>
      <w:r>
        <w:rPr>
          <w:rFonts w:hint="eastAsia"/>
          <w:lang w:eastAsia="zh-TW"/>
        </w:rPr>
        <w:t>執行各元件初始化與結束流程</w:t>
      </w:r>
      <w:r w:rsidR="005E6002" w:rsidRPr="004242C1">
        <w:rPr>
          <w:sz w:val="23"/>
          <w:szCs w:val="23"/>
          <w:lang w:eastAsia="zh-TW"/>
        </w:rPr>
        <w:t>，</w:t>
      </w:r>
      <w:r>
        <w:rPr>
          <w:rFonts w:hint="eastAsia"/>
          <w:lang w:eastAsia="zh-TW"/>
        </w:rPr>
        <w:t>程式</w:t>
      </w:r>
      <w:r w:rsidR="005E6002">
        <w:rPr>
          <w:rFonts w:hint="eastAsia"/>
          <w:lang w:eastAsia="zh-TW"/>
        </w:rPr>
        <w:t>碼</w:t>
      </w:r>
      <w:r w:rsidR="005E6002">
        <w:rPr>
          <w:rFonts w:hint="eastAsia"/>
          <w:sz w:val="23"/>
          <w:szCs w:val="23"/>
          <w:lang w:eastAsia="zh-TW"/>
        </w:rPr>
        <w:t>位於</w:t>
      </w:r>
      <w:r w:rsidR="005E6002">
        <w:rPr>
          <w:rFonts w:hint="eastAsia"/>
          <w:sz w:val="23"/>
          <w:szCs w:val="23"/>
          <w:lang w:eastAsia="zh-TW"/>
        </w:rPr>
        <w:t xml:space="preserve"> </w:t>
      </w:r>
      <w:proofErr w:type="spellStart"/>
      <w:r w:rsidR="005E6002" w:rsidRPr="002534E7">
        <w:rPr>
          <w:rFonts w:hint="eastAsia"/>
          <w:i/>
          <w:sz w:val="23"/>
          <w:szCs w:val="23"/>
          <w:lang w:eastAsia="zh-TW"/>
        </w:rPr>
        <w:t>main.</w:t>
      </w:r>
      <w:r w:rsidR="005E6002" w:rsidRPr="002534E7">
        <w:rPr>
          <w:i/>
          <w:sz w:val="23"/>
          <w:szCs w:val="23"/>
          <w:lang w:eastAsia="zh-TW"/>
        </w:rPr>
        <w:t>c</w:t>
      </w:r>
      <w:proofErr w:type="spellEnd"/>
      <w:r w:rsidR="00AD55FC" w:rsidRPr="004242C1">
        <w:rPr>
          <w:szCs w:val="24"/>
          <w:lang w:eastAsia="zh-TW"/>
        </w:rPr>
        <w:t>。</w:t>
      </w:r>
      <w:r w:rsidR="00EA1D41">
        <w:rPr>
          <w:rFonts w:hint="eastAsia"/>
          <w:szCs w:val="24"/>
          <w:lang w:eastAsia="zh-TW"/>
        </w:rPr>
        <w:t>各</w:t>
      </w:r>
      <w:r w:rsidR="00E15C1E">
        <w:rPr>
          <w:rFonts w:hint="eastAsia"/>
          <w:szCs w:val="24"/>
          <w:lang w:eastAsia="zh-TW"/>
        </w:rPr>
        <w:t>組</w:t>
      </w:r>
      <w:r>
        <w:rPr>
          <w:rFonts w:hint="eastAsia"/>
          <w:szCs w:val="24"/>
          <w:lang w:eastAsia="zh-TW"/>
        </w:rPr>
        <w:t>件初始化與結束函式</w:t>
      </w:r>
      <w:r w:rsidR="00EA1D41">
        <w:rPr>
          <w:rFonts w:hint="eastAsia"/>
          <w:szCs w:val="24"/>
          <w:lang w:eastAsia="zh-TW"/>
        </w:rPr>
        <w:t>位</w:t>
      </w:r>
      <w:r>
        <w:rPr>
          <w:rFonts w:hint="eastAsia"/>
          <w:szCs w:val="24"/>
          <w:lang w:eastAsia="zh-TW"/>
        </w:rPr>
        <w:t>於</w:t>
      </w:r>
      <w:r>
        <w:rPr>
          <w:rFonts w:hint="eastAsia"/>
          <w:szCs w:val="24"/>
          <w:lang w:eastAsia="zh-TW"/>
        </w:rPr>
        <w:t xml:space="preserve"> </w:t>
      </w:r>
      <w:proofErr w:type="spellStart"/>
      <w:r w:rsidRPr="00EA1D41">
        <w:rPr>
          <w:rFonts w:hint="eastAsia"/>
          <w:i/>
          <w:iCs/>
          <w:szCs w:val="24"/>
          <w:lang w:eastAsia="zh-TW"/>
        </w:rPr>
        <w:t>disp_sync_gdma.c</w:t>
      </w:r>
      <w:proofErr w:type="spellEnd"/>
      <w:r>
        <w:rPr>
          <w:rFonts w:hint="eastAsia"/>
          <w:szCs w:val="24"/>
          <w:lang w:eastAsia="zh-TW"/>
        </w:rPr>
        <w:t>，</w:t>
      </w:r>
      <w:proofErr w:type="spellStart"/>
      <w:r w:rsidRPr="00EA1D41">
        <w:rPr>
          <w:rFonts w:hint="eastAsia"/>
          <w:i/>
          <w:iCs/>
          <w:szCs w:val="24"/>
          <w:lang w:eastAsia="zh-TW"/>
        </w:rPr>
        <w:t>disp_sync_pdma.c</w:t>
      </w:r>
      <w:proofErr w:type="spellEnd"/>
      <w:r>
        <w:rPr>
          <w:rFonts w:hint="eastAsia"/>
          <w:szCs w:val="24"/>
          <w:lang w:eastAsia="zh-TW"/>
        </w:rPr>
        <w:t>，</w:t>
      </w:r>
      <w:proofErr w:type="spellStart"/>
      <w:r w:rsidRPr="00EA1D41">
        <w:rPr>
          <w:rFonts w:hint="eastAsia"/>
          <w:i/>
          <w:iCs/>
          <w:szCs w:val="24"/>
          <w:lang w:eastAsia="zh-TW"/>
        </w:rPr>
        <w:t>board.c</w:t>
      </w:r>
      <w:proofErr w:type="spellEnd"/>
      <w:r>
        <w:rPr>
          <w:rFonts w:hint="eastAsia"/>
          <w:szCs w:val="24"/>
          <w:lang w:eastAsia="zh-TW"/>
        </w:rPr>
        <w:t xml:space="preserve"> </w:t>
      </w:r>
      <w:r>
        <w:rPr>
          <w:rFonts w:hint="eastAsia"/>
          <w:szCs w:val="24"/>
          <w:lang w:eastAsia="zh-TW"/>
        </w:rPr>
        <w:t>和</w:t>
      </w:r>
      <w:r>
        <w:rPr>
          <w:rFonts w:hint="eastAsia"/>
          <w:szCs w:val="24"/>
          <w:lang w:eastAsia="zh-TW"/>
        </w:rPr>
        <w:t xml:space="preserve"> </w:t>
      </w:r>
      <w:proofErr w:type="spellStart"/>
      <w:r w:rsidRPr="00EA1D41">
        <w:rPr>
          <w:rFonts w:hint="eastAsia"/>
          <w:i/>
          <w:iCs/>
          <w:szCs w:val="24"/>
          <w:lang w:eastAsia="zh-TW"/>
        </w:rPr>
        <w:t>disp_example.c</w:t>
      </w:r>
      <w:proofErr w:type="spellEnd"/>
      <w:r w:rsidR="00EA1D41">
        <w:rPr>
          <w:rFonts w:hint="eastAsia"/>
          <w:szCs w:val="24"/>
          <w:lang w:eastAsia="zh-TW"/>
        </w:rPr>
        <w:t xml:space="preserve"> </w:t>
      </w:r>
      <w:r w:rsidR="00EA1D41">
        <w:rPr>
          <w:rFonts w:hint="eastAsia"/>
          <w:szCs w:val="24"/>
          <w:lang w:eastAsia="zh-TW"/>
        </w:rPr>
        <w:t>實作內。各</w:t>
      </w:r>
      <w:r w:rsidR="00E15C1E">
        <w:rPr>
          <w:rFonts w:hint="eastAsia"/>
          <w:szCs w:val="24"/>
          <w:lang w:eastAsia="zh-TW"/>
        </w:rPr>
        <w:t>組件</w:t>
      </w:r>
      <w:r w:rsidR="00EA1D41">
        <w:rPr>
          <w:rFonts w:hint="eastAsia"/>
          <w:szCs w:val="24"/>
          <w:lang w:eastAsia="zh-TW"/>
        </w:rPr>
        <w:t>實作使用</w:t>
      </w:r>
      <w:r w:rsidR="00EA1D41" w:rsidRPr="00EA1D41">
        <w:rPr>
          <w:i/>
          <w:iCs/>
          <w:szCs w:val="24"/>
          <w:lang w:eastAsia="zh-TW"/>
        </w:rPr>
        <w:t>COMPONENT_EXPORT</w:t>
      </w:r>
      <w:r w:rsidR="00EA1D41">
        <w:rPr>
          <w:rFonts w:hint="eastAsia"/>
          <w:szCs w:val="24"/>
          <w:lang w:eastAsia="zh-TW"/>
        </w:rPr>
        <w:t xml:space="preserve"> </w:t>
      </w:r>
      <w:r w:rsidR="00EA1D41">
        <w:rPr>
          <w:rFonts w:hint="eastAsia"/>
          <w:szCs w:val="24"/>
          <w:lang w:eastAsia="zh-TW"/>
        </w:rPr>
        <w:t>巨集註冊</w:t>
      </w:r>
      <w:r w:rsidR="00E15C1E">
        <w:rPr>
          <w:rFonts w:hint="eastAsia"/>
          <w:szCs w:val="24"/>
          <w:lang w:eastAsia="zh-TW"/>
        </w:rPr>
        <w:t>組件</w:t>
      </w:r>
      <w:r w:rsidR="00EA1D41">
        <w:rPr>
          <w:rFonts w:hint="eastAsia"/>
          <w:szCs w:val="24"/>
          <w:lang w:eastAsia="zh-TW"/>
        </w:rPr>
        <w:t>名稱</w:t>
      </w:r>
      <w:r w:rsidR="00EA1D41">
        <w:rPr>
          <w:rFonts w:hint="eastAsia"/>
          <w:szCs w:val="24"/>
          <w:lang w:eastAsia="zh-TW"/>
        </w:rPr>
        <w:t>(</w:t>
      </w:r>
      <w:r w:rsidR="00EA1D41" w:rsidRPr="00EA1D41">
        <w:rPr>
          <w:rFonts w:hint="eastAsia"/>
          <w:i/>
          <w:iCs/>
          <w:szCs w:val="24"/>
          <w:lang w:eastAsia="zh-TW"/>
        </w:rPr>
        <w:t>.</w:t>
      </w:r>
      <w:proofErr w:type="gramStart"/>
      <w:r w:rsidR="00EA1D41" w:rsidRPr="00EA1D41">
        <w:rPr>
          <w:rFonts w:hint="eastAsia"/>
          <w:i/>
          <w:iCs/>
          <w:szCs w:val="24"/>
          <w:lang w:eastAsia="zh-TW"/>
        </w:rPr>
        <w:t>name</w:t>
      </w:r>
      <w:r w:rsidR="00EA1D41">
        <w:rPr>
          <w:rFonts w:hint="eastAsia"/>
          <w:szCs w:val="24"/>
          <w:lang w:eastAsia="zh-TW"/>
        </w:rPr>
        <w:t>)</w:t>
      </w:r>
      <w:r w:rsidR="00EA1D41">
        <w:rPr>
          <w:rFonts w:hint="eastAsia"/>
          <w:szCs w:val="24"/>
          <w:lang w:eastAsia="zh-TW"/>
        </w:rPr>
        <w:t>、</w:t>
      </w:r>
      <w:proofErr w:type="gramEnd"/>
      <w:r w:rsidR="003A602A">
        <w:rPr>
          <w:rFonts w:hint="eastAsia"/>
          <w:szCs w:val="24"/>
          <w:lang w:eastAsia="zh-TW"/>
        </w:rPr>
        <w:t>組件</w:t>
      </w:r>
      <w:r w:rsidR="00EA1D41">
        <w:rPr>
          <w:rFonts w:hint="eastAsia"/>
          <w:szCs w:val="24"/>
          <w:lang w:eastAsia="zh-TW"/>
        </w:rPr>
        <w:t>初始化回調函式</w:t>
      </w:r>
      <w:r w:rsidR="00EA1D41">
        <w:rPr>
          <w:rFonts w:hint="eastAsia"/>
          <w:szCs w:val="24"/>
          <w:lang w:eastAsia="zh-TW"/>
        </w:rPr>
        <w:t>(.</w:t>
      </w:r>
      <w:r w:rsidR="00EA1D41" w:rsidRPr="00EA1D41">
        <w:rPr>
          <w:i/>
          <w:iCs/>
          <w:szCs w:val="24"/>
          <w:lang w:eastAsia="zh-TW"/>
        </w:rPr>
        <w:t>initialize</w:t>
      </w:r>
      <w:r w:rsidR="00EA1D41">
        <w:rPr>
          <w:rFonts w:hint="eastAsia"/>
          <w:szCs w:val="24"/>
          <w:lang w:eastAsia="zh-TW"/>
        </w:rPr>
        <w:t xml:space="preserve">) </w:t>
      </w:r>
      <w:r w:rsidR="00EA1D41">
        <w:rPr>
          <w:rFonts w:hint="eastAsia"/>
          <w:szCs w:val="24"/>
          <w:lang w:eastAsia="zh-TW"/>
        </w:rPr>
        <w:t>和</w:t>
      </w:r>
      <w:r w:rsidR="00E15C1E">
        <w:rPr>
          <w:rFonts w:hint="eastAsia"/>
          <w:szCs w:val="24"/>
          <w:lang w:eastAsia="zh-TW"/>
        </w:rPr>
        <w:t>組件</w:t>
      </w:r>
      <w:r w:rsidR="00EA1D41">
        <w:rPr>
          <w:rFonts w:hint="eastAsia"/>
          <w:szCs w:val="24"/>
          <w:lang w:eastAsia="zh-TW"/>
        </w:rPr>
        <w:t>結束回調函式</w:t>
      </w:r>
      <w:r w:rsidR="00EA1D41">
        <w:rPr>
          <w:rFonts w:hint="eastAsia"/>
          <w:szCs w:val="24"/>
          <w:lang w:eastAsia="zh-TW"/>
        </w:rPr>
        <w:t>(.</w:t>
      </w:r>
      <w:r w:rsidR="00EA1D41" w:rsidRPr="00EA1D41">
        <w:rPr>
          <w:i/>
          <w:iCs/>
          <w:szCs w:val="24"/>
          <w:lang w:eastAsia="zh-TW"/>
        </w:rPr>
        <w:t>finalize</w:t>
      </w:r>
      <w:r w:rsidR="00EA1D41">
        <w:rPr>
          <w:rFonts w:hint="eastAsia"/>
          <w:szCs w:val="24"/>
          <w:lang w:eastAsia="zh-TW"/>
        </w:rPr>
        <w:t>)</w:t>
      </w:r>
      <w:r w:rsidR="00EA1D41">
        <w:rPr>
          <w:rFonts w:hint="eastAsia"/>
          <w:szCs w:val="24"/>
          <w:lang w:eastAsia="zh-TW"/>
        </w:rPr>
        <w:t>，並將這些</w:t>
      </w:r>
      <w:r w:rsidR="00E15C1E">
        <w:rPr>
          <w:rFonts w:hint="eastAsia"/>
          <w:szCs w:val="24"/>
          <w:lang w:eastAsia="zh-TW"/>
        </w:rPr>
        <w:t>組件</w:t>
      </w:r>
      <w:r w:rsidR="00EA1D41">
        <w:rPr>
          <w:rFonts w:hint="eastAsia"/>
          <w:szCs w:val="24"/>
          <w:lang w:eastAsia="zh-TW"/>
        </w:rPr>
        <w:t>註冊資料結收錄至</w:t>
      </w:r>
      <w:r w:rsidR="00EA1D41">
        <w:rPr>
          <w:rFonts w:hint="eastAsia"/>
          <w:szCs w:val="24"/>
          <w:lang w:eastAsia="zh-TW"/>
        </w:rPr>
        <w:t xml:space="preserve"> </w:t>
      </w:r>
      <w:proofErr w:type="spellStart"/>
      <w:r w:rsidR="00EA1D41" w:rsidRPr="00EA1D41">
        <w:rPr>
          <w:rFonts w:hint="eastAsia"/>
          <w:i/>
          <w:iCs/>
          <w:szCs w:val="24"/>
          <w:lang w:eastAsia="zh-TW"/>
        </w:rPr>
        <w:t>CompInitTab</w:t>
      </w:r>
      <w:proofErr w:type="spellEnd"/>
      <w:r w:rsidR="00EA1D41">
        <w:rPr>
          <w:rFonts w:hint="eastAsia"/>
          <w:szCs w:val="24"/>
          <w:lang w:eastAsia="zh-TW"/>
        </w:rPr>
        <w:t xml:space="preserve"> </w:t>
      </w:r>
      <w:r w:rsidR="00EA1D41">
        <w:rPr>
          <w:rFonts w:hint="eastAsia"/>
          <w:szCs w:val="24"/>
          <w:lang w:eastAsia="zh-TW"/>
        </w:rPr>
        <w:t>區域，供主程式呼叫執行。</w:t>
      </w:r>
    </w:p>
    <w:p w14:paraId="3CEC9F2A" w14:textId="77777777" w:rsidR="00D663E1" w:rsidRDefault="00D663E1" w:rsidP="00D663E1">
      <w:pPr>
        <w:pStyle w:val="PGreenProgram"/>
      </w:pPr>
      <w:bookmarkStart w:id="23" w:name="_Hlk72765276"/>
      <w:r>
        <w:t>/**</w:t>
      </w:r>
    </w:p>
    <w:p w14:paraId="5CA2D19E" w14:textId="77777777" w:rsidR="00D663E1" w:rsidRDefault="00D663E1" w:rsidP="00D663E1">
      <w:pPr>
        <w:pStyle w:val="PGreenProgram"/>
      </w:pPr>
      <w:r>
        <w:t xml:space="preserve">  * @brief Initializes the components.</w:t>
      </w:r>
    </w:p>
    <w:p w14:paraId="6D507F8D" w14:textId="77777777" w:rsidR="00D663E1" w:rsidRDefault="00D663E1" w:rsidP="00D663E1">
      <w:pPr>
        <w:pStyle w:val="PGreenProgram"/>
      </w:pPr>
      <w:r>
        <w:t xml:space="preserve">  * @param[</w:t>
      </w:r>
      <w:proofErr w:type="gramStart"/>
      <w:r>
        <w:t>in]  None</w:t>
      </w:r>
      <w:proofErr w:type="gramEnd"/>
    </w:p>
    <w:p w14:paraId="443A264E" w14:textId="77777777" w:rsidR="00D663E1" w:rsidRDefault="00D663E1" w:rsidP="00D663E1">
      <w:pPr>
        <w:pStyle w:val="PGreenProgram"/>
      </w:pPr>
      <w:r>
        <w:t xml:space="preserve">  * @return     None</w:t>
      </w:r>
    </w:p>
    <w:p w14:paraId="05DC4F56" w14:textId="77777777" w:rsidR="00D663E1" w:rsidRDefault="00D663E1" w:rsidP="00D663E1">
      <w:pPr>
        <w:pStyle w:val="PGreenProgram"/>
      </w:pPr>
      <w:r>
        <w:t xml:space="preserve">  */</w:t>
      </w:r>
    </w:p>
    <w:p w14:paraId="6FDC5747" w14:textId="77777777" w:rsidR="00D663E1" w:rsidRDefault="00D663E1" w:rsidP="00D663E1">
      <w:pPr>
        <w:pStyle w:val="PProgram"/>
      </w:pPr>
      <w:r>
        <w:t xml:space="preserve">static void </w:t>
      </w:r>
      <w:proofErr w:type="spellStart"/>
      <w:r>
        <w:t>components_initialize</w:t>
      </w:r>
      <w:proofErr w:type="spellEnd"/>
      <w:r>
        <w:t>(void)</w:t>
      </w:r>
    </w:p>
    <w:p w14:paraId="730D321B" w14:textId="77777777" w:rsidR="00D663E1" w:rsidRDefault="00D663E1" w:rsidP="00D663E1">
      <w:pPr>
        <w:pStyle w:val="PProgram"/>
      </w:pPr>
      <w:r>
        <w:t>{</w:t>
      </w:r>
    </w:p>
    <w:p w14:paraId="5C4824A0" w14:textId="77777777" w:rsidR="00D663E1" w:rsidRDefault="00D663E1" w:rsidP="00D663E1">
      <w:pPr>
        <w:pStyle w:val="PProgram"/>
      </w:pPr>
      <w:r>
        <w:t xml:space="preserve">    int </w:t>
      </w:r>
      <w:proofErr w:type="spellStart"/>
      <w:proofErr w:type="gramStart"/>
      <w:r>
        <w:t>i</w:t>
      </w:r>
      <w:proofErr w:type="spellEnd"/>
      <w:r>
        <w:t>;</w:t>
      </w:r>
      <w:proofErr w:type="gramEnd"/>
    </w:p>
    <w:p w14:paraId="56B200D7" w14:textId="77777777" w:rsidR="00D663E1" w:rsidRDefault="00D663E1" w:rsidP="00D663E1">
      <w:pPr>
        <w:pStyle w:val="PProgram"/>
      </w:pPr>
      <w:r>
        <w:t xml:space="preserve">    </w:t>
      </w:r>
      <w:proofErr w:type="spellStart"/>
      <w:r>
        <w:t>component_export_t</w:t>
      </w:r>
      <w:proofErr w:type="spellEnd"/>
      <w:r>
        <w:t xml:space="preserve"> </w:t>
      </w:r>
      <w:proofErr w:type="spellStart"/>
      <w:r>
        <w:t>asCompInitTbl</w:t>
      </w:r>
      <w:proofErr w:type="spellEnd"/>
      <w:r>
        <w:t xml:space="preserve"> = (</w:t>
      </w:r>
      <w:proofErr w:type="spellStart"/>
      <w:r>
        <w:t>component_export_</w:t>
      </w:r>
      <w:proofErr w:type="gramStart"/>
      <w:r>
        <w:t>t</w:t>
      </w:r>
      <w:proofErr w:type="spellEnd"/>
      <w:r>
        <w:t>)&amp;</w:t>
      </w:r>
      <w:proofErr w:type="spellStart"/>
      <w:proofErr w:type="gramEnd"/>
      <w:r>
        <w:t>CompInitTab</w:t>
      </w:r>
      <w:proofErr w:type="spellEnd"/>
      <w:r>
        <w:t>$$Base;</w:t>
      </w:r>
    </w:p>
    <w:p w14:paraId="05D71578" w14:textId="77777777" w:rsidR="00D663E1" w:rsidRDefault="00D663E1" w:rsidP="00D663E1">
      <w:pPr>
        <w:pStyle w:val="PProgram"/>
      </w:pPr>
      <w:r>
        <w:t xml:space="preserve">    uint32_t u32CompInitNum = (</w:t>
      </w:r>
      <w:proofErr w:type="spellStart"/>
      <w:r>
        <w:t>component_export_</w:t>
      </w:r>
      <w:proofErr w:type="gramStart"/>
      <w:r>
        <w:t>t</w:t>
      </w:r>
      <w:proofErr w:type="spellEnd"/>
      <w:r>
        <w:t>)&amp;</w:t>
      </w:r>
      <w:proofErr w:type="spellStart"/>
      <w:proofErr w:type="gramEnd"/>
      <w:r>
        <w:t>CompInitTab</w:t>
      </w:r>
      <w:proofErr w:type="spellEnd"/>
      <w:r>
        <w:t xml:space="preserve">$$Limit - </w:t>
      </w:r>
      <w:proofErr w:type="spellStart"/>
      <w:r>
        <w:t>asCompInitTbl</w:t>
      </w:r>
      <w:proofErr w:type="spellEnd"/>
      <w:r>
        <w:t>;</w:t>
      </w:r>
    </w:p>
    <w:p w14:paraId="275F5C82" w14:textId="77777777" w:rsidR="00D663E1" w:rsidRDefault="00D663E1" w:rsidP="00D663E1">
      <w:pPr>
        <w:pStyle w:val="PProgram"/>
      </w:pPr>
    </w:p>
    <w:p w14:paraId="106CBEBF" w14:textId="77777777" w:rsidR="00D663E1" w:rsidRDefault="00D663E1" w:rsidP="00D663E1">
      <w:pPr>
        <w:pStyle w:val="PProgram"/>
      </w:pPr>
      <w:r>
        <w:t xml:space="preserve">    for (</w:t>
      </w:r>
      <w:proofErr w:type="spellStart"/>
      <w:r>
        <w:t>i</w:t>
      </w:r>
      <w:proofErr w:type="spellEnd"/>
      <w:r>
        <w:t xml:space="preserve"> = 0; </w:t>
      </w:r>
      <w:proofErr w:type="spellStart"/>
      <w:r>
        <w:t>i</w:t>
      </w:r>
      <w:proofErr w:type="spellEnd"/>
      <w:r>
        <w:t xml:space="preserve"> &lt; u32CompInitNum; </w:t>
      </w:r>
      <w:proofErr w:type="spellStart"/>
      <w:r>
        <w:t>i</w:t>
      </w:r>
      <w:proofErr w:type="spellEnd"/>
      <w:r>
        <w:t>++)</w:t>
      </w:r>
    </w:p>
    <w:p w14:paraId="36DE5EDC" w14:textId="77777777" w:rsidR="00D663E1" w:rsidRDefault="00D663E1" w:rsidP="00D663E1">
      <w:pPr>
        <w:pStyle w:val="PProgram"/>
      </w:pPr>
      <w:r>
        <w:t xml:space="preserve">    {</w:t>
      </w:r>
    </w:p>
    <w:p w14:paraId="0BE9DD9D" w14:textId="77777777" w:rsidR="00D663E1" w:rsidRDefault="00D663E1" w:rsidP="00D663E1">
      <w:pPr>
        <w:pStyle w:val="PProgram"/>
      </w:pPr>
      <w:r>
        <w:t xml:space="preserve">        if (</w:t>
      </w:r>
      <w:proofErr w:type="spellStart"/>
      <w:r>
        <w:t>asCompInitTbl</w:t>
      </w:r>
      <w:proofErr w:type="spellEnd"/>
      <w:r>
        <w:t>[</w:t>
      </w:r>
      <w:proofErr w:type="spellStart"/>
      <w:r>
        <w:t>i</w:t>
      </w:r>
      <w:proofErr w:type="spellEnd"/>
      <w:proofErr w:type="gramStart"/>
      <w:r>
        <w:t>].initialize</w:t>
      </w:r>
      <w:proofErr w:type="gramEnd"/>
      <w:r>
        <w:t>)</w:t>
      </w:r>
    </w:p>
    <w:p w14:paraId="25E792A6" w14:textId="77777777" w:rsidR="00D663E1" w:rsidRDefault="00D663E1" w:rsidP="00D663E1">
      <w:pPr>
        <w:pStyle w:val="PProgram"/>
      </w:pPr>
      <w:r>
        <w:t xml:space="preserve">        {</w:t>
      </w:r>
    </w:p>
    <w:p w14:paraId="3FF1B023" w14:textId="77777777" w:rsidR="00D663E1" w:rsidRDefault="00D663E1" w:rsidP="00D663E1">
      <w:pPr>
        <w:pStyle w:val="PProgram"/>
      </w:pPr>
      <w:r>
        <w:t xml:space="preserve">            </w:t>
      </w:r>
      <w:proofErr w:type="spellStart"/>
      <w:proofErr w:type="gramStart"/>
      <w:r>
        <w:t>printf</w:t>
      </w:r>
      <w:proofErr w:type="spellEnd"/>
      <w:r>
        <w:t>(</w:t>
      </w:r>
      <w:proofErr w:type="gramEnd"/>
      <w:r>
        <w:t xml:space="preserve">"Initial %s\n", </w:t>
      </w:r>
      <w:proofErr w:type="spellStart"/>
      <w:r>
        <w:t>asCompInitTbl</w:t>
      </w:r>
      <w:proofErr w:type="spellEnd"/>
      <w:r>
        <w:t>[</w:t>
      </w:r>
      <w:proofErr w:type="spellStart"/>
      <w:r>
        <w:t>i</w:t>
      </w:r>
      <w:proofErr w:type="spellEnd"/>
      <w:r>
        <w:t>].name);</w:t>
      </w:r>
    </w:p>
    <w:p w14:paraId="35FF13A5" w14:textId="77777777" w:rsidR="00D663E1" w:rsidRDefault="00D663E1" w:rsidP="00D663E1">
      <w:pPr>
        <w:pStyle w:val="PProgram"/>
      </w:pPr>
      <w:r>
        <w:t xml:space="preserve">            </w:t>
      </w:r>
      <w:proofErr w:type="spellStart"/>
      <w:r>
        <w:t>asCompInitTbl</w:t>
      </w:r>
      <w:proofErr w:type="spellEnd"/>
      <w:r>
        <w:t>[</w:t>
      </w:r>
      <w:proofErr w:type="spellStart"/>
      <w:r>
        <w:t>i</w:t>
      </w:r>
      <w:proofErr w:type="spellEnd"/>
      <w:proofErr w:type="gramStart"/>
      <w:r>
        <w:t>].initialize</w:t>
      </w:r>
      <w:proofErr w:type="gramEnd"/>
      <w:r>
        <w:t>();</w:t>
      </w:r>
    </w:p>
    <w:p w14:paraId="15A16E1F" w14:textId="77777777" w:rsidR="00D663E1" w:rsidRDefault="00D663E1" w:rsidP="00D663E1">
      <w:pPr>
        <w:pStyle w:val="PProgram"/>
      </w:pPr>
      <w:r>
        <w:t xml:space="preserve">        }</w:t>
      </w:r>
    </w:p>
    <w:p w14:paraId="6D0A522F" w14:textId="77777777" w:rsidR="00D663E1" w:rsidRDefault="00D663E1" w:rsidP="00D663E1">
      <w:pPr>
        <w:pStyle w:val="PProgram"/>
      </w:pPr>
      <w:r>
        <w:t xml:space="preserve">    }</w:t>
      </w:r>
    </w:p>
    <w:p w14:paraId="3FFFB462" w14:textId="77777777" w:rsidR="00D663E1" w:rsidRDefault="00D663E1" w:rsidP="00D663E1">
      <w:pPr>
        <w:pStyle w:val="PProgram"/>
      </w:pPr>
      <w:r>
        <w:t>}</w:t>
      </w:r>
    </w:p>
    <w:p w14:paraId="4FB7EF3D" w14:textId="77777777" w:rsidR="00D663E1" w:rsidRDefault="00D663E1" w:rsidP="00D663E1">
      <w:pPr>
        <w:pStyle w:val="PGreenProgram"/>
      </w:pPr>
    </w:p>
    <w:p w14:paraId="5E61D69E" w14:textId="77777777" w:rsidR="00D663E1" w:rsidRDefault="00D663E1" w:rsidP="00D663E1">
      <w:pPr>
        <w:pStyle w:val="PGreenProgram"/>
      </w:pPr>
      <w:r>
        <w:t>/**</w:t>
      </w:r>
    </w:p>
    <w:p w14:paraId="6A7354F8" w14:textId="77777777" w:rsidR="00D663E1" w:rsidRDefault="00D663E1" w:rsidP="00D663E1">
      <w:pPr>
        <w:pStyle w:val="PGreenProgram"/>
      </w:pPr>
      <w:r>
        <w:t xml:space="preserve">  * @brief      Finalizes the components.</w:t>
      </w:r>
    </w:p>
    <w:p w14:paraId="658FABAC" w14:textId="77777777" w:rsidR="00D663E1" w:rsidRDefault="00D663E1" w:rsidP="00D663E1">
      <w:pPr>
        <w:pStyle w:val="PGreenProgram"/>
      </w:pPr>
      <w:r>
        <w:t xml:space="preserve">  * @param[</w:t>
      </w:r>
      <w:proofErr w:type="gramStart"/>
      <w:r>
        <w:t>in]  None</w:t>
      </w:r>
      <w:proofErr w:type="gramEnd"/>
    </w:p>
    <w:p w14:paraId="53B9CFCF" w14:textId="77777777" w:rsidR="00D663E1" w:rsidRDefault="00D663E1" w:rsidP="00D663E1">
      <w:pPr>
        <w:pStyle w:val="PGreenProgram"/>
      </w:pPr>
      <w:r>
        <w:t xml:space="preserve">  * @return     None</w:t>
      </w:r>
    </w:p>
    <w:p w14:paraId="1A660860" w14:textId="77777777" w:rsidR="00D663E1" w:rsidRDefault="00D663E1" w:rsidP="00D663E1">
      <w:pPr>
        <w:pStyle w:val="PGreenProgram"/>
      </w:pPr>
      <w:r>
        <w:t xml:space="preserve">  */</w:t>
      </w:r>
    </w:p>
    <w:p w14:paraId="575C0BFD" w14:textId="77777777" w:rsidR="00D663E1" w:rsidRDefault="00D663E1" w:rsidP="00D663E1">
      <w:pPr>
        <w:pStyle w:val="PProgram"/>
      </w:pPr>
      <w:r>
        <w:t xml:space="preserve">static void </w:t>
      </w:r>
      <w:proofErr w:type="spellStart"/>
      <w:r>
        <w:t>components_finalize</w:t>
      </w:r>
      <w:proofErr w:type="spellEnd"/>
      <w:r>
        <w:t>(void)</w:t>
      </w:r>
    </w:p>
    <w:p w14:paraId="0144BCD6" w14:textId="77777777" w:rsidR="00D663E1" w:rsidRDefault="00D663E1" w:rsidP="00D663E1">
      <w:pPr>
        <w:pStyle w:val="PProgram"/>
      </w:pPr>
      <w:r>
        <w:t>{</w:t>
      </w:r>
    </w:p>
    <w:p w14:paraId="450CFBA3" w14:textId="77777777" w:rsidR="00D663E1" w:rsidRDefault="00D663E1" w:rsidP="00D663E1">
      <w:pPr>
        <w:pStyle w:val="PProgram"/>
      </w:pPr>
      <w:r>
        <w:t xml:space="preserve">    int </w:t>
      </w:r>
      <w:proofErr w:type="spellStart"/>
      <w:proofErr w:type="gramStart"/>
      <w:r>
        <w:t>i</w:t>
      </w:r>
      <w:proofErr w:type="spellEnd"/>
      <w:r>
        <w:t>;</w:t>
      </w:r>
      <w:proofErr w:type="gramEnd"/>
    </w:p>
    <w:p w14:paraId="1E1E8844" w14:textId="77777777" w:rsidR="00D663E1" w:rsidRDefault="00D663E1" w:rsidP="00D663E1">
      <w:pPr>
        <w:pStyle w:val="PProgram"/>
      </w:pPr>
      <w:r>
        <w:t xml:space="preserve">    </w:t>
      </w:r>
      <w:proofErr w:type="spellStart"/>
      <w:r>
        <w:t>component_export_t</w:t>
      </w:r>
      <w:proofErr w:type="spellEnd"/>
      <w:r>
        <w:t xml:space="preserve"> </w:t>
      </w:r>
      <w:proofErr w:type="spellStart"/>
      <w:r>
        <w:t>asCompInitTbl</w:t>
      </w:r>
      <w:proofErr w:type="spellEnd"/>
      <w:r>
        <w:t xml:space="preserve"> = (</w:t>
      </w:r>
      <w:proofErr w:type="spellStart"/>
      <w:r>
        <w:t>component_export_</w:t>
      </w:r>
      <w:proofErr w:type="gramStart"/>
      <w:r>
        <w:t>t</w:t>
      </w:r>
      <w:proofErr w:type="spellEnd"/>
      <w:r>
        <w:t>)&amp;</w:t>
      </w:r>
      <w:proofErr w:type="spellStart"/>
      <w:proofErr w:type="gramEnd"/>
      <w:r>
        <w:t>CompInitTab</w:t>
      </w:r>
      <w:proofErr w:type="spellEnd"/>
      <w:r>
        <w:t>$$Base;</w:t>
      </w:r>
    </w:p>
    <w:p w14:paraId="145E54CC" w14:textId="77777777" w:rsidR="00D663E1" w:rsidRDefault="00D663E1" w:rsidP="00D663E1">
      <w:pPr>
        <w:pStyle w:val="PProgram"/>
      </w:pPr>
      <w:r>
        <w:t xml:space="preserve">    uint32_t u32CompInitNum = (</w:t>
      </w:r>
      <w:proofErr w:type="spellStart"/>
      <w:r>
        <w:t>component_export_</w:t>
      </w:r>
      <w:proofErr w:type="gramStart"/>
      <w:r>
        <w:t>t</w:t>
      </w:r>
      <w:proofErr w:type="spellEnd"/>
      <w:r>
        <w:t>)&amp;</w:t>
      </w:r>
      <w:proofErr w:type="spellStart"/>
      <w:proofErr w:type="gramEnd"/>
      <w:r>
        <w:t>CompInitTab</w:t>
      </w:r>
      <w:proofErr w:type="spellEnd"/>
      <w:r>
        <w:t xml:space="preserve">$$Limit - </w:t>
      </w:r>
      <w:proofErr w:type="spellStart"/>
      <w:r>
        <w:t>asCompInitTbl</w:t>
      </w:r>
      <w:proofErr w:type="spellEnd"/>
      <w:r>
        <w:t>;</w:t>
      </w:r>
    </w:p>
    <w:p w14:paraId="01E7E384" w14:textId="77777777" w:rsidR="00D663E1" w:rsidRDefault="00D663E1" w:rsidP="00D663E1">
      <w:pPr>
        <w:pStyle w:val="PProgram"/>
      </w:pPr>
    </w:p>
    <w:p w14:paraId="380FE46B" w14:textId="77777777" w:rsidR="00D663E1" w:rsidRDefault="00D663E1" w:rsidP="00D663E1">
      <w:pPr>
        <w:pStyle w:val="PProgram"/>
      </w:pPr>
      <w:r>
        <w:t xml:space="preserve">    for (</w:t>
      </w:r>
      <w:proofErr w:type="spellStart"/>
      <w:r>
        <w:t>i</w:t>
      </w:r>
      <w:proofErr w:type="spellEnd"/>
      <w:r>
        <w:t xml:space="preserve"> = 0; </w:t>
      </w:r>
      <w:proofErr w:type="spellStart"/>
      <w:r>
        <w:t>i</w:t>
      </w:r>
      <w:proofErr w:type="spellEnd"/>
      <w:r>
        <w:t xml:space="preserve"> &lt; u32CompInitNum; </w:t>
      </w:r>
      <w:proofErr w:type="spellStart"/>
      <w:r>
        <w:t>i</w:t>
      </w:r>
      <w:proofErr w:type="spellEnd"/>
      <w:r>
        <w:t>++)</w:t>
      </w:r>
    </w:p>
    <w:p w14:paraId="54BAAFD1" w14:textId="77777777" w:rsidR="00D663E1" w:rsidRDefault="00D663E1" w:rsidP="00D663E1">
      <w:pPr>
        <w:pStyle w:val="PProgram"/>
      </w:pPr>
      <w:r>
        <w:t xml:space="preserve">    {</w:t>
      </w:r>
    </w:p>
    <w:p w14:paraId="18F7D8B1" w14:textId="77777777" w:rsidR="00D663E1" w:rsidRDefault="00D663E1" w:rsidP="00D663E1">
      <w:pPr>
        <w:pStyle w:val="PProgram"/>
      </w:pPr>
      <w:r>
        <w:t xml:space="preserve">        if (</w:t>
      </w:r>
      <w:proofErr w:type="spellStart"/>
      <w:r>
        <w:t>asCompInitTbl</w:t>
      </w:r>
      <w:proofErr w:type="spellEnd"/>
      <w:r>
        <w:t>[</w:t>
      </w:r>
      <w:proofErr w:type="spellStart"/>
      <w:r>
        <w:t>i</w:t>
      </w:r>
      <w:proofErr w:type="spellEnd"/>
      <w:proofErr w:type="gramStart"/>
      <w:r>
        <w:t>].finalize</w:t>
      </w:r>
      <w:proofErr w:type="gramEnd"/>
      <w:r>
        <w:t>)</w:t>
      </w:r>
    </w:p>
    <w:p w14:paraId="7740CA20" w14:textId="77777777" w:rsidR="00D663E1" w:rsidRDefault="00D663E1" w:rsidP="00D663E1">
      <w:pPr>
        <w:pStyle w:val="PProgram"/>
      </w:pPr>
      <w:r>
        <w:t xml:space="preserve">        {</w:t>
      </w:r>
    </w:p>
    <w:p w14:paraId="0B9726F0" w14:textId="77777777" w:rsidR="00D663E1" w:rsidRDefault="00D663E1" w:rsidP="00D663E1">
      <w:pPr>
        <w:pStyle w:val="PProgram"/>
      </w:pPr>
      <w:r>
        <w:t xml:space="preserve">            </w:t>
      </w:r>
      <w:proofErr w:type="spellStart"/>
      <w:proofErr w:type="gramStart"/>
      <w:r>
        <w:t>printf</w:t>
      </w:r>
      <w:proofErr w:type="spellEnd"/>
      <w:r>
        <w:t>(</w:t>
      </w:r>
      <w:proofErr w:type="gramEnd"/>
      <w:r>
        <w:t xml:space="preserve">"Finalize %s\n", </w:t>
      </w:r>
      <w:proofErr w:type="spellStart"/>
      <w:r>
        <w:t>asCompInitTbl</w:t>
      </w:r>
      <w:proofErr w:type="spellEnd"/>
      <w:r>
        <w:t>[</w:t>
      </w:r>
      <w:proofErr w:type="spellStart"/>
      <w:r>
        <w:t>i</w:t>
      </w:r>
      <w:proofErr w:type="spellEnd"/>
      <w:r>
        <w:t>].name);</w:t>
      </w:r>
    </w:p>
    <w:p w14:paraId="40BD7BA9" w14:textId="77777777" w:rsidR="00D663E1" w:rsidRDefault="00D663E1" w:rsidP="00D663E1">
      <w:pPr>
        <w:pStyle w:val="PProgram"/>
      </w:pPr>
      <w:r>
        <w:t xml:space="preserve">            </w:t>
      </w:r>
      <w:proofErr w:type="spellStart"/>
      <w:r>
        <w:t>asCompInitTbl</w:t>
      </w:r>
      <w:proofErr w:type="spellEnd"/>
      <w:r>
        <w:t>[</w:t>
      </w:r>
      <w:proofErr w:type="spellStart"/>
      <w:r>
        <w:t>i</w:t>
      </w:r>
      <w:proofErr w:type="spellEnd"/>
      <w:proofErr w:type="gramStart"/>
      <w:r>
        <w:t>].finalize</w:t>
      </w:r>
      <w:proofErr w:type="gramEnd"/>
      <w:r>
        <w:t>();</w:t>
      </w:r>
    </w:p>
    <w:p w14:paraId="403DDE42" w14:textId="77777777" w:rsidR="00D663E1" w:rsidRDefault="00D663E1" w:rsidP="00D663E1">
      <w:pPr>
        <w:pStyle w:val="PProgram"/>
      </w:pPr>
      <w:r>
        <w:t xml:space="preserve">        }</w:t>
      </w:r>
    </w:p>
    <w:p w14:paraId="208457FB" w14:textId="77777777" w:rsidR="00D663E1" w:rsidRDefault="00D663E1" w:rsidP="00D663E1">
      <w:pPr>
        <w:pStyle w:val="PProgram"/>
      </w:pPr>
      <w:r>
        <w:t xml:space="preserve">    }</w:t>
      </w:r>
    </w:p>
    <w:p w14:paraId="3E8B04AA" w14:textId="102FEF09" w:rsidR="00D663E1" w:rsidRDefault="00D663E1" w:rsidP="00D663E1">
      <w:pPr>
        <w:pStyle w:val="PProgram"/>
      </w:pPr>
      <w:r>
        <w:t>}</w:t>
      </w:r>
    </w:p>
    <w:p w14:paraId="6256806C" w14:textId="77777777" w:rsidR="00D663E1" w:rsidRDefault="00D663E1" w:rsidP="00F54E77">
      <w:pPr>
        <w:pStyle w:val="PGreenProgram"/>
      </w:pPr>
    </w:p>
    <w:p w14:paraId="62829F2D" w14:textId="77777777" w:rsidR="00D663E1" w:rsidRDefault="00D663E1" w:rsidP="00D663E1">
      <w:pPr>
        <w:pStyle w:val="PProgram"/>
      </w:pPr>
      <w:r>
        <w:t>int main(void)</w:t>
      </w:r>
    </w:p>
    <w:p w14:paraId="48216407" w14:textId="77777777" w:rsidR="00D663E1" w:rsidRDefault="00D663E1" w:rsidP="00D663E1">
      <w:pPr>
        <w:pStyle w:val="PProgram"/>
      </w:pPr>
      <w:r>
        <w:t>{</w:t>
      </w:r>
    </w:p>
    <w:p w14:paraId="440742D9" w14:textId="77777777" w:rsidR="00D663E1" w:rsidRDefault="00D663E1" w:rsidP="00D663E1">
      <w:pPr>
        <w:pStyle w:val="PProgram"/>
      </w:pPr>
      <w:r>
        <w:t xml:space="preserve">    </w:t>
      </w:r>
      <w:proofErr w:type="spellStart"/>
      <w:r>
        <w:t>components_</w:t>
      </w:r>
      <w:proofErr w:type="gramStart"/>
      <w:r>
        <w:t>initialize</w:t>
      </w:r>
      <w:proofErr w:type="spellEnd"/>
      <w:r>
        <w:t>(</w:t>
      </w:r>
      <w:proofErr w:type="gramEnd"/>
      <w:r>
        <w:t>);</w:t>
      </w:r>
    </w:p>
    <w:p w14:paraId="659C64A8" w14:textId="77777777" w:rsidR="00D663E1" w:rsidRDefault="00D663E1" w:rsidP="00D663E1">
      <w:pPr>
        <w:pStyle w:val="PProgram"/>
      </w:pPr>
    </w:p>
    <w:p w14:paraId="7267C6BA" w14:textId="77777777" w:rsidR="00E01681" w:rsidRDefault="00E01681" w:rsidP="0065527A">
      <w:pPr>
        <w:pStyle w:val="PGreenProgram"/>
      </w:pPr>
      <w:r>
        <w:lastRenderedPageBreak/>
        <w:t xml:space="preserve">    /* Just keep </w:t>
      </w:r>
      <w:proofErr w:type="gramStart"/>
      <w:r>
        <w:t>here, or</w:t>
      </w:r>
      <w:proofErr w:type="gramEnd"/>
      <w:r>
        <w:t xml:space="preserve"> put your code here. */</w:t>
      </w:r>
    </w:p>
    <w:p w14:paraId="123FC3A9" w14:textId="77777777" w:rsidR="00E01681" w:rsidRDefault="00E01681" w:rsidP="00E01681">
      <w:pPr>
        <w:pStyle w:val="PProgram"/>
      </w:pPr>
      <w:r>
        <w:t xml:space="preserve">    while (1)</w:t>
      </w:r>
    </w:p>
    <w:p w14:paraId="3341E810" w14:textId="77777777" w:rsidR="00E01681" w:rsidRDefault="00E01681" w:rsidP="00E01681">
      <w:pPr>
        <w:pStyle w:val="PProgram"/>
      </w:pPr>
      <w:r>
        <w:t xml:space="preserve">    {</w:t>
      </w:r>
    </w:p>
    <w:p w14:paraId="02707419" w14:textId="77777777" w:rsidR="00E01681" w:rsidRDefault="00E01681" w:rsidP="00E01681">
      <w:pPr>
        <w:pStyle w:val="PProgram"/>
      </w:pPr>
      <w:r>
        <w:t xml:space="preserve">        __</w:t>
      </w:r>
      <w:proofErr w:type="gramStart"/>
      <w:r>
        <w:t>WFI(</w:t>
      </w:r>
      <w:proofErr w:type="gramEnd"/>
      <w:r>
        <w:t>);</w:t>
      </w:r>
    </w:p>
    <w:p w14:paraId="2E7789C2" w14:textId="2F22A518" w:rsidR="00D663E1" w:rsidRDefault="00E01681" w:rsidP="00E01681">
      <w:pPr>
        <w:pStyle w:val="PProgram"/>
      </w:pPr>
      <w:r>
        <w:t xml:space="preserve">    }</w:t>
      </w:r>
    </w:p>
    <w:p w14:paraId="1231ABF2" w14:textId="77777777" w:rsidR="00E01681" w:rsidRDefault="00E01681" w:rsidP="00E01681">
      <w:pPr>
        <w:pStyle w:val="PProgram"/>
      </w:pPr>
    </w:p>
    <w:p w14:paraId="3AEC9B4A" w14:textId="77777777" w:rsidR="00D663E1" w:rsidRDefault="00D663E1" w:rsidP="00D663E1">
      <w:pPr>
        <w:pStyle w:val="PProgram"/>
      </w:pPr>
      <w:r>
        <w:t xml:space="preserve">    </w:t>
      </w:r>
      <w:proofErr w:type="spellStart"/>
      <w:r>
        <w:t>components_</w:t>
      </w:r>
      <w:proofErr w:type="gramStart"/>
      <w:r>
        <w:t>finalize</w:t>
      </w:r>
      <w:proofErr w:type="spellEnd"/>
      <w:r>
        <w:t>(</w:t>
      </w:r>
      <w:proofErr w:type="gramEnd"/>
      <w:r>
        <w:t>);</w:t>
      </w:r>
    </w:p>
    <w:p w14:paraId="220E281F" w14:textId="77777777" w:rsidR="00D663E1" w:rsidRDefault="00D663E1" w:rsidP="00D663E1">
      <w:pPr>
        <w:pStyle w:val="PProgram"/>
      </w:pPr>
    </w:p>
    <w:p w14:paraId="1425F69F" w14:textId="77777777" w:rsidR="00D663E1" w:rsidRDefault="00D663E1" w:rsidP="00D663E1">
      <w:pPr>
        <w:pStyle w:val="PProgram"/>
      </w:pPr>
      <w:r>
        <w:t xml:space="preserve">    return </w:t>
      </w:r>
      <w:proofErr w:type="gramStart"/>
      <w:r>
        <w:t>0;</w:t>
      </w:r>
      <w:proofErr w:type="gramEnd"/>
    </w:p>
    <w:p w14:paraId="235F436E" w14:textId="0F72DE92" w:rsidR="00D663E1" w:rsidRPr="00F54E77" w:rsidRDefault="00D663E1" w:rsidP="00D663E1">
      <w:pPr>
        <w:pStyle w:val="PProgram"/>
      </w:pPr>
      <w:r>
        <w:t>}</w:t>
      </w:r>
    </w:p>
    <w:bookmarkEnd w:id="23"/>
    <w:p w14:paraId="2CE25A19" w14:textId="0C991FF5" w:rsidR="00D440F3" w:rsidRDefault="00D440F3" w:rsidP="00D440F3">
      <w:pPr>
        <w:pStyle w:val="Heading2"/>
      </w:pPr>
      <w:proofErr w:type="spellStart"/>
      <w:r>
        <w:t>disp_sync_gdm</w:t>
      </w:r>
      <w:r w:rsidR="00822DAB">
        <w:t>a</w:t>
      </w:r>
      <w:proofErr w:type="spellEnd"/>
      <w:r w:rsidR="00822DAB">
        <w:rPr>
          <w:rFonts w:hint="eastAsia"/>
        </w:rPr>
        <w:t>組件</w:t>
      </w:r>
      <w:r>
        <w:rPr>
          <w:rFonts w:hint="eastAsia"/>
        </w:rPr>
        <w:t>代碼介紹</w:t>
      </w:r>
    </w:p>
    <w:p w14:paraId="2E12ABC4" w14:textId="64F6FAA5" w:rsidR="009F0CA0" w:rsidRDefault="009F0CA0" w:rsidP="009F0CA0">
      <w:pPr>
        <w:pStyle w:val="bodyNormal"/>
        <w:spacing w:before="180" w:after="180"/>
        <w:rPr>
          <w:lang w:eastAsia="zh-TW"/>
        </w:rPr>
      </w:pPr>
      <w:r w:rsidRPr="00D440F3">
        <w:rPr>
          <w:lang w:eastAsia="zh-TW"/>
        </w:rPr>
        <w:t>在</w:t>
      </w:r>
      <w:r w:rsidRPr="00D440F3">
        <w:rPr>
          <w:lang w:eastAsia="zh-TW"/>
        </w:rPr>
        <w:t xml:space="preserve"> </w:t>
      </w:r>
      <w:proofErr w:type="spellStart"/>
      <w:r w:rsidRPr="00D440F3">
        <w:rPr>
          <w:i/>
          <w:iCs/>
          <w:lang w:eastAsia="zh-TW"/>
        </w:rPr>
        <w:t>disp_</w:t>
      </w:r>
      <w:r>
        <w:rPr>
          <w:i/>
          <w:iCs/>
          <w:lang w:eastAsia="zh-TW"/>
        </w:rPr>
        <w:t>sync_gdma</w:t>
      </w:r>
      <w:r w:rsidRPr="00D440F3">
        <w:rPr>
          <w:i/>
          <w:iCs/>
          <w:lang w:eastAsia="zh-TW"/>
        </w:rPr>
        <w:t>.c</w:t>
      </w:r>
      <w:proofErr w:type="spellEnd"/>
      <w:r w:rsidRPr="00D440F3">
        <w:rPr>
          <w:lang w:eastAsia="zh-TW"/>
        </w:rPr>
        <w:t xml:space="preserve"> </w:t>
      </w:r>
      <w:r w:rsidRPr="00D440F3">
        <w:rPr>
          <w:lang w:eastAsia="zh-TW"/>
        </w:rPr>
        <w:t>的實作中，</w:t>
      </w:r>
      <w:r>
        <w:rPr>
          <w:rFonts w:hint="eastAsia"/>
          <w:lang w:eastAsia="zh-TW"/>
        </w:rPr>
        <w:t>在</w:t>
      </w:r>
      <w:proofErr w:type="spellStart"/>
      <w:r w:rsidRPr="009F0CA0">
        <w:rPr>
          <w:rFonts w:hint="eastAsia"/>
          <w:i/>
          <w:iCs/>
          <w:lang w:eastAsia="zh-TW"/>
        </w:rPr>
        <w:t>disp_gdma_dsc_init</w:t>
      </w:r>
      <w:proofErr w:type="spellEnd"/>
      <w:r>
        <w:rPr>
          <w:rFonts w:hint="eastAsia"/>
          <w:lang w:eastAsia="zh-TW"/>
        </w:rPr>
        <w:t>函式逐一地建立</w:t>
      </w:r>
      <w:r>
        <w:rPr>
          <w:lang w:eastAsia="zh-TW"/>
        </w:rPr>
        <w:t>V</w:t>
      </w:r>
      <w:r>
        <w:rPr>
          <w:rFonts w:hint="eastAsia"/>
          <w:lang w:eastAsia="zh-TW"/>
        </w:rPr>
        <w:t xml:space="preserve"> </w:t>
      </w:r>
      <w:r>
        <w:rPr>
          <w:lang w:eastAsia="zh-TW"/>
        </w:rPr>
        <w:t>Lines * H Stages</w:t>
      </w:r>
      <w:r>
        <w:rPr>
          <w:rFonts w:hint="eastAsia"/>
          <w:lang w:eastAsia="zh-TW"/>
        </w:rPr>
        <w:t xml:space="preserve"> </w:t>
      </w:r>
      <w:r>
        <w:rPr>
          <w:lang w:eastAsia="zh-TW"/>
        </w:rPr>
        <w:t>DMA</w:t>
      </w:r>
      <w:r>
        <w:rPr>
          <w:rFonts w:hint="eastAsia"/>
          <w:lang w:eastAsia="zh-TW"/>
        </w:rPr>
        <w:t>描述符，依不同</w:t>
      </w:r>
      <w:r>
        <w:rPr>
          <w:lang w:eastAsia="zh-TW"/>
        </w:rPr>
        <w:t>H/VLINE Stage</w:t>
      </w:r>
      <w:r>
        <w:rPr>
          <w:rFonts w:hint="eastAsia"/>
          <w:lang w:eastAsia="zh-TW"/>
        </w:rPr>
        <w:t>給予不同的</w:t>
      </w:r>
      <w:r>
        <w:rPr>
          <w:rFonts w:hint="eastAsia"/>
          <w:lang w:eastAsia="zh-TW"/>
        </w:rPr>
        <w:t xml:space="preserve">Memory-to-memory </w:t>
      </w:r>
      <w:r>
        <w:rPr>
          <w:rFonts w:hint="eastAsia"/>
          <w:lang w:eastAsia="zh-TW"/>
        </w:rPr>
        <w:t>操作屬性和寫出位址，以完成</w:t>
      </w:r>
      <w:r>
        <w:rPr>
          <w:lang w:eastAsia="zh-TW"/>
        </w:rPr>
        <w:t>LCD</w:t>
      </w:r>
      <w:r>
        <w:rPr>
          <w:rFonts w:hint="eastAsia"/>
          <w:lang w:eastAsia="zh-TW"/>
        </w:rPr>
        <w:t xml:space="preserve"> </w:t>
      </w:r>
      <w:r>
        <w:rPr>
          <w:rFonts w:hint="eastAsia"/>
          <w:lang w:eastAsia="zh-TW"/>
        </w:rPr>
        <w:t>屏幕</w:t>
      </w:r>
      <w:r w:rsidRPr="00EE5CE1">
        <w:rPr>
          <w:rFonts w:hint="eastAsia"/>
          <w:b/>
          <w:bCs/>
          <w:lang w:eastAsia="zh-TW"/>
        </w:rPr>
        <w:t>H</w:t>
      </w:r>
      <w:r w:rsidRPr="00EE5CE1">
        <w:rPr>
          <w:rFonts w:hint="eastAsia"/>
          <w:b/>
          <w:bCs/>
          <w:i/>
          <w:iCs/>
          <w:vertAlign w:val="subscript"/>
          <w:lang w:eastAsia="zh-TW"/>
        </w:rPr>
        <w:t>SYNC_ACT</w:t>
      </w:r>
      <w:r>
        <w:rPr>
          <w:rFonts w:hint="eastAsia"/>
          <w:lang w:eastAsia="zh-TW"/>
        </w:rPr>
        <w:t>、</w:t>
      </w:r>
      <w:r w:rsidRPr="00EE5CE1">
        <w:rPr>
          <w:b/>
          <w:bCs/>
          <w:lang w:eastAsia="zh-TW"/>
        </w:rPr>
        <w:t>V</w:t>
      </w:r>
      <w:r w:rsidRPr="00EE5CE1">
        <w:rPr>
          <w:b/>
          <w:bCs/>
          <w:i/>
          <w:iCs/>
          <w:vertAlign w:val="subscript"/>
          <w:lang w:eastAsia="zh-TW"/>
        </w:rPr>
        <w:t>SYNC_ACT</w:t>
      </w:r>
      <w:r w:rsidR="00092E3D">
        <w:rPr>
          <w:rFonts w:hint="eastAsia"/>
          <w:lang w:eastAsia="zh-TW"/>
        </w:rPr>
        <w:t>、</w:t>
      </w:r>
      <w:r w:rsidRPr="00EE5CE1">
        <w:rPr>
          <w:b/>
          <w:bCs/>
          <w:lang w:eastAsia="zh-TW"/>
        </w:rPr>
        <w:t>DE</w:t>
      </w:r>
      <w:r w:rsidRPr="00EE5CE1">
        <w:rPr>
          <w:b/>
          <w:bCs/>
          <w:i/>
          <w:iCs/>
          <w:vertAlign w:val="subscript"/>
          <w:lang w:eastAsia="zh-TW"/>
        </w:rPr>
        <w:t>ACT</w:t>
      </w:r>
      <w:r>
        <w:rPr>
          <w:rFonts w:hint="eastAsia"/>
          <w:b/>
          <w:bCs/>
          <w:i/>
          <w:iCs/>
          <w:vertAlign w:val="subscript"/>
          <w:lang w:eastAsia="zh-TW"/>
        </w:rPr>
        <w:t xml:space="preserve"> </w:t>
      </w:r>
      <w:r w:rsidR="00092E3D">
        <w:rPr>
          <w:rFonts w:hint="eastAsia"/>
          <w:lang w:eastAsia="zh-TW"/>
        </w:rPr>
        <w:t>與</w:t>
      </w:r>
      <w:r w:rsidR="00092E3D">
        <w:rPr>
          <w:rFonts w:hint="eastAsia"/>
          <w:lang w:eastAsia="zh-TW"/>
        </w:rPr>
        <w:t>VRAM</w:t>
      </w:r>
      <w:r w:rsidR="00092E3D">
        <w:rPr>
          <w:rFonts w:hint="eastAsia"/>
          <w:lang w:eastAsia="zh-TW"/>
        </w:rPr>
        <w:t>緩衝區內的像索輸出</w:t>
      </w:r>
      <w:r w:rsidR="00FA5B72">
        <w:rPr>
          <w:rFonts w:hint="eastAsia"/>
          <w:lang w:eastAsia="zh-TW"/>
        </w:rPr>
        <w:t>。</w:t>
      </w:r>
    </w:p>
    <w:p w14:paraId="34B5CEAA" w14:textId="77777777" w:rsidR="009F0CA0" w:rsidRDefault="009F0CA0" w:rsidP="009F0CA0">
      <w:pPr>
        <w:pStyle w:val="PGreenProgram"/>
      </w:pPr>
      <w:r>
        <w:t>// Function to initialize EBI sync GDMA</w:t>
      </w:r>
    </w:p>
    <w:p w14:paraId="3DC614B1" w14:textId="77777777" w:rsidR="009F0CA0" w:rsidRDefault="009F0CA0" w:rsidP="009F0CA0">
      <w:pPr>
        <w:pStyle w:val="PProgram"/>
      </w:pPr>
      <w:r>
        <w:t xml:space="preserve">static int </w:t>
      </w:r>
      <w:proofErr w:type="spellStart"/>
      <w:r>
        <w:t>disp_ebi_sync_gdma_init</w:t>
      </w:r>
      <w:proofErr w:type="spellEnd"/>
      <w:r>
        <w:t>(void)</w:t>
      </w:r>
    </w:p>
    <w:p w14:paraId="7314A855" w14:textId="77777777" w:rsidR="009F0CA0" w:rsidRDefault="009F0CA0" w:rsidP="009F0CA0">
      <w:pPr>
        <w:pStyle w:val="PProgram"/>
      </w:pPr>
      <w:r>
        <w:t>{</w:t>
      </w:r>
    </w:p>
    <w:p w14:paraId="7A8AC381" w14:textId="77777777" w:rsidR="009F0CA0" w:rsidRDefault="009F0CA0" w:rsidP="009F0CA0">
      <w:pPr>
        <w:pStyle w:val="PProgram"/>
      </w:pPr>
      <w:r>
        <w:t xml:space="preserve">    </w:t>
      </w:r>
      <w:proofErr w:type="spellStart"/>
      <w:r>
        <w:t>enum</w:t>
      </w:r>
      <w:proofErr w:type="spellEnd"/>
      <w:r>
        <w:t xml:space="preserve"> dma350_lib_error_t </w:t>
      </w:r>
      <w:proofErr w:type="spellStart"/>
      <w:r>
        <w:t>lib_</w:t>
      </w:r>
      <w:proofErr w:type="gramStart"/>
      <w:r>
        <w:t>err</w:t>
      </w:r>
      <w:proofErr w:type="spellEnd"/>
      <w:r>
        <w:t>;</w:t>
      </w:r>
      <w:proofErr w:type="gramEnd"/>
    </w:p>
    <w:p w14:paraId="387B2B2B" w14:textId="77777777" w:rsidR="009F0CA0" w:rsidRDefault="009F0CA0" w:rsidP="009F0CA0">
      <w:pPr>
        <w:pStyle w:val="PProgram"/>
      </w:pPr>
    </w:p>
    <w:p w14:paraId="01CFB1E0" w14:textId="3235C658" w:rsidR="007646F7" w:rsidRDefault="007646F7" w:rsidP="007646F7">
      <w:pPr>
        <w:pStyle w:val="PGreenProgram"/>
      </w:pPr>
      <w:r>
        <w:t xml:space="preserve">    /* Set the VRAM address by default. */</w:t>
      </w:r>
    </w:p>
    <w:p w14:paraId="7EA992B8" w14:textId="7BD15F57" w:rsidR="004B708E" w:rsidRDefault="004B708E" w:rsidP="009F0CA0">
      <w:pPr>
        <w:pStyle w:val="PProgram"/>
      </w:pPr>
      <w:r>
        <w:t xml:space="preserve">    </w:t>
      </w:r>
      <w:r w:rsidRPr="004B708E">
        <w:t>s_pu16BufAddr = (uint16_t</w:t>
      </w:r>
      <w:proofErr w:type="gramStart"/>
      <w:r w:rsidRPr="004B708E">
        <w:t>*)g</w:t>
      </w:r>
      <w:proofErr w:type="gramEnd"/>
      <w:r w:rsidRPr="004B708E">
        <w:t>_au8FrameBuf;</w:t>
      </w:r>
    </w:p>
    <w:p w14:paraId="366BC94B" w14:textId="77777777" w:rsidR="004B708E" w:rsidRDefault="004B708E" w:rsidP="009F0CA0">
      <w:pPr>
        <w:pStyle w:val="PProgram"/>
      </w:pPr>
    </w:p>
    <w:p w14:paraId="6833DB79" w14:textId="77777777" w:rsidR="009F0CA0" w:rsidRDefault="009F0CA0" w:rsidP="009F0CA0">
      <w:pPr>
        <w:pStyle w:val="PGreenProgram"/>
      </w:pPr>
      <w:r>
        <w:t xml:space="preserve">    /* Enable GDMA module clock and un-mask interrupt. */</w:t>
      </w:r>
    </w:p>
    <w:p w14:paraId="28779C68" w14:textId="77777777" w:rsidR="009F0CA0" w:rsidRDefault="009F0CA0" w:rsidP="009F0CA0">
      <w:pPr>
        <w:pStyle w:val="PProgram"/>
      </w:pPr>
      <w:r>
        <w:t xml:space="preserve">    </w:t>
      </w:r>
      <w:proofErr w:type="spellStart"/>
      <w:r>
        <w:t>gdma_</w:t>
      </w:r>
      <w:proofErr w:type="gramStart"/>
      <w:r>
        <w:t>init</w:t>
      </w:r>
      <w:proofErr w:type="spellEnd"/>
      <w:r>
        <w:t>(</w:t>
      </w:r>
      <w:proofErr w:type="gramEnd"/>
      <w:r>
        <w:t>);</w:t>
      </w:r>
    </w:p>
    <w:p w14:paraId="0FB80765" w14:textId="77777777" w:rsidR="009F0CA0" w:rsidRDefault="009F0CA0" w:rsidP="009F0CA0">
      <w:pPr>
        <w:pStyle w:val="PProgram"/>
      </w:pPr>
    </w:p>
    <w:p w14:paraId="2200575B" w14:textId="77777777" w:rsidR="009F0CA0" w:rsidRDefault="009F0CA0" w:rsidP="009F0CA0">
      <w:pPr>
        <w:pStyle w:val="PGreenProgram"/>
      </w:pPr>
      <w:r>
        <w:t xml:space="preserve">    /* Initial all Lines descriptor-link. */</w:t>
      </w:r>
    </w:p>
    <w:p w14:paraId="0223F13D" w14:textId="77777777" w:rsidR="009F0CA0" w:rsidRDefault="009F0CA0" w:rsidP="009F0CA0">
      <w:pPr>
        <w:pStyle w:val="PProgram"/>
      </w:pPr>
      <w:r>
        <w:t xml:space="preserve">    </w:t>
      </w:r>
      <w:proofErr w:type="spellStart"/>
      <w:r>
        <w:t>disp_gdma_dsc_</w:t>
      </w:r>
      <w:proofErr w:type="gramStart"/>
      <w:r>
        <w:t>init</w:t>
      </w:r>
      <w:proofErr w:type="spellEnd"/>
      <w:r>
        <w:t>(</w:t>
      </w:r>
      <w:proofErr w:type="gramEnd"/>
      <w:r>
        <w:t>);</w:t>
      </w:r>
    </w:p>
    <w:p w14:paraId="367CAEE1" w14:textId="77777777" w:rsidR="009F0CA0" w:rsidRDefault="009F0CA0" w:rsidP="009F0CA0">
      <w:pPr>
        <w:pStyle w:val="PProgram"/>
      </w:pPr>
    </w:p>
    <w:p w14:paraId="684DD177" w14:textId="77777777" w:rsidR="009F0CA0" w:rsidRDefault="009F0CA0" w:rsidP="009F0CA0">
      <w:pPr>
        <w:pStyle w:val="PGreenProgram"/>
      </w:pPr>
      <w:r>
        <w:t xml:space="preserve">    /* Link to external command */</w:t>
      </w:r>
    </w:p>
    <w:p w14:paraId="0C69B95F" w14:textId="77777777" w:rsidR="009F0CA0" w:rsidRDefault="009F0CA0" w:rsidP="009F0CA0">
      <w:pPr>
        <w:pStyle w:val="PProgram"/>
      </w:pPr>
      <w:r>
        <w:t xml:space="preserve">    dma350_ch_enable_</w:t>
      </w:r>
      <w:proofErr w:type="gramStart"/>
      <w:r>
        <w:t>linkaddr(</w:t>
      </w:r>
      <w:proofErr w:type="gramEnd"/>
      <w:r>
        <w:t>GDMA_CH_DEV_S[1]);</w:t>
      </w:r>
    </w:p>
    <w:p w14:paraId="4EF91DA5" w14:textId="77777777" w:rsidR="009F0CA0" w:rsidRDefault="009F0CA0" w:rsidP="009F0CA0">
      <w:pPr>
        <w:pStyle w:val="PProgram"/>
      </w:pPr>
      <w:r>
        <w:t xml:space="preserve">    dma350_ch_set_linkaddr32(GDMA_CH_DEV_</w:t>
      </w:r>
      <w:proofErr w:type="gramStart"/>
      <w:r>
        <w:t>S[</w:t>
      </w:r>
      <w:proofErr w:type="gramEnd"/>
      <w:r>
        <w:t xml:space="preserve">1], (uint32_t) </w:t>
      </w:r>
      <w:proofErr w:type="spellStart"/>
      <w:r>
        <w:t>s_head</w:t>
      </w:r>
      <w:proofErr w:type="spellEnd"/>
      <w:r>
        <w:t>);</w:t>
      </w:r>
    </w:p>
    <w:p w14:paraId="45F31C42" w14:textId="77777777" w:rsidR="009F0CA0" w:rsidRDefault="009F0CA0" w:rsidP="009F0CA0">
      <w:pPr>
        <w:pStyle w:val="PProgram"/>
      </w:pPr>
      <w:r>
        <w:t xml:space="preserve">    dma350_ch_disable_</w:t>
      </w:r>
      <w:proofErr w:type="gramStart"/>
      <w:r>
        <w:t>intr(</w:t>
      </w:r>
      <w:proofErr w:type="gramEnd"/>
      <w:r>
        <w:t>GDMA_CH_DEV_S[1], DMA350_CH_INTREN_DONE);</w:t>
      </w:r>
    </w:p>
    <w:p w14:paraId="1A8FD73C" w14:textId="77777777" w:rsidR="009F0CA0" w:rsidRDefault="009F0CA0" w:rsidP="009F0CA0">
      <w:pPr>
        <w:pStyle w:val="PProgram"/>
      </w:pPr>
      <w:r>
        <w:t xml:space="preserve">    dma350_ch_</w:t>
      </w:r>
      <w:proofErr w:type="gramStart"/>
      <w:r>
        <w:t>cmd(</w:t>
      </w:r>
      <w:proofErr w:type="gramEnd"/>
      <w:r>
        <w:t>GDMA_CH_DEV_S[1], DMA350_CH_CMD_ENABLECMD);</w:t>
      </w:r>
    </w:p>
    <w:p w14:paraId="1B40E8AC" w14:textId="77777777" w:rsidR="009F0CA0" w:rsidRDefault="009F0CA0" w:rsidP="009F0CA0">
      <w:pPr>
        <w:pStyle w:val="PProgram"/>
      </w:pPr>
    </w:p>
    <w:p w14:paraId="242ADA17" w14:textId="77777777" w:rsidR="009F0CA0" w:rsidRDefault="009F0CA0" w:rsidP="009F0CA0">
      <w:pPr>
        <w:pStyle w:val="PProgram"/>
      </w:pPr>
      <w:r>
        <w:t xml:space="preserve">    return </w:t>
      </w:r>
      <w:proofErr w:type="gramStart"/>
      <w:r>
        <w:t>0;</w:t>
      </w:r>
      <w:proofErr w:type="gramEnd"/>
    </w:p>
    <w:p w14:paraId="1AFD6266" w14:textId="77777777" w:rsidR="009F0CA0" w:rsidRDefault="009F0CA0" w:rsidP="009F0CA0">
      <w:pPr>
        <w:pStyle w:val="PProgram"/>
      </w:pPr>
      <w:r>
        <w:t>}</w:t>
      </w:r>
    </w:p>
    <w:p w14:paraId="05B4A5D2" w14:textId="77777777" w:rsidR="009F0CA0" w:rsidRDefault="009F0CA0" w:rsidP="009F0CA0">
      <w:pPr>
        <w:pStyle w:val="PProgram"/>
      </w:pPr>
    </w:p>
    <w:p w14:paraId="7E4A16B1" w14:textId="77777777" w:rsidR="009F0CA0" w:rsidRDefault="009F0CA0" w:rsidP="009F0CA0">
      <w:pPr>
        <w:pStyle w:val="PProgram"/>
      </w:pPr>
      <w:r>
        <w:t xml:space="preserve">static int </w:t>
      </w:r>
      <w:proofErr w:type="spellStart"/>
      <w:r>
        <w:t>disp_ebi_sync_gdma_fini</w:t>
      </w:r>
      <w:proofErr w:type="spellEnd"/>
      <w:r>
        <w:t>(void)</w:t>
      </w:r>
    </w:p>
    <w:p w14:paraId="7B558759" w14:textId="77777777" w:rsidR="009F0CA0" w:rsidRDefault="009F0CA0" w:rsidP="009F0CA0">
      <w:pPr>
        <w:pStyle w:val="PProgram"/>
      </w:pPr>
      <w:r>
        <w:t>{</w:t>
      </w:r>
    </w:p>
    <w:p w14:paraId="1B3655B3" w14:textId="77777777" w:rsidR="009F0CA0" w:rsidRDefault="009F0CA0" w:rsidP="009F0CA0">
      <w:pPr>
        <w:pStyle w:val="PGreenProgram"/>
      </w:pPr>
      <w:r>
        <w:t xml:space="preserve">    /* Disable GDMA module clock and mask interrupt. */</w:t>
      </w:r>
    </w:p>
    <w:p w14:paraId="0E826AF4" w14:textId="77777777" w:rsidR="009F0CA0" w:rsidRDefault="009F0CA0" w:rsidP="009F0CA0">
      <w:pPr>
        <w:pStyle w:val="PProgram"/>
      </w:pPr>
      <w:r>
        <w:t xml:space="preserve">    </w:t>
      </w:r>
      <w:proofErr w:type="spellStart"/>
      <w:r>
        <w:t>gdma_</w:t>
      </w:r>
      <w:proofErr w:type="gramStart"/>
      <w:r>
        <w:t>fini</w:t>
      </w:r>
      <w:proofErr w:type="spellEnd"/>
      <w:r>
        <w:t>(</w:t>
      </w:r>
      <w:proofErr w:type="gramEnd"/>
      <w:r>
        <w:t>);</w:t>
      </w:r>
    </w:p>
    <w:p w14:paraId="3C4DCB96" w14:textId="77777777" w:rsidR="009F0CA0" w:rsidRDefault="009F0CA0" w:rsidP="009F0CA0">
      <w:pPr>
        <w:pStyle w:val="PProgram"/>
      </w:pPr>
    </w:p>
    <w:p w14:paraId="0F881522" w14:textId="77777777" w:rsidR="009F0CA0" w:rsidRDefault="009F0CA0" w:rsidP="009F0CA0">
      <w:pPr>
        <w:pStyle w:val="PProgram"/>
      </w:pPr>
      <w:r>
        <w:t xml:space="preserve">    return </w:t>
      </w:r>
      <w:proofErr w:type="gramStart"/>
      <w:r>
        <w:t>0;</w:t>
      </w:r>
      <w:proofErr w:type="gramEnd"/>
    </w:p>
    <w:p w14:paraId="044C3CB6" w14:textId="3A6A5AD2" w:rsidR="009F0CA0" w:rsidRPr="00B03A1C" w:rsidRDefault="009F0CA0" w:rsidP="009F0CA0">
      <w:pPr>
        <w:pStyle w:val="PProgram"/>
      </w:pPr>
      <w:r>
        <w:t>}</w:t>
      </w:r>
    </w:p>
    <w:p w14:paraId="14EA25C1" w14:textId="77777777" w:rsidR="00D440F3" w:rsidRPr="00D440F3" w:rsidRDefault="00D440F3" w:rsidP="00D440F3">
      <w:pPr>
        <w:pStyle w:val="bodyNormal"/>
        <w:spacing w:before="180" w:after="180"/>
        <w:rPr>
          <w:lang w:eastAsia="zh-TW"/>
        </w:rPr>
      </w:pPr>
    </w:p>
    <w:p w14:paraId="02A7301A" w14:textId="723E929E" w:rsidR="00D440F3" w:rsidRPr="00C405D6" w:rsidRDefault="00D440F3" w:rsidP="00D440F3">
      <w:pPr>
        <w:pStyle w:val="Heading2"/>
      </w:pPr>
      <w:proofErr w:type="spellStart"/>
      <w:r>
        <w:lastRenderedPageBreak/>
        <w:t>disp_sync_pdma</w:t>
      </w:r>
      <w:proofErr w:type="spellEnd"/>
      <w:r w:rsidR="00822DAB">
        <w:rPr>
          <w:rFonts w:hint="eastAsia"/>
        </w:rPr>
        <w:t>組件</w:t>
      </w:r>
      <w:r>
        <w:rPr>
          <w:rFonts w:hint="eastAsia"/>
        </w:rPr>
        <w:t>代碼介紹</w:t>
      </w:r>
    </w:p>
    <w:p w14:paraId="0D976CA3" w14:textId="5DE17D7C" w:rsidR="007F5A33" w:rsidRDefault="007F5A33" w:rsidP="007F5A33">
      <w:pPr>
        <w:pStyle w:val="bodyNormal"/>
        <w:spacing w:before="180" w:after="180"/>
        <w:rPr>
          <w:lang w:eastAsia="zh-TW"/>
        </w:rPr>
      </w:pPr>
      <w:r w:rsidRPr="00D440F3">
        <w:rPr>
          <w:lang w:eastAsia="zh-TW"/>
        </w:rPr>
        <w:t>在</w:t>
      </w:r>
      <w:r w:rsidRPr="00D440F3">
        <w:rPr>
          <w:lang w:eastAsia="zh-TW"/>
        </w:rPr>
        <w:t xml:space="preserve"> </w:t>
      </w:r>
      <w:proofErr w:type="spellStart"/>
      <w:r w:rsidRPr="00D440F3">
        <w:rPr>
          <w:i/>
          <w:iCs/>
          <w:lang w:eastAsia="zh-TW"/>
        </w:rPr>
        <w:t>disp_</w:t>
      </w:r>
      <w:r>
        <w:rPr>
          <w:i/>
          <w:iCs/>
          <w:lang w:eastAsia="zh-TW"/>
        </w:rPr>
        <w:t>sync_pdma</w:t>
      </w:r>
      <w:r w:rsidRPr="00D440F3">
        <w:rPr>
          <w:i/>
          <w:iCs/>
          <w:lang w:eastAsia="zh-TW"/>
        </w:rPr>
        <w:t>.c</w:t>
      </w:r>
      <w:proofErr w:type="spellEnd"/>
      <w:r w:rsidRPr="00D440F3">
        <w:rPr>
          <w:lang w:eastAsia="zh-TW"/>
        </w:rPr>
        <w:t xml:space="preserve"> </w:t>
      </w:r>
      <w:r w:rsidRPr="00D440F3">
        <w:rPr>
          <w:lang w:eastAsia="zh-TW"/>
        </w:rPr>
        <w:t>的實作中，</w:t>
      </w:r>
      <w:r>
        <w:rPr>
          <w:rFonts w:hint="eastAsia"/>
          <w:lang w:eastAsia="zh-TW"/>
        </w:rPr>
        <w:t>在</w:t>
      </w:r>
      <w:proofErr w:type="spellStart"/>
      <w:r w:rsidRPr="009F0CA0">
        <w:rPr>
          <w:rFonts w:hint="eastAsia"/>
          <w:i/>
          <w:iCs/>
          <w:lang w:eastAsia="zh-TW"/>
        </w:rPr>
        <w:t>disp_</w:t>
      </w:r>
      <w:r w:rsidR="00092E3D">
        <w:rPr>
          <w:i/>
          <w:iCs/>
          <w:lang w:eastAsia="zh-TW"/>
        </w:rPr>
        <w:t>p</w:t>
      </w:r>
      <w:r w:rsidRPr="009F0CA0">
        <w:rPr>
          <w:rFonts w:hint="eastAsia"/>
          <w:i/>
          <w:iCs/>
          <w:lang w:eastAsia="zh-TW"/>
        </w:rPr>
        <w:t>dma_dsc_init</w:t>
      </w:r>
      <w:proofErr w:type="spellEnd"/>
      <w:r>
        <w:rPr>
          <w:rFonts w:hint="eastAsia"/>
          <w:lang w:eastAsia="zh-TW"/>
        </w:rPr>
        <w:t>函式逐一地建立</w:t>
      </w:r>
      <w:r>
        <w:rPr>
          <w:lang w:eastAsia="zh-TW"/>
        </w:rPr>
        <w:t>V</w:t>
      </w:r>
      <w:r>
        <w:rPr>
          <w:rFonts w:hint="eastAsia"/>
          <w:lang w:eastAsia="zh-TW"/>
        </w:rPr>
        <w:t xml:space="preserve"> </w:t>
      </w:r>
      <w:r>
        <w:rPr>
          <w:lang w:eastAsia="zh-TW"/>
        </w:rPr>
        <w:t>Lines * H Stages</w:t>
      </w:r>
      <w:r>
        <w:rPr>
          <w:rFonts w:hint="eastAsia"/>
          <w:lang w:eastAsia="zh-TW"/>
        </w:rPr>
        <w:t xml:space="preserve"> </w:t>
      </w:r>
      <w:r>
        <w:rPr>
          <w:lang w:eastAsia="zh-TW"/>
        </w:rPr>
        <w:t>DMA</w:t>
      </w:r>
      <w:r>
        <w:rPr>
          <w:rFonts w:hint="eastAsia"/>
          <w:lang w:eastAsia="zh-TW"/>
        </w:rPr>
        <w:t>描述符，依不同</w:t>
      </w:r>
      <w:r>
        <w:rPr>
          <w:lang w:eastAsia="zh-TW"/>
        </w:rPr>
        <w:t>H/VLINE Stage</w:t>
      </w:r>
      <w:r>
        <w:rPr>
          <w:rFonts w:hint="eastAsia"/>
          <w:lang w:eastAsia="zh-TW"/>
        </w:rPr>
        <w:t>給予不同的</w:t>
      </w:r>
      <w:r>
        <w:rPr>
          <w:rFonts w:hint="eastAsia"/>
          <w:lang w:eastAsia="zh-TW"/>
        </w:rPr>
        <w:t xml:space="preserve">Memory-to-memory </w:t>
      </w:r>
      <w:r>
        <w:rPr>
          <w:rFonts w:hint="eastAsia"/>
          <w:lang w:eastAsia="zh-TW"/>
        </w:rPr>
        <w:t>操作屬性和寫出位址，以完成</w:t>
      </w:r>
      <w:r>
        <w:rPr>
          <w:lang w:eastAsia="zh-TW"/>
        </w:rPr>
        <w:t>LCD</w:t>
      </w:r>
      <w:r>
        <w:rPr>
          <w:rFonts w:hint="eastAsia"/>
          <w:lang w:eastAsia="zh-TW"/>
        </w:rPr>
        <w:t xml:space="preserve"> </w:t>
      </w:r>
      <w:r>
        <w:rPr>
          <w:rFonts w:hint="eastAsia"/>
          <w:lang w:eastAsia="zh-TW"/>
        </w:rPr>
        <w:t>屏幕</w:t>
      </w:r>
      <w:r w:rsidRPr="00EE5CE1">
        <w:rPr>
          <w:rFonts w:hint="eastAsia"/>
          <w:b/>
          <w:bCs/>
          <w:lang w:eastAsia="zh-TW"/>
        </w:rPr>
        <w:t>H</w:t>
      </w:r>
      <w:r w:rsidRPr="00EE5CE1">
        <w:rPr>
          <w:rFonts w:hint="eastAsia"/>
          <w:b/>
          <w:bCs/>
          <w:i/>
          <w:iCs/>
          <w:vertAlign w:val="subscript"/>
          <w:lang w:eastAsia="zh-TW"/>
        </w:rPr>
        <w:t>SYNC_ACT</w:t>
      </w:r>
      <w:r>
        <w:rPr>
          <w:rFonts w:hint="eastAsia"/>
          <w:lang w:eastAsia="zh-TW"/>
        </w:rPr>
        <w:t>、</w:t>
      </w:r>
      <w:r w:rsidRPr="00EE5CE1">
        <w:rPr>
          <w:b/>
          <w:bCs/>
          <w:lang w:eastAsia="zh-TW"/>
        </w:rPr>
        <w:t>V</w:t>
      </w:r>
      <w:r w:rsidRPr="00EE5CE1">
        <w:rPr>
          <w:b/>
          <w:bCs/>
          <w:i/>
          <w:iCs/>
          <w:vertAlign w:val="subscript"/>
          <w:lang w:eastAsia="zh-TW"/>
        </w:rPr>
        <w:t>SYNC_ACT</w:t>
      </w:r>
      <w:r w:rsidR="00092E3D">
        <w:rPr>
          <w:rFonts w:hint="eastAsia"/>
          <w:lang w:eastAsia="zh-TW"/>
        </w:rPr>
        <w:t>、</w:t>
      </w:r>
      <w:r w:rsidRPr="00EE5CE1">
        <w:rPr>
          <w:b/>
          <w:bCs/>
          <w:lang w:eastAsia="zh-TW"/>
        </w:rPr>
        <w:t>DE</w:t>
      </w:r>
      <w:r w:rsidRPr="00EE5CE1">
        <w:rPr>
          <w:b/>
          <w:bCs/>
          <w:i/>
          <w:iCs/>
          <w:vertAlign w:val="subscript"/>
          <w:lang w:eastAsia="zh-TW"/>
        </w:rPr>
        <w:t>ACT</w:t>
      </w:r>
      <w:r>
        <w:rPr>
          <w:rFonts w:hint="eastAsia"/>
          <w:b/>
          <w:bCs/>
          <w:i/>
          <w:iCs/>
          <w:vertAlign w:val="subscript"/>
          <w:lang w:eastAsia="zh-TW"/>
        </w:rPr>
        <w:t xml:space="preserve"> </w:t>
      </w:r>
      <w:r w:rsidRPr="009F0CA0">
        <w:rPr>
          <w:rFonts w:hint="eastAsia"/>
          <w:lang w:eastAsia="zh-TW"/>
        </w:rPr>
        <w:t>各</w:t>
      </w:r>
      <w:r>
        <w:rPr>
          <w:rFonts w:hint="eastAsia"/>
          <w:lang w:eastAsia="zh-TW"/>
        </w:rPr>
        <w:t>時序</w:t>
      </w:r>
      <w:r w:rsidR="00092E3D">
        <w:rPr>
          <w:rFonts w:hint="eastAsia"/>
          <w:lang w:eastAsia="zh-TW"/>
        </w:rPr>
        <w:t>與</w:t>
      </w:r>
      <w:r w:rsidR="00092E3D">
        <w:rPr>
          <w:rFonts w:hint="eastAsia"/>
          <w:lang w:eastAsia="zh-TW"/>
        </w:rPr>
        <w:t>VRAM</w:t>
      </w:r>
      <w:r w:rsidR="00092E3D">
        <w:rPr>
          <w:rFonts w:hint="eastAsia"/>
          <w:lang w:eastAsia="zh-TW"/>
        </w:rPr>
        <w:t>緩衝區內的像索</w:t>
      </w:r>
      <w:r>
        <w:rPr>
          <w:rFonts w:hint="eastAsia"/>
          <w:lang w:eastAsia="zh-TW"/>
        </w:rPr>
        <w:t>輸出</w:t>
      </w:r>
      <w:r w:rsidR="00FA5B72">
        <w:rPr>
          <w:rFonts w:hint="eastAsia"/>
          <w:lang w:eastAsia="zh-TW"/>
        </w:rPr>
        <w:t>。</w:t>
      </w:r>
    </w:p>
    <w:p w14:paraId="20EC329C" w14:textId="39D37CB2" w:rsidR="007F5A33" w:rsidRDefault="007F5A33" w:rsidP="007F5A33">
      <w:pPr>
        <w:pStyle w:val="PGreenProgram"/>
      </w:pPr>
      <w:r>
        <w:t>// Function to initialize the EBI sync PDMA</w:t>
      </w:r>
    </w:p>
    <w:p w14:paraId="205E54EE" w14:textId="414633A4" w:rsidR="007F5A33" w:rsidRDefault="007F5A33" w:rsidP="007F5A33">
      <w:pPr>
        <w:pStyle w:val="PProgram"/>
      </w:pPr>
      <w:r>
        <w:t xml:space="preserve">static int </w:t>
      </w:r>
      <w:proofErr w:type="spellStart"/>
      <w:r>
        <w:t>disp_sync_pdma_init</w:t>
      </w:r>
      <w:proofErr w:type="spellEnd"/>
      <w:r>
        <w:t>(void)</w:t>
      </w:r>
    </w:p>
    <w:p w14:paraId="5DECE229" w14:textId="77777777" w:rsidR="007F5A33" w:rsidRDefault="007F5A33" w:rsidP="007F5A33">
      <w:pPr>
        <w:pStyle w:val="PProgram"/>
      </w:pPr>
      <w:r>
        <w:t>{</w:t>
      </w:r>
    </w:p>
    <w:p w14:paraId="63AD2578" w14:textId="77777777" w:rsidR="007F5A33" w:rsidRDefault="007F5A33" w:rsidP="007F5A33">
      <w:pPr>
        <w:pStyle w:val="PProgram"/>
      </w:pPr>
      <w:r>
        <w:t xml:space="preserve">    struct </w:t>
      </w:r>
      <w:proofErr w:type="spellStart"/>
      <w:r>
        <w:t>nu_pdma_chn_cb</w:t>
      </w:r>
      <w:proofErr w:type="spellEnd"/>
      <w:r>
        <w:t xml:space="preserve"> </w:t>
      </w:r>
      <w:proofErr w:type="spellStart"/>
      <w:proofErr w:type="gramStart"/>
      <w:r>
        <w:t>sChnCB</w:t>
      </w:r>
      <w:proofErr w:type="spellEnd"/>
      <w:r>
        <w:t>;</w:t>
      </w:r>
      <w:proofErr w:type="gramEnd"/>
    </w:p>
    <w:p w14:paraId="04835FFD" w14:textId="77777777" w:rsidR="007F5A33" w:rsidRDefault="007F5A33" w:rsidP="007F5A33">
      <w:pPr>
        <w:pStyle w:val="PProgram"/>
      </w:pPr>
    </w:p>
    <w:p w14:paraId="76758F29" w14:textId="77777777" w:rsidR="00EF5675" w:rsidRDefault="00EF5675" w:rsidP="00EF5675">
      <w:pPr>
        <w:pStyle w:val="PGreenProgram"/>
      </w:pPr>
      <w:r>
        <w:t xml:space="preserve">    /* Set the VRAM address by default. */</w:t>
      </w:r>
    </w:p>
    <w:p w14:paraId="17020238" w14:textId="77777777" w:rsidR="00EF5675" w:rsidRDefault="00EF5675" w:rsidP="00EF5675">
      <w:pPr>
        <w:pStyle w:val="PProgram"/>
      </w:pPr>
      <w:r>
        <w:t xml:space="preserve">    </w:t>
      </w:r>
      <w:r w:rsidRPr="004B708E">
        <w:t>s_pu16BufAddr = (uint16_t</w:t>
      </w:r>
      <w:proofErr w:type="gramStart"/>
      <w:r w:rsidRPr="004B708E">
        <w:t>*)g</w:t>
      </w:r>
      <w:proofErr w:type="gramEnd"/>
      <w:r w:rsidRPr="004B708E">
        <w:t>_au8FrameBuf;</w:t>
      </w:r>
    </w:p>
    <w:p w14:paraId="03B5F49B" w14:textId="77777777" w:rsidR="00EF5675" w:rsidRDefault="00EF5675" w:rsidP="007F5A33">
      <w:pPr>
        <w:pStyle w:val="PProgram"/>
      </w:pPr>
    </w:p>
    <w:p w14:paraId="3F0615E5" w14:textId="77777777" w:rsidR="007F5A33" w:rsidRDefault="007F5A33" w:rsidP="007F5A33">
      <w:pPr>
        <w:pStyle w:val="PProgram"/>
      </w:pPr>
      <w:r>
        <w:t xml:space="preserve">    </w:t>
      </w:r>
      <w:proofErr w:type="spellStart"/>
      <w:r>
        <w:t>pdma_</w:t>
      </w:r>
      <w:proofErr w:type="gramStart"/>
      <w:r>
        <w:t>init</w:t>
      </w:r>
      <w:proofErr w:type="spellEnd"/>
      <w:r>
        <w:t>(</w:t>
      </w:r>
      <w:proofErr w:type="gramEnd"/>
      <w:r>
        <w:t>);</w:t>
      </w:r>
    </w:p>
    <w:p w14:paraId="4F804326" w14:textId="77777777" w:rsidR="0025624C" w:rsidRDefault="0025624C" w:rsidP="007F5A33">
      <w:pPr>
        <w:pStyle w:val="PProgram"/>
      </w:pPr>
    </w:p>
    <w:p w14:paraId="21E828EA" w14:textId="77777777" w:rsidR="007F5A33" w:rsidRDefault="007F5A33" w:rsidP="007F5A33">
      <w:pPr>
        <w:pStyle w:val="PProgram"/>
      </w:pPr>
      <w:r>
        <w:t xml:space="preserve">    if (s_i32Channel &lt; 0)</w:t>
      </w:r>
    </w:p>
    <w:p w14:paraId="62765925" w14:textId="77777777" w:rsidR="007F5A33" w:rsidRDefault="007F5A33" w:rsidP="007F5A33">
      <w:pPr>
        <w:pStyle w:val="PProgram"/>
      </w:pPr>
      <w:r>
        <w:t xml:space="preserve">    {</w:t>
      </w:r>
    </w:p>
    <w:p w14:paraId="7146CCDC" w14:textId="77777777" w:rsidR="007F5A33" w:rsidRDefault="007F5A33" w:rsidP="007F5A33">
      <w:pPr>
        <w:pStyle w:val="PGreenProgram"/>
      </w:pPr>
      <w:r>
        <w:t xml:space="preserve">        /* Allocate a PDMA channel resource. */</w:t>
      </w:r>
    </w:p>
    <w:p w14:paraId="442E0DC1" w14:textId="77777777" w:rsidR="007F5A33" w:rsidRDefault="007F5A33" w:rsidP="007F5A33">
      <w:pPr>
        <w:pStyle w:val="PProgram"/>
      </w:pPr>
      <w:r>
        <w:t xml:space="preserve">        s_i32Channel = </w:t>
      </w:r>
      <w:proofErr w:type="spellStart"/>
      <w:r>
        <w:t>nu_pdma_channel_</w:t>
      </w:r>
      <w:proofErr w:type="gramStart"/>
      <w:r>
        <w:t>allocate</w:t>
      </w:r>
      <w:proofErr w:type="spellEnd"/>
      <w:r>
        <w:t>(</w:t>
      </w:r>
      <w:proofErr w:type="gramEnd"/>
      <w:r>
        <w:t>PDMA_MEM);</w:t>
      </w:r>
    </w:p>
    <w:p w14:paraId="69629108" w14:textId="77777777" w:rsidR="007F5A33" w:rsidRDefault="007F5A33" w:rsidP="007F5A33">
      <w:pPr>
        <w:pStyle w:val="PProgram"/>
      </w:pPr>
      <w:r>
        <w:t xml:space="preserve">        if (s_i32Channel &lt; 0)</w:t>
      </w:r>
    </w:p>
    <w:p w14:paraId="0562D2C6" w14:textId="77777777" w:rsidR="007F5A33" w:rsidRDefault="007F5A33" w:rsidP="007F5A33">
      <w:pPr>
        <w:pStyle w:val="PProgram"/>
      </w:pPr>
      <w:r>
        <w:t xml:space="preserve">            return </w:t>
      </w:r>
      <w:proofErr w:type="gramStart"/>
      <w:r>
        <w:t>-1;</w:t>
      </w:r>
      <w:proofErr w:type="gramEnd"/>
    </w:p>
    <w:p w14:paraId="3B3CBADD" w14:textId="77777777" w:rsidR="007F5A33" w:rsidRDefault="007F5A33" w:rsidP="007F5A33">
      <w:pPr>
        <w:pStyle w:val="PProgram"/>
      </w:pPr>
      <w:r>
        <w:t xml:space="preserve">    }</w:t>
      </w:r>
    </w:p>
    <w:p w14:paraId="6348D86C" w14:textId="77777777" w:rsidR="007F5A33" w:rsidRDefault="007F5A33" w:rsidP="007F5A33">
      <w:pPr>
        <w:pStyle w:val="PProgram"/>
      </w:pPr>
    </w:p>
    <w:p w14:paraId="6C35B80D" w14:textId="77777777" w:rsidR="007F5A33" w:rsidRDefault="007F5A33" w:rsidP="007F5A33">
      <w:pPr>
        <w:pStyle w:val="PGreenProgram"/>
      </w:pPr>
      <w:r>
        <w:t xml:space="preserve">    /* Initial all Lines descriptor-link. */</w:t>
      </w:r>
    </w:p>
    <w:p w14:paraId="63E2C9E0" w14:textId="77777777" w:rsidR="007F5A33" w:rsidRDefault="007F5A33" w:rsidP="007F5A33">
      <w:pPr>
        <w:pStyle w:val="PProgram"/>
      </w:pPr>
      <w:r>
        <w:t xml:space="preserve">    </w:t>
      </w:r>
      <w:proofErr w:type="spellStart"/>
      <w:r>
        <w:t>disp_pdma_dsc_</w:t>
      </w:r>
      <w:proofErr w:type="gramStart"/>
      <w:r>
        <w:t>init</w:t>
      </w:r>
      <w:proofErr w:type="spellEnd"/>
      <w:r>
        <w:t>(</w:t>
      </w:r>
      <w:proofErr w:type="gramEnd"/>
      <w:r>
        <w:t>);</w:t>
      </w:r>
    </w:p>
    <w:p w14:paraId="0E6779A9" w14:textId="77777777" w:rsidR="007F5A33" w:rsidRDefault="007F5A33" w:rsidP="007F5A33">
      <w:pPr>
        <w:pStyle w:val="PProgram"/>
      </w:pPr>
    </w:p>
    <w:p w14:paraId="0E770D19" w14:textId="77777777" w:rsidR="007F5A33" w:rsidRDefault="007F5A33" w:rsidP="007F5A33">
      <w:pPr>
        <w:pStyle w:val="PGreenProgram"/>
      </w:pPr>
      <w:r>
        <w:t xml:space="preserve">    /* Register ISR callback function */</w:t>
      </w:r>
    </w:p>
    <w:p w14:paraId="083E2A23" w14:textId="77777777" w:rsidR="007F5A33" w:rsidRDefault="007F5A33" w:rsidP="007F5A33">
      <w:pPr>
        <w:pStyle w:val="PProgram"/>
      </w:pPr>
      <w:r>
        <w:t xml:space="preserve">    </w:t>
      </w:r>
      <w:proofErr w:type="spellStart"/>
      <w:r>
        <w:t>sChnCB.m_eCBType</w:t>
      </w:r>
      <w:proofErr w:type="spellEnd"/>
      <w:r>
        <w:t xml:space="preserve"> = </w:t>
      </w:r>
      <w:proofErr w:type="spellStart"/>
      <w:r>
        <w:t>eCBType_</w:t>
      </w:r>
      <w:proofErr w:type="gramStart"/>
      <w:r>
        <w:t>Event</w:t>
      </w:r>
      <w:proofErr w:type="spellEnd"/>
      <w:r>
        <w:t>;</w:t>
      </w:r>
      <w:proofErr w:type="gramEnd"/>
    </w:p>
    <w:p w14:paraId="53E34114" w14:textId="77777777" w:rsidR="007F5A33" w:rsidRDefault="007F5A33" w:rsidP="007F5A33">
      <w:pPr>
        <w:pStyle w:val="PProgram"/>
      </w:pPr>
      <w:r>
        <w:t xml:space="preserve">    </w:t>
      </w:r>
      <w:proofErr w:type="spellStart"/>
      <w:r>
        <w:t>sChnCB.m_pfnCBHandler</w:t>
      </w:r>
      <w:proofErr w:type="spellEnd"/>
      <w:r>
        <w:t xml:space="preserve"> = </w:t>
      </w:r>
      <w:proofErr w:type="spellStart"/>
      <w:r>
        <w:t>nu_pdma_memfun_</w:t>
      </w:r>
      <w:proofErr w:type="gramStart"/>
      <w:r>
        <w:t>cb</w:t>
      </w:r>
      <w:proofErr w:type="spellEnd"/>
      <w:r>
        <w:t>;</w:t>
      </w:r>
      <w:proofErr w:type="gramEnd"/>
    </w:p>
    <w:p w14:paraId="5044773A" w14:textId="77777777" w:rsidR="007F5A33" w:rsidRDefault="007F5A33" w:rsidP="007F5A33">
      <w:pPr>
        <w:pStyle w:val="PProgram"/>
      </w:pPr>
      <w:r>
        <w:t xml:space="preserve">    </w:t>
      </w:r>
      <w:proofErr w:type="spellStart"/>
      <w:r>
        <w:t>sChnCB.m_pvUserData</w:t>
      </w:r>
      <w:proofErr w:type="spellEnd"/>
      <w:r>
        <w:t xml:space="preserve"> = (void </w:t>
      </w:r>
      <w:proofErr w:type="gramStart"/>
      <w:r>
        <w:t>*)NULL</w:t>
      </w:r>
      <w:proofErr w:type="gramEnd"/>
      <w:r>
        <w:t>;</w:t>
      </w:r>
    </w:p>
    <w:p w14:paraId="6D9ED98A" w14:textId="77777777" w:rsidR="007F5A33" w:rsidRDefault="007F5A33" w:rsidP="007F5A33">
      <w:pPr>
        <w:pStyle w:val="PProgram"/>
      </w:pPr>
    </w:p>
    <w:p w14:paraId="020C6B70" w14:textId="77777777" w:rsidR="007F5A33" w:rsidRDefault="007F5A33" w:rsidP="007F5A33">
      <w:pPr>
        <w:pStyle w:val="PProgram"/>
      </w:pPr>
      <w:r>
        <w:t xml:space="preserve">    </w:t>
      </w:r>
      <w:proofErr w:type="spellStart"/>
      <w:r>
        <w:t>nu_pdma_filtering_</w:t>
      </w:r>
      <w:proofErr w:type="gramStart"/>
      <w:r>
        <w:t>set</w:t>
      </w:r>
      <w:proofErr w:type="spellEnd"/>
      <w:r>
        <w:t>(</w:t>
      </w:r>
      <w:proofErr w:type="gramEnd"/>
      <w:r>
        <w:t>s_i32Channel, NU_PDMA_EVENT_TRANSFER_DONE);</w:t>
      </w:r>
    </w:p>
    <w:p w14:paraId="3182552C" w14:textId="77777777" w:rsidR="007F5A33" w:rsidRDefault="007F5A33" w:rsidP="007F5A33">
      <w:pPr>
        <w:pStyle w:val="PProgram"/>
      </w:pPr>
      <w:r>
        <w:t xml:space="preserve">    </w:t>
      </w:r>
      <w:proofErr w:type="spellStart"/>
      <w:r>
        <w:t>nu_pdma_callback_</w:t>
      </w:r>
      <w:proofErr w:type="gramStart"/>
      <w:r>
        <w:t>register</w:t>
      </w:r>
      <w:proofErr w:type="spellEnd"/>
      <w:r>
        <w:t>(</w:t>
      </w:r>
      <w:proofErr w:type="gramEnd"/>
      <w:r>
        <w:t>s_i32Channel, &amp;</w:t>
      </w:r>
      <w:proofErr w:type="spellStart"/>
      <w:r>
        <w:t>sChnCB</w:t>
      </w:r>
      <w:proofErr w:type="spellEnd"/>
      <w:r>
        <w:t>);</w:t>
      </w:r>
    </w:p>
    <w:p w14:paraId="700A3647" w14:textId="77777777" w:rsidR="007F5A33" w:rsidRDefault="007F5A33" w:rsidP="007F5A33">
      <w:pPr>
        <w:pStyle w:val="PProgram"/>
      </w:pPr>
    </w:p>
    <w:p w14:paraId="52D12299" w14:textId="77777777" w:rsidR="007F5A33" w:rsidRDefault="007F5A33" w:rsidP="007F5A33">
      <w:pPr>
        <w:pStyle w:val="PGreenProgram"/>
      </w:pPr>
      <w:r>
        <w:t xml:space="preserve">    /* Trigger scatter-gather transferring. */</w:t>
      </w:r>
    </w:p>
    <w:p w14:paraId="3C293B7F" w14:textId="77777777" w:rsidR="007F5A33" w:rsidRDefault="007F5A33" w:rsidP="007F5A33">
      <w:pPr>
        <w:pStyle w:val="PProgram"/>
      </w:pPr>
      <w:r>
        <w:t xml:space="preserve">    return </w:t>
      </w:r>
      <w:proofErr w:type="spellStart"/>
      <w:r>
        <w:t>nu_pdma_sg_</w:t>
      </w:r>
      <w:proofErr w:type="gramStart"/>
      <w:r>
        <w:t>transfer</w:t>
      </w:r>
      <w:proofErr w:type="spellEnd"/>
      <w:r>
        <w:t>(</w:t>
      </w:r>
      <w:proofErr w:type="gramEnd"/>
      <w:r>
        <w:t xml:space="preserve">s_i32Channel, </w:t>
      </w:r>
      <w:proofErr w:type="spellStart"/>
      <w:r>
        <w:t>s_head</w:t>
      </w:r>
      <w:proofErr w:type="spellEnd"/>
      <w:r>
        <w:t>, 0);</w:t>
      </w:r>
    </w:p>
    <w:p w14:paraId="14DC50E7" w14:textId="77777777" w:rsidR="007F5A33" w:rsidRDefault="007F5A33" w:rsidP="007F5A33">
      <w:pPr>
        <w:pStyle w:val="PProgram"/>
      </w:pPr>
      <w:r>
        <w:t>}</w:t>
      </w:r>
    </w:p>
    <w:p w14:paraId="6318789F" w14:textId="77777777" w:rsidR="007F5A33" w:rsidRDefault="007F5A33" w:rsidP="007F5A33">
      <w:pPr>
        <w:pStyle w:val="PProgram"/>
      </w:pPr>
    </w:p>
    <w:p w14:paraId="3CD84946" w14:textId="77777777" w:rsidR="007F5A33" w:rsidRPr="007F5A33" w:rsidRDefault="007F5A33" w:rsidP="007F5A33">
      <w:pPr>
        <w:pStyle w:val="PProgram"/>
        <w:rPr>
          <w:rFonts w:cs="Consolas"/>
          <w:color w:val="00B050"/>
          <w:lang w:eastAsia="zh-TW"/>
        </w:rPr>
      </w:pPr>
      <w:r w:rsidRPr="007F5A33">
        <w:rPr>
          <w:rFonts w:cs="Consolas"/>
          <w:color w:val="00B050"/>
          <w:lang w:eastAsia="zh-TW"/>
        </w:rPr>
        <w:t xml:space="preserve">// Function to </w:t>
      </w:r>
      <w:proofErr w:type="spellStart"/>
      <w:r w:rsidRPr="007F5A33">
        <w:rPr>
          <w:rFonts w:cs="Consolas"/>
          <w:color w:val="00B050"/>
          <w:lang w:eastAsia="zh-TW"/>
        </w:rPr>
        <w:t>deinitialize</w:t>
      </w:r>
      <w:proofErr w:type="spellEnd"/>
      <w:r w:rsidRPr="007F5A33">
        <w:rPr>
          <w:rFonts w:cs="Consolas"/>
          <w:color w:val="00B050"/>
          <w:lang w:eastAsia="zh-TW"/>
        </w:rPr>
        <w:t xml:space="preserve"> the EBI sync PDMA</w:t>
      </w:r>
    </w:p>
    <w:p w14:paraId="507FD048" w14:textId="559E4191" w:rsidR="007F5A33" w:rsidRDefault="007F5A33" w:rsidP="007F5A33">
      <w:pPr>
        <w:pStyle w:val="PProgram"/>
      </w:pPr>
      <w:r>
        <w:t xml:space="preserve">static int </w:t>
      </w:r>
      <w:proofErr w:type="spellStart"/>
      <w:r>
        <w:t>disp_sync_pdma_fini</w:t>
      </w:r>
      <w:proofErr w:type="spellEnd"/>
      <w:r>
        <w:t>(void)</w:t>
      </w:r>
    </w:p>
    <w:p w14:paraId="5266296E" w14:textId="77777777" w:rsidR="007F5A33" w:rsidRDefault="007F5A33" w:rsidP="007F5A33">
      <w:pPr>
        <w:pStyle w:val="PProgram"/>
      </w:pPr>
      <w:r>
        <w:t>{</w:t>
      </w:r>
    </w:p>
    <w:p w14:paraId="3450418B" w14:textId="77777777" w:rsidR="007F5A33" w:rsidRDefault="007F5A33" w:rsidP="007F5A33">
      <w:pPr>
        <w:pStyle w:val="PProgram"/>
      </w:pPr>
      <w:r>
        <w:t xml:space="preserve">    if (s_i32Channel &gt;= 0)</w:t>
      </w:r>
    </w:p>
    <w:p w14:paraId="05EF5082" w14:textId="77777777" w:rsidR="007F5A33" w:rsidRDefault="007F5A33" w:rsidP="007F5A33">
      <w:pPr>
        <w:pStyle w:val="PProgram"/>
      </w:pPr>
      <w:r>
        <w:t xml:space="preserve">    {</w:t>
      </w:r>
    </w:p>
    <w:p w14:paraId="48F04AFE" w14:textId="77777777" w:rsidR="007F5A33" w:rsidRPr="007F5A33" w:rsidRDefault="007F5A33" w:rsidP="007F5A33">
      <w:pPr>
        <w:pStyle w:val="PProgram"/>
        <w:rPr>
          <w:rFonts w:cs="Consolas"/>
          <w:color w:val="00B050"/>
          <w:lang w:eastAsia="zh-TW"/>
        </w:rPr>
      </w:pPr>
      <w:r>
        <w:t xml:space="preserve">        </w:t>
      </w:r>
      <w:r w:rsidRPr="007F5A33">
        <w:rPr>
          <w:rFonts w:cs="Consolas"/>
          <w:color w:val="00B050"/>
          <w:lang w:eastAsia="zh-TW"/>
        </w:rPr>
        <w:t>/* Free allocated PDMA channel resource. */</w:t>
      </w:r>
    </w:p>
    <w:p w14:paraId="4579BBDA" w14:textId="77777777" w:rsidR="007F5A33" w:rsidRDefault="007F5A33" w:rsidP="007F5A33">
      <w:pPr>
        <w:pStyle w:val="PProgram"/>
      </w:pPr>
      <w:r>
        <w:t xml:space="preserve">        </w:t>
      </w:r>
      <w:proofErr w:type="spellStart"/>
      <w:r>
        <w:t>nu_pdma_channel_free</w:t>
      </w:r>
      <w:proofErr w:type="spellEnd"/>
      <w:r>
        <w:t>(s_i32Channel</w:t>
      </w:r>
      <w:proofErr w:type="gramStart"/>
      <w:r>
        <w:t>);</w:t>
      </w:r>
      <w:proofErr w:type="gramEnd"/>
    </w:p>
    <w:p w14:paraId="6A288245" w14:textId="77777777" w:rsidR="007F5A33" w:rsidRDefault="007F5A33" w:rsidP="007F5A33">
      <w:pPr>
        <w:pStyle w:val="PProgram"/>
      </w:pPr>
    </w:p>
    <w:p w14:paraId="2F1A765F" w14:textId="77777777" w:rsidR="007F5A33" w:rsidRDefault="007F5A33" w:rsidP="007F5A33">
      <w:pPr>
        <w:pStyle w:val="PProgram"/>
      </w:pPr>
      <w:r>
        <w:t xml:space="preserve">        s_i32Channel = </w:t>
      </w:r>
      <w:proofErr w:type="gramStart"/>
      <w:r>
        <w:t>-1;</w:t>
      </w:r>
      <w:proofErr w:type="gramEnd"/>
    </w:p>
    <w:p w14:paraId="253BE42B" w14:textId="77777777" w:rsidR="007F5A33" w:rsidRDefault="007F5A33" w:rsidP="007F5A33">
      <w:pPr>
        <w:pStyle w:val="PProgram"/>
      </w:pPr>
      <w:r>
        <w:t xml:space="preserve">    }</w:t>
      </w:r>
    </w:p>
    <w:p w14:paraId="4D61B216" w14:textId="77777777" w:rsidR="0025624C" w:rsidRDefault="0025624C" w:rsidP="007F5A33">
      <w:pPr>
        <w:pStyle w:val="PProgram"/>
      </w:pPr>
    </w:p>
    <w:p w14:paraId="5B0A8127" w14:textId="77777777" w:rsidR="007F5A33" w:rsidRDefault="007F5A33" w:rsidP="007F5A33">
      <w:pPr>
        <w:pStyle w:val="PProgram"/>
      </w:pPr>
      <w:r>
        <w:t xml:space="preserve">    </w:t>
      </w:r>
      <w:proofErr w:type="spellStart"/>
      <w:r>
        <w:t>pdma_</w:t>
      </w:r>
      <w:proofErr w:type="gramStart"/>
      <w:r>
        <w:t>fini</w:t>
      </w:r>
      <w:proofErr w:type="spellEnd"/>
      <w:r>
        <w:t>(</w:t>
      </w:r>
      <w:proofErr w:type="gramEnd"/>
      <w:r>
        <w:t>);</w:t>
      </w:r>
    </w:p>
    <w:p w14:paraId="3D09A590" w14:textId="77777777" w:rsidR="007F5A33" w:rsidRDefault="007F5A33" w:rsidP="007F5A33">
      <w:pPr>
        <w:pStyle w:val="PProgram"/>
      </w:pPr>
    </w:p>
    <w:p w14:paraId="36214A79" w14:textId="77777777" w:rsidR="007F5A33" w:rsidRDefault="007F5A33" w:rsidP="007F5A33">
      <w:pPr>
        <w:pStyle w:val="PProgram"/>
      </w:pPr>
      <w:r>
        <w:t xml:space="preserve">    return </w:t>
      </w:r>
      <w:proofErr w:type="gramStart"/>
      <w:r>
        <w:t>0;</w:t>
      </w:r>
      <w:proofErr w:type="gramEnd"/>
    </w:p>
    <w:p w14:paraId="52B66340" w14:textId="3632D089" w:rsidR="007F5A33" w:rsidRPr="00B03A1C" w:rsidRDefault="007F5A33" w:rsidP="007F5A33">
      <w:pPr>
        <w:pStyle w:val="PProgram"/>
      </w:pPr>
      <w:r>
        <w:t>}</w:t>
      </w:r>
    </w:p>
    <w:p w14:paraId="045D8E8B" w14:textId="658BA11F" w:rsidR="00D440F3" w:rsidRPr="00C405D6" w:rsidRDefault="00D440F3" w:rsidP="00D440F3">
      <w:pPr>
        <w:pStyle w:val="Heading2"/>
      </w:pPr>
      <w:proofErr w:type="spellStart"/>
      <w:r>
        <w:lastRenderedPageBreak/>
        <w:t>disp_example</w:t>
      </w:r>
      <w:proofErr w:type="spellEnd"/>
      <w:r w:rsidR="00822DAB">
        <w:rPr>
          <w:rFonts w:hint="eastAsia"/>
        </w:rPr>
        <w:t>組件</w:t>
      </w:r>
      <w:r>
        <w:rPr>
          <w:rFonts w:hint="eastAsia"/>
        </w:rPr>
        <w:t>代碼介紹</w:t>
      </w:r>
    </w:p>
    <w:p w14:paraId="689A820D" w14:textId="3E2641CF" w:rsidR="00B64D08" w:rsidRPr="00D440F3" w:rsidRDefault="00D440F3" w:rsidP="00A86094">
      <w:pPr>
        <w:pStyle w:val="bodyNormal"/>
        <w:spacing w:before="180" w:after="180"/>
        <w:rPr>
          <w:lang w:eastAsia="zh-TW"/>
        </w:rPr>
      </w:pPr>
      <w:r w:rsidRPr="00D440F3">
        <w:rPr>
          <w:lang w:eastAsia="zh-TW"/>
        </w:rPr>
        <w:t>在</w:t>
      </w:r>
      <w:r w:rsidRPr="00D440F3">
        <w:rPr>
          <w:lang w:eastAsia="zh-TW"/>
        </w:rPr>
        <w:t xml:space="preserve"> </w:t>
      </w:r>
      <w:proofErr w:type="spellStart"/>
      <w:r w:rsidRPr="00D440F3">
        <w:rPr>
          <w:i/>
          <w:iCs/>
          <w:lang w:eastAsia="zh-TW"/>
        </w:rPr>
        <w:t>disp_example.c</w:t>
      </w:r>
      <w:proofErr w:type="spellEnd"/>
      <w:r w:rsidRPr="00D440F3">
        <w:rPr>
          <w:lang w:eastAsia="zh-TW"/>
        </w:rPr>
        <w:t xml:space="preserve"> </w:t>
      </w:r>
      <w:r w:rsidRPr="00D440F3">
        <w:rPr>
          <w:lang w:eastAsia="zh-TW"/>
        </w:rPr>
        <w:t>的實作中，</w:t>
      </w:r>
      <w:proofErr w:type="gramStart"/>
      <w:r w:rsidRPr="00D440F3">
        <w:rPr>
          <w:lang w:eastAsia="zh-TW"/>
        </w:rPr>
        <w:t>透過</w:t>
      </w:r>
      <w:r w:rsidRPr="00D440F3">
        <w:rPr>
          <w:lang w:eastAsia="zh-TW"/>
        </w:rPr>
        <w:t xml:space="preserve"> </w:t>
      </w:r>
      <w:r w:rsidRPr="00D440F3">
        <w:rPr>
          <w:i/>
          <w:iCs/>
          <w:lang w:eastAsia="zh-TW"/>
        </w:rPr>
        <w:t>.</w:t>
      </w:r>
      <w:proofErr w:type="spellStart"/>
      <w:r w:rsidRPr="00D440F3">
        <w:rPr>
          <w:i/>
          <w:iCs/>
          <w:lang w:eastAsia="zh-TW"/>
        </w:rPr>
        <w:t>incbin</w:t>
      </w:r>
      <w:proofErr w:type="spellEnd"/>
      <w:proofErr w:type="gramEnd"/>
      <w:r w:rsidRPr="00D440F3">
        <w:rPr>
          <w:lang w:eastAsia="zh-TW"/>
        </w:rPr>
        <w:t xml:space="preserve"> </w:t>
      </w:r>
      <w:r w:rsidRPr="00D440F3">
        <w:rPr>
          <w:lang w:eastAsia="zh-TW"/>
        </w:rPr>
        <w:t>組合語言指令將兩張</w:t>
      </w:r>
      <w:r w:rsidRPr="00D440F3">
        <w:rPr>
          <w:lang w:eastAsia="zh-TW"/>
        </w:rPr>
        <w:t xml:space="preserve"> RGB565 </w:t>
      </w:r>
      <w:r w:rsidRPr="00D440F3">
        <w:rPr>
          <w:lang w:eastAsia="zh-TW"/>
        </w:rPr>
        <w:t>格式的影像嵌入程式中，直接存入</w:t>
      </w:r>
      <w:r w:rsidRPr="00D440F3">
        <w:rPr>
          <w:lang w:eastAsia="zh-TW"/>
        </w:rPr>
        <w:t xml:space="preserve"> FLASH</w:t>
      </w:r>
      <w:r w:rsidRPr="00D440F3">
        <w:rPr>
          <w:lang w:eastAsia="zh-TW"/>
        </w:rPr>
        <w:t>，以縮短編譯時間。在</w:t>
      </w:r>
      <w:r w:rsidRPr="00D440F3">
        <w:rPr>
          <w:lang w:eastAsia="zh-TW"/>
        </w:rPr>
        <w:t xml:space="preserve"> </w:t>
      </w:r>
      <w:proofErr w:type="spellStart"/>
      <w:r w:rsidRPr="00D440F3">
        <w:rPr>
          <w:i/>
          <w:iCs/>
          <w:lang w:eastAsia="zh-TW"/>
        </w:rPr>
        <w:t>disp_example_init</w:t>
      </w:r>
      <w:proofErr w:type="spellEnd"/>
      <w:r w:rsidRPr="00D440F3">
        <w:rPr>
          <w:lang w:eastAsia="zh-TW"/>
        </w:rPr>
        <w:t xml:space="preserve"> </w:t>
      </w:r>
      <w:r w:rsidRPr="00D440F3">
        <w:rPr>
          <w:lang w:eastAsia="zh-TW"/>
        </w:rPr>
        <w:t>函式中，首先註冊</w:t>
      </w:r>
      <w:r w:rsidRPr="00D440F3">
        <w:rPr>
          <w:lang w:eastAsia="zh-TW"/>
        </w:rPr>
        <w:t xml:space="preserve"> Blank </w:t>
      </w:r>
      <w:r w:rsidRPr="00D440F3">
        <w:rPr>
          <w:lang w:eastAsia="zh-TW"/>
        </w:rPr>
        <w:t>事件的回調函式</w:t>
      </w:r>
      <w:r w:rsidRPr="00D440F3">
        <w:rPr>
          <w:lang w:eastAsia="zh-TW"/>
        </w:rPr>
        <w:t xml:space="preserve"> (</w:t>
      </w:r>
      <w:proofErr w:type="spellStart"/>
      <w:r w:rsidRPr="00D440F3">
        <w:rPr>
          <w:i/>
          <w:iCs/>
          <w:lang w:eastAsia="zh-TW"/>
        </w:rPr>
        <w:t>disp_example_blankcb</w:t>
      </w:r>
      <w:proofErr w:type="spellEnd"/>
      <w:r w:rsidRPr="00D440F3">
        <w:rPr>
          <w:lang w:eastAsia="zh-TW"/>
        </w:rPr>
        <w:t>)</w:t>
      </w:r>
      <w:r w:rsidRPr="00D440F3">
        <w:rPr>
          <w:lang w:eastAsia="zh-TW"/>
        </w:rPr>
        <w:t>。最後，將兩張</w:t>
      </w:r>
      <w:r w:rsidRPr="00D440F3">
        <w:rPr>
          <w:lang w:eastAsia="zh-TW"/>
        </w:rPr>
        <w:t xml:space="preserve"> RGB565 </w:t>
      </w:r>
      <w:r w:rsidRPr="00D440F3">
        <w:rPr>
          <w:lang w:eastAsia="zh-TW"/>
        </w:rPr>
        <w:t>影像資料拷貝至影像緩衝區。由於</w:t>
      </w:r>
      <w:r w:rsidRPr="00D440F3">
        <w:rPr>
          <w:lang w:eastAsia="zh-TW"/>
        </w:rPr>
        <w:t xml:space="preserve"> Cortex-M55 </w:t>
      </w:r>
      <w:r w:rsidRPr="00D440F3">
        <w:rPr>
          <w:lang w:eastAsia="zh-TW"/>
        </w:rPr>
        <w:t>支援</w:t>
      </w:r>
      <w:r w:rsidRPr="00D440F3">
        <w:rPr>
          <w:lang w:eastAsia="zh-TW"/>
        </w:rPr>
        <w:t xml:space="preserve"> Data-Cache</w:t>
      </w:r>
      <w:r w:rsidRPr="00D440F3">
        <w:rPr>
          <w:lang w:eastAsia="zh-TW"/>
        </w:rPr>
        <w:t>，拷貝完成後需呼叫</w:t>
      </w:r>
      <w:r w:rsidRPr="00D440F3">
        <w:rPr>
          <w:lang w:eastAsia="zh-TW"/>
        </w:rPr>
        <w:t xml:space="preserve"> </w:t>
      </w:r>
      <w:proofErr w:type="spellStart"/>
      <w:r w:rsidRPr="00D440F3">
        <w:rPr>
          <w:i/>
          <w:iCs/>
          <w:lang w:eastAsia="zh-TW"/>
        </w:rPr>
        <w:t>SCB_CleanDCache_by_Addr</w:t>
      </w:r>
      <w:proofErr w:type="spellEnd"/>
      <w:r w:rsidRPr="00D440F3">
        <w:rPr>
          <w:lang w:eastAsia="zh-TW"/>
        </w:rPr>
        <w:t xml:space="preserve"> </w:t>
      </w:r>
      <w:r w:rsidRPr="00D440F3">
        <w:rPr>
          <w:lang w:eastAsia="zh-TW"/>
        </w:rPr>
        <w:t>函式，以同步影像資料至</w:t>
      </w:r>
      <w:r w:rsidRPr="00D440F3">
        <w:rPr>
          <w:lang w:eastAsia="zh-TW"/>
        </w:rPr>
        <w:t xml:space="preserve"> SRAM</w:t>
      </w:r>
      <w:r w:rsidRPr="00D440F3">
        <w:rPr>
          <w:lang w:eastAsia="zh-TW"/>
        </w:rPr>
        <w:t>。在</w:t>
      </w:r>
      <w:r w:rsidRPr="00D440F3">
        <w:rPr>
          <w:lang w:eastAsia="zh-TW"/>
        </w:rPr>
        <w:t xml:space="preserve"> </w:t>
      </w:r>
      <w:proofErr w:type="spellStart"/>
      <w:r w:rsidRPr="00D440F3">
        <w:rPr>
          <w:i/>
          <w:iCs/>
          <w:lang w:eastAsia="zh-TW"/>
        </w:rPr>
        <w:t>disp_example_blankcb</w:t>
      </w:r>
      <w:proofErr w:type="spellEnd"/>
      <w:r w:rsidRPr="00D440F3">
        <w:rPr>
          <w:lang w:eastAsia="zh-TW"/>
        </w:rPr>
        <w:t xml:space="preserve"> </w:t>
      </w:r>
      <w:r w:rsidRPr="00D440F3">
        <w:rPr>
          <w:lang w:eastAsia="zh-TW"/>
        </w:rPr>
        <w:t>中，透過</w:t>
      </w:r>
      <w:r w:rsidRPr="00D440F3">
        <w:rPr>
          <w:lang w:eastAsia="zh-TW"/>
        </w:rPr>
        <w:t xml:space="preserve"> </w:t>
      </w:r>
      <w:proofErr w:type="spellStart"/>
      <w:r w:rsidRPr="00D440F3">
        <w:rPr>
          <w:i/>
          <w:iCs/>
          <w:lang w:eastAsia="zh-TW"/>
        </w:rPr>
        <w:t>disp_set_vrambufaddr</w:t>
      </w:r>
      <w:proofErr w:type="spellEnd"/>
      <w:r w:rsidRPr="00D440F3">
        <w:rPr>
          <w:lang w:eastAsia="zh-TW"/>
        </w:rPr>
        <w:t xml:space="preserve"> </w:t>
      </w:r>
      <w:r w:rsidRPr="00D440F3">
        <w:rPr>
          <w:lang w:eastAsia="zh-TW"/>
        </w:rPr>
        <w:t>函式並傳入不同的</w:t>
      </w:r>
      <w:r w:rsidRPr="00D440F3">
        <w:rPr>
          <w:lang w:eastAsia="zh-TW"/>
        </w:rPr>
        <w:t xml:space="preserve"> VRAM </w:t>
      </w:r>
      <w:r w:rsidRPr="00D440F3">
        <w:rPr>
          <w:lang w:eastAsia="zh-TW"/>
        </w:rPr>
        <w:t>位址，交替更新畫面，以防止畫面撕裂。然而，由於</w:t>
      </w:r>
      <w:r w:rsidR="00CD6B84">
        <w:rPr>
          <w:rFonts w:hint="eastAsia"/>
          <w:lang w:eastAsia="zh-TW"/>
        </w:rPr>
        <w:t>屏示範例</w:t>
      </w:r>
      <w:r w:rsidRPr="00D440F3">
        <w:rPr>
          <w:lang w:eastAsia="zh-TW"/>
        </w:rPr>
        <w:t>更新速率過快導致顯示重影，因此設定條件為收到兩次</w:t>
      </w:r>
      <w:r w:rsidRPr="00D440F3">
        <w:rPr>
          <w:lang w:eastAsia="zh-TW"/>
        </w:rPr>
        <w:t xml:space="preserve"> Blank </w:t>
      </w:r>
      <w:r w:rsidRPr="00D440F3">
        <w:rPr>
          <w:lang w:eastAsia="zh-TW"/>
        </w:rPr>
        <w:t>事件後再進行畫面切換。</w:t>
      </w:r>
    </w:p>
    <w:p w14:paraId="26A4CF0E" w14:textId="77777777" w:rsidR="00C27A27" w:rsidRDefault="00C27A27" w:rsidP="00C27A27">
      <w:pPr>
        <w:pStyle w:val="PProgram"/>
        <w:rPr>
          <w:lang w:eastAsia="zh-TW"/>
        </w:rPr>
      </w:pPr>
      <w:r>
        <w:rPr>
          <w:lang w:eastAsia="zh-TW"/>
        </w:rPr>
        <w:t>#define STR2(x) #x</w:t>
      </w:r>
    </w:p>
    <w:p w14:paraId="1BA80722" w14:textId="77777777" w:rsidR="00C27A27" w:rsidRDefault="00C27A27" w:rsidP="00C27A27">
      <w:pPr>
        <w:pStyle w:val="PProgram"/>
        <w:rPr>
          <w:lang w:eastAsia="zh-TW"/>
        </w:rPr>
      </w:pPr>
      <w:r>
        <w:rPr>
          <w:lang w:eastAsia="zh-TW"/>
        </w:rPr>
        <w:t>#define STR(x) STR2(x)</w:t>
      </w:r>
    </w:p>
    <w:p w14:paraId="18265BED" w14:textId="77777777" w:rsidR="00C27A27" w:rsidRDefault="00C27A27" w:rsidP="00C27A27">
      <w:pPr>
        <w:pStyle w:val="PProgram"/>
        <w:rPr>
          <w:lang w:eastAsia="zh-TW"/>
        </w:rPr>
      </w:pPr>
      <w:r>
        <w:rPr>
          <w:lang w:eastAsia="zh-TW"/>
        </w:rPr>
        <w:t xml:space="preserve">#define </w:t>
      </w:r>
      <w:proofErr w:type="gramStart"/>
      <w:r>
        <w:rPr>
          <w:lang w:eastAsia="zh-TW"/>
        </w:rPr>
        <w:t>INCBIN(</w:t>
      </w:r>
      <w:proofErr w:type="gramEnd"/>
      <w:r>
        <w:rPr>
          <w:lang w:eastAsia="zh-TW"/>
        </w:rPr>
        <w:t>name, file) \</w:t>
      </w:r>
    </w:p>
    <w:p w14:paraId="12A14BE5" w14:textId="77777777" w:rsidR="00C27A27" w:rsidRDefault="00C27A27" w:rsidP="00C27A27">
      <w:pPr>
        <w:pStyle w:val="PProgram"/>
        <w:rPr>
          <w:lang w:eastAsia="zh-TW"/>
        </w:rPr>
      </w:pPr>
      <w:r>
        <w:rPr>
          <w:lang w:eastAsia="zh-TW"/>
        </w:rPr>
        <w:t xml:space="preserve">    __</w:t>
      </w:r>
      <w:proofErr w:type="spellStart"/>
      <w:r>
        <w:rPr>
          <w:lang w:eastAsia="zh-TW"/>
        </w:rPr>
        <w:t>asm</w:t>
      </w:r>
      <w:proofErr w:type="spellEnd"/>
      <w:r>
        <w:rPr>
          <w:lang w:eastAsia="zh-TW"/>
        </w:rPr>
        <w:t>_</w:t>
      </w:r>
      <w:proofErr w:type="gramStart"/>
      <w:r>
        <w:rPr>
          <w:lang w:eastAsia="zh-TW"/>
        </w:rPr>
        <w:t>_(</w:t>
      </w:r>
      <w:proofErr w:type="gramEnd"/>
      <w:r>
        <w:rPr>
          <w:lang w:eastAsia="zh-TW"/>
        </w:rPr>
        <w:t>".section .</w:t>
      </w:r>
      <w:proofErr w:type="spellStart"/>
      <w:r>
        <w:rPr>
          <w:lang w:eastAsia="zh-TW"/>
        </w:rPr>
        <w:t>rodata</w:t>
      </w:r>
      <w:proofErr w:type="spellEnd"/>
      <w:r>
        <w:rPr>
          <w:lang w:eastAsia="zh-TW"/>
        </w:rPr>
        <w:t>\n" \</w:t>
      </w:r>
    </w:p>
    <w:p w14:paraId="50E95DE4" w14:textId="77777777" w:rsidR="00C27A27" w:rsidRDefault="00C27A27" w:rsidP="00C27A27">
      <w:pPr>
        <w:pStyle w:val="PProgram"/>
        <w:rPr>
          <w:lang w:eastAsia="zh-TW"/>
        </w:rPr>
      </w:pPr>
      <w:r>
        <w:rPr>
          <w:lang w:eastAsia="zh-TW"/>
        </w:rPr>
        <w:t xml:space="preserve">            </w:t>
      </w:r>
      <w:proofErr w:type="gramStart"/>
      <w:r>
        <w:rPr>
          <w:lang w:eastAsia="zh-TW"/>
        </w:rPr>
        <w:t>".global</w:t>
      </w:r>
      <w:proofErr w:type="gramEnd"/>
      <w:r>
        <w:rPr>
          <w:lang w:eastAsia="zh-TW"/>
        </w:rPr>
        <w:t xml:space="preserve"> </w:t>
      </w:r>
      <w:proofErr w:type="spellStart"/>
      <w:r>
        <w:rPr>
          <w:lang w:eastAsia="zh-TW"/>
        </w:rPr>
        <w:t>incbin</w:t>
      </w:r>
      <w:proofErr w:type="spellEnd"/>
      <w:r>
        <w:rPr>
          <w:lang w:eastAsia="zh-TW"/>
        </w:rPr>
        <w:t>_" STR(name) "_start\n" \</w:t>
      </w:r>
    </w:p>
    <w:p w14:paraId="23C3DB88" w14:textId="77777777" w:rsidR="00C27A27" w:rsidRDefault="00C27A27" w:rsidP="00C27A27">
      <w:pPr>
        <w:pStyle w:val="PProgram"/>
        <w:rPr>
          <w:lang w:eastAsia="zh-TW"/>
        </w:rPr>
      </w:pPr>
      <w:r>
        <w:rPr>
          <w:lang w:eastAsia="zh-TW"/>
        </w:rPr>
        <w:t xml:space="preserve">            </w:t>
      </w:r>
      <w:proofErr w:type="gramStart"/>
      <w:r>
        <w:rPr>
          <w:lang w:eastAsia="zh-TW"/>
        </w:rPr>
        <w:t>".</w:t>
      </w:r>
      <w:proofErr w:type="spellStart"/>
      <w:r>
        <w:rPr>
          <w:lang w:eastAsia="zh-TW"/>
        </w:rPr>
        <w:t>balign</w:t>
      </w:r>
      <w:proofErr w:type="spellEnd"/>
      <w:proofErr w:type="gramEnd"/>
      <w:r>
        <w:rPr>
          <w:lang w:eastAsia="zh-TW"/>
        </w:rPr>
        <w:t xml:space="preserve"> 16\n" \</w:t>
      </w:r>
    </w:p>
    <w:p w14:paraId="2BC9B2DF" w14:textId="77777777" w:rsidR="00C27A27" w:rsidRDefault="00C27A27" w:rsidP="00C27A27">
      <w:pPr>
        <w:pStyle w:val="PProgram"/>
        <w:rPr>
          <w:lang w:eastAsia="zh-TW"/>
        </w:rPr>
      </w:pPr>
      <w:r>
        <w:rPr>
          <w:lang w:eastAsia="zh-TW"/>
        </w:rPr>
        <w:t xml:space="preserve">            "</w:t>
      </w:r>
      <w:proofErr w:type="spellStart"/>
      <w:r>
        <w:rPr>
          <w:lang w:eastAsia="zh-TW"/>
        </w:rPr>
        <w:t>incbin</w:t>
      </w:r>
      <w:proofErr w:type="spellEnd"/>
      <w:r>
        <w:rPr>
          <w:lang w:eastAsia="zh-TW"/>
        </w:rPr>
        <w:t xml:space="preserve">_" </w:t>
      </w:r>
      <w:proofErr w:type="gramStart"/>
      <w:r>
        <w:rPr>
          <w:lang w:eastAsia="zh-TW"/>
        </w:rPr>
        <w:t>STR(</w:t>
      </w:r>
      <w:proofErr w:type="gramEnd"/>
      <w:r>
        <w:rPr>
          <w:lang w:eastAsia="zh-TW"/>
        </w:rPr>
        <w:t>name) "_start:\n" \</w:t>
      </w:r>
    </w:p>
    <w:p w14:paraId="73DFCCE8" w14:textId="77777777" w:rsidR="00C27A27" w:rsidRDefault="00C27A27" w:rsidP="00C27A27">
      <w:pPr>
        <w:pStyle w:val="PProgram"/>
        <w:rPr>
          <w:lang w:eastAsia="zh-TW"/>
        </w:rPr>
      </w:pPr>
      <w:r>
        <w:rPr>
          <w:lang w:eastAsia="zh-TW"/>
        </w:rPr>
        <w:t xml:space="preserve">            </w:t>
      </w:r>
      <w:proofErr w:type="gramStart"/>
      <w:r>
        <w:rPr>
          <w:lang w:eastAsia="zh-TW"/>
        </w:rPr>
        <w:t>".</w:t>
      </w:r>
      <w:proofErr w:type="spellStart"/>
      <w:r>
        <w:rPr>
          <w:lang w:eastAsia="zh-TW"/>
        </w:rPr>
        <w:t>incbin</w:t>
      </w:r>
      <w:proofErr w:type="spellEnd"/>
      <w:proofErr w:type="gramEnd"/>
      <w:r>
        <w:rPr>
          <w:lang w:eastAsia="zh-TW"/>
        </w:rPr>
        <w:t xml:space="preserve"> \"" file "\"\n" \</w:t>
      </w:r>
    </w:p>
    <w:p w14:paraId="6BC4CD73" w14:textId="77777777" w:rsidR="00C27A27" w:rsidRDefault="00C27A27" w:rsidP="00C27A27">
      <w:pPr>
        <w:pStyle w:val="PProgram"/>
        <w:rPr>
          <w:lang w:eastAsia="zh-TW"/>
        </w:rPr>
      </w:pPr>
      <w:r>
        <w:rPr>
          <w:lang w:eastAsia="zh-TW"/>
        </w:rPr>
        <w:t xml:space="preserve">            \</w:t>
      </w:r>
    </w:p>
    <w:p w14:paraId="780AA7A4" w14:textId="77777777" w:rsidR="00C27A27" w:rsidRDefault="00C27A27" w:rsidP="00C27A27">
      <w:pPr>
        <w:pStyle w:val="PProgram"/>
        <w:rPr>
          <w:lang w:eastAsia="zh-TW"/>
        </w:rPr>
      </w:pPr>
      <w:r>
        <w:rPr>
          <w:lang w:eastAsia="zh-TW"/>
        </w:rPr>
        <w:t xml:space="preserve">            </w:t>
      </w:r>
      <w:proofErr w:type="gramStart"/>
      <w:r>
        <w:rPr>
          <w:lang w:eastAsia="zh-TW"/>
        </w:rPr>
        <w:t>".global</w:t>
      </w:r>
      <w:proofErr w:type="gramEnd"/>
      <w:r>
        <w:rPr>
          <w:lang w:eastAsia="zh-TW"/>
        </w:rPr>
        <w:t xml:space="preserve"> </w:t>
      </w:r>
      <w:proofErr w:type="spellStart"/>
      <w:r>
        <w:rPr>
          <w:lang w:eastAsia="zh-TW"/>
        </w:rPr>
        <w:t>incbin</w:t>
      </w:r>
      <w:proofErr w:type="spellEnd"/>
      <w:r>
        <w:rPr>
          <w:lang w:eastAsia="zh-TW"/>
        </w:rPr>
        <w:t>_" STR(name) "_end\n" \</w:t>
      </w:r>
    </w:p>
    <w:p w14:paraId="4BCE29F3" w14:textId="77777777" w:rsidR="00C27A27" w:rsidRDefault="00C27A27" w:rsidP="00C27A27">
      <w:pPr>
        <w:pStyle w:val="PProgram"/>
        <w:rPr>
          <w:lang w:eastAsia="zh-TW"/>
        </w:rPr>
      </w:pPr>
      <w:r>
        <w:rPr>
          <w:lang w:eastAsia="zh-TW"/>
        </w:rPr>
        <w:t xml:space="preserve">            </w:t>
      </w:r>
      <w:proofErr w:type="gramStart"/>
      <w:r>
        <w:rPr>
          <w:lang w:eastAsia="zh-TW"/>
        </w:rPr>
        <w:t>".</w:t>
      </w:r>
      <w:proofErr w:type="spellStart"/>
      <w:r>
        <w:rPr>
          <w:lang w:eastAsia="zh-TW"/>
        </w:rPr>
        <w:t>balign</w:t>
      </w:r>
      <w:proofErr w:type="spellEnd"/>
      <w:proofErr w:type="gramEnd"/>
      <w:r>
        <w:rPr>
          <w:lang w:eastAsia="zh-TW"/>
        </w:rPr>
        <w:t xml:space="preserve"> 1\n" \</w:t>
      </w:r>
    </w:p>
    <w:p w14:paraId="3F2C345B" w14:textId="77777777" w:rsidR="00C27A27" w:rsidRDefault="00C27A27" w:rsidP="00C27A27">
      <w:pPr>
        <w:pStyle w:val="PProgram"/>
        <w:rPr>
          <w:lang w:eastAsia="zh-TW"/>
        </w:rPr>
      </w:pPr>
      <w:r>
        <w:rPr>
          <w:lang w:eastAsia="zh-TW"/>
        </w:rPr>
        <w:t xml:space="preserve">            "</w:t>
      </w:r>
      <w:proofErr w:type="spellStart"/>
      <w:r>
        <w:rPr>
          <w:lang w:eastAsia="zh-TW"/>
        </w:rPr>
        <w:t>incbin</w:t>
      </w:r>
      <w:proofErr w:type="spellEnd"/>
      <w:r>
        <w:rPr>
          <w:lang w:eastAsia="zh-TW"/>
        </w:rPr>
        <w:t xml:space="preserve">_" </w:t>
      </w:r>
      <w:proofErr w:type="gramStart"/>
      <w:r>
        <w:rPr>
          <w:lang w:eastAsia="zh-TW"/>
        </w:rPr>
        <w:t>STR(</w:t>
      </w:r>
      <w:proofErr w:type="gramEnd"/>
      <w:r>
        <w:rPr>
          <w:lang w:eastAsia="zh-TW"/>
        </w:rPr>
        <w:t>name) "_end:\n" \</w:t>
      </w:r>
    </w:p>
    <w:p w14:paraId="1DE1622C" w14:textId="77777777" w:rsidR="00C27A27" w:rsidRDefault="00C27A27" w:rsidP="00C27A27">
      <w:pPr>
        <w:pStyle w:val="PProgram"/>
        <w:rPr>
          <w:lang w:eastAsia="zh-TW"/>
        </w:rPr>
      </w:pPr>
      <w:r>
        <w:rPr>
          <w:lang w:eastAsia="zh-TW"/>
        </w:rPr>
        <w:t xml:space="preserve">            </w:t>
      </w:r>
      <w:proofErr w:type="gramStart"/>
      <w:r>
        <w:rPr>
          <w:lang w:eastAsia="zh-TW"/>
        </w:rPr>
        <w:t>".byte</w:t>
      </w:r>
      <w:proofErr w:type="gramEnd"/>
      <w:r>
        <w:rPr>
          <w:lang w:eastAsia="zh-TW"/>
        </w:rPr>
        <w:t xml:space="preserve"> 0\n" \</w:t>
      </w:r>
    </w:p>
    <w:p w14:paraId="6A800707" w14:textId="77777777" w:rsidR="00C27A27" w:rsidRDefault="00C27A27" w:rsidP="00C27A27">
      <w:pPr>
        <w:pStyle w:val="PProgram"/>
        <w:rPr>
          <w:lang w:eastAsia="zh-TW"/>
        </w:rPr>
      </w:pPr>
      <w:r>
        <w:rPr>
          <w:lang w:eastAsia="zh-TW"/>
        </w:rPr>
        <w:t xml:space="preserve">    ); \</w:t>
      </w:r>
    </w:p>
    <w:p w14:paraId="4C9A779A" w14:textId="77777777" w:rsidR="00C27A27" w:rsidRDefault="00C27A27" w:rsidP="00C27A27">
      <w:pPr>
        <w:pStyle w:val="PProgram"/>
        <w:rPr>
          <w:lang w:eastAsia="zh-TW"/>
        </w:rPr>
      </w:pPr>
      <w:r>
        <w:rPr>
          <w:lang w:eastAsia="zh-TW"/>
        </w:rPr>
        <w:t xml:space="preserve">    extern const __attribute__((</w:t>
      </w:r>
      <w:proofErr w:type="gramStart"/>
      <w:r>
        <w:rPr>
          <w:lang w:eastAsia="zh-TW"/>
        </w:rPr>
        <w:t>aligned(</w:t>
      </w:r>
      <w:proofErr w:type="gramEnd"/>
      <w:r>
        <w:rPr>
          <w:lang w:eastAsia="zh-TW"/>
        </w:rPr>
        <w:t xml:space="preserve">32))) void* </w:t>
      </w:r>
      <w:proofErr w:type="spellStart"/>
      <w:r>
        <w:rPr>
          <w:lang w:eastAsia="zh-TW"/>
        </w:rPr>
        <w:t>incbin</w:t>
      </w:r>
      <w:proofErr w:type="spellEnd"/>
      <w:r>
        <w:rPr>
          <w:lang w:eastAsia="zh-TW"/>
        </w:rPr>
        <w:t>_ ## name ## _start; \</w:t>
      </w:r>
    </w:p>
    <w:p w14:paraId="244C7B82" w14:textId="5CEB238A" w:rsidR="00C27A27" w:rsidRDefault="00C27A27" w:rsidP="00C27A27">
      <w:pPr>
        <w:pStyle w:val="PProgram"/>
      </w:pPr>
      <w:r>
        <w:rPr>
          <w:lang w:eastAsia="zh-TW"/>
        </w:rPr>
        <w:t xml:space="preserve">    extern const void* </w:t>
      </w:r>
      <w:proofErr w:type="spellStart"/>
      <w:r>
        <w:rPr>
          <w:lang w:eastAsia="zh-TW"/>
        </w:rPr>
        <w:t>incbin</w:t>
      </w:r>
      <w:proofErr w:type="spellEnd"/>
      <w:r>
        <w:rPr>
          <w:lang w:eastAsia="zh-TW"/>
        </w:rPr>
        <w:t>_ ## name ## _end; \</w:t>
      </w:r>
    </w:p>
    <w:p w14:paraId="1B4A0359" w14:textId="77777777" w:rsidR="00C27A27" w:rsidRDefault="00C27A27" w:rsidP="001E4C13">
      <w:pPr>
        <w:pStyle w:val="PProgram"/>
        <w:rPr>
          <w:lang w:eastAsia="zh-TW"/>
        </w:rPr>
      </w:pPr>
    </w:p>
    <w:p w14:paraId="2E0D8D7A" w14:textId="1AAEAE39" w:rsidR="009A77A1" w:rsidRPr="0065527A" w:rsidRDefault="009A77A1" w:rsidP="001E4C13">
      <w:pPr>
        <w:pStyle w:val="PProgram"/>
        <w:rPr>
          <w:rFonts w:cs="Consolas"/>
          <w:color w:val="00B050"/>
          <w:lang w:eastAsia="zh-TW"/>
        </w:rPr>
      </w:pPr>
      <w:r w:rsidRPr="009A77A1">
        <w:rPr>
          <w:lang w:eastAsia="zh-TW"/>
        </w:rPr>
        <w:t>static uint8_t s_au8</w:t>
      </w:r>
      <w:proofErr w:type="gramStart"/>
      <w:r w:rsidRPr="009A77A1">
        <w:rPr>
          <w:lang w:eastAsia="zh-TW"/>
        </w:rPr>
        <w:t>FrameBuf[</w:t>
      </w:r>
      <w:proofErr w:type="gramEnd"/>
      <w:r w:rsidRPr="009A77A1">
        <w:rPr>
          <w:lang w:eastAsia="zh-TW"/>
        </w:rPr>
        <w:t xml:space="preserve">CONFIG_VRAM_TOTAL_ALLOCATED_SIZE] __attribute__((aligned(DCACHE_LINE_SIZE))); </w:t>
      </w:r>
      <w:r w:rsidRPr="0065527A">
        <w:rPr>
          <w:rFonts w:cs="Consolas"/>
          <w:color w:val="00B050"/>
          <w:lang w:eastAsia="zh-TW"/>
        </w:rPr>
        <w:t>// Declare VRAM instance.</w:t>
      </w:r>
    </w:p>
    <w:p w14:paraId="7FD00170" w14:textId="77777777" w:rsidR="00C27A27" w:rsidRDefault="00C27A27" w:rsidP="00C27A27">
      <w:pPr>
        <w:pStyle w:val="PProgram"/>
      </w:pPr>
      <w:proofErr w:type="gramStart"/>
      <w:r>
        <w:t>INCBIN(</w:t>
      </w:r>
      <w:proofErr w:type="gramEnd"/>
      <w:r>
        <w:t>image1, PATH_IMAGE1_BIN);</w:t>
      </w:r>
    </w:p>
    <w:p w14:paraId="51BC6030" w14:textId="26291420" w:rsidR="00C27A27" w:rsidRDefault="00C27A27" w:rsidP="00C27A27">
      <w:pPr>
        <w:pStyle w:val="PProgram"/>
      </w:pPr>
      <w:proofErr w:type="gramStart"/>
      <w:r>
        <w:t>INCBIN(</w:t>
      </w:r>
      <w:proofErr w:type="gramEnd"/>
      <w:r>
        <w:t>image2, PATH_IMAGE2_BIN);</w:t>
      </w:r>
      <w:r w:rsidR="00E01681">
        <w:t xml:space="preserve"> </w:t>
      </w:r>
    </w:p>
    <w:p w14:paraId="10B6001D" w14:textId="77777777" w:rsidR="009A77A1" w:rsidRDefault="009A77A1" w:rsidP="00C27A27">
      <w:pPr>
        <w:pStyle w:val="PProgram"/>
      </w:pPr>
    </w:p>
    <w:p w14:paraId="067D4AD8" w14:textId="77777777" w:rsidR="009A77A1" w:rsidRDefault="009A77A1" w:rsidP="0065527A">
      <w:pPr>
        <w:pStyle w:val="PGreenProgram"/>
      </w:pPr>
      <w:r>
        <w:t>// Blank event callback function</w:t>
      </w:r>
    </w:p>
    <w:p w14:paraId="0FACEB42" w14:textId="77777777" w:rsidR="009A77A1" w:rsidRDefault="009A77A1" w:rsidP="009A77A1">
      <w:pPr>
        <w:pStyle w:val="PProgram"/>
      </w:pPr>
      <w:r>
        <w:t xml:space="preserve">void </w:t>
      </w:r>
      <w:proofErr w:type="spellStart"/>
      <w:r>
        <w:t>disp_example_</w:t>
      </w:r>
      <w:proofErr w:type="gramStart"/>
      <w:r>
        <w:t>blankcb</w:t>
      </w:r>
      <w:proofErr w:type="spellEnd"/>
      <w:r>
        <w:t>(</w:t>
      </w:r>
      <w:proofErr w:type="gramEnd"/>
      <w:r>
        <w:t>void *p)</w:t>
      </w:r>
    </w:p>
    <w:p w14:paraId="77C9EB96" w14:textId="77777777" w:rsidR="009A77A1" w:rsidRDefault="009A77A1" w:rsidP="009A77A1">
      <w:pPr>
        <w:pStyle w:val="PProgram"/>
      </w:pPr>
      <w:r>
        <w:t>{</w:t>
      </w:r>
    </w:p>
    <w:p w14:paraId="185FC491" w14:textId="77777777" w:rsidR="009A77A1" w:rsidRDefault="009A77A1" w:rsidP="009A77A1">
      <w:pPr>
        <w:pStyle w:val="PProgram"/>
      </w:pPr>
      <w:r>
        <w:t xml:space="preserve">    static uint32_t u32Counter = </w:t>
      </w:r>
      <w:proofErr w:type="gramStart"/>
      <w:r>
        <w:t>0;</w:t>
      </w:r>
      <w:proofErr w:type="gramEnd"/>
    </w:p>
    <w:p w14:paraId="2D04B7E2" w14:textId="77777777" w:rsidR="009A77A1" w:rsidRDefault="009A77A1" w:rsidP="009A77A1">
      <w:pPr>
        <w:pStyle w:val="PProgram"/>
      </w:pPr>
    </w:p>
    <w:p w14:paraId="0D7AFEA0" w14:textId="1464B9F4" w:rsidR="009A77A1" w:rsidRDefault="009A77A1" w:rsidP="0065527A">
      <w:pPr>
        <w:pStyle w:val="PGreenProgram"/>
      </w:pPr>
      <w:r>
        <w:t xml:space="preserve">    /* Toggle different image showing after getting 2 </w:t>
      </w:r>
      <w:proofErr w:type="gramStart"/>
      <w:r>
        <w:t>event</w:t>
      </w:r>
      <w:proofErr w:type="gramEnd"/>
      <w:r>
        <w:t>, */</w:t>
      </w:r>
    </w:p>
    <w:p w14:paraId="290F1E56" w14:textId="49747978" w:rsidR="009A77A1" w:rsidRDefault="009A77A1" w:rsidP="0065527A">
      <w:pPr>
        <w:pStyle w:val="PGreenProgram"/>
      </w:pPr>
      <w:r>
        <w:t xml:space="preserve">    /* Just for avoid visual persistence ghosting. */</w:t>
      </w:r>
    </w:p>
    <w:p w14:paraId="440B9CCA" w14:textId="64F5205D" w:rsidR="009A77A1" w:rsidRDefault="009A77A1" w:rsidP="009A77A1">
      <w:pPr>
        <w:pStyle w:val="PProgram"/>
      </w:pPr>
      <w:r>
        <w:t xml:space="preserve">    #define DEF_TOGGLE_COND </w:t>
      </w:r>
      <w:r w:rsidR="008B414C">
        <w:t xml:space="preserve"> </w:t>
      </w:r>
      <w:proofErr w:type="gramStart"/>
      <w:r w:rsidR="008B414C">
        <w:t xml:space="preserve"> </w:t>
      </w:r>
      <w:r>
        <w:t xml:space="preserve">  (</w:t>
      </w:r>
      <w:proofErr w:type="gramEnd"/>
      <w:r>
        <w:t>u32Counter &amp; 0x10u)</w:t>
      </w:r>
    </w:p>
    <w:p w14:paraId="0C8AB92B" w14:textId="77777777" w:rsidR="009A77A1" w:rsidRDefault="009A77A1" w:rsidP="009A77A1">
      <w:pPr>
        <w:pStyle w:val="PProgram"/>
      </w:pPr>
    </w:p>
    <w:p w14:paraId="40EE5A8C" w14:textId="77777777" w:rsidR="009A77A1" w:rsidRDefault="009A77A1" w:rsidP="0065527A">
      <w:pPr>
        <w:pStyle w:val="PGreenProgram"/>
      </w:pPr>
      <w:r>
        <w:t xml:space="preserve">    /* Toggle between image1 and image2 display based on u32Counter's value. */</w:t>
      </w:r>
    </w:p>
    <w:p w14:paraId="131481FB" w14:textId="77777777" w:rsidR="009A77A1" w:rsidRDefault="009A77A1" w:rsidP="009A77A1">
      <w:pPr>
        <w:pStyle w:val="PProgram"/>
      </w:pPr>
      <w:r>
        <w:t xml:space="preserve">    if (DEF_TOGGLE_COND)</w:t>
      </w:r>
    </w:p>
    <w:p w14:paraId="14CB3ADA" w14:textId="77777777" w:rsidR="009A77A1" w:rsidRDefault="009A77A1" w:rsidP="009A77A1">
      <w:pPr>
        <w:pStyle w:val="PProgram"/>
      </w:pPr>
      <w:r>
        <w:t xml:space="preserve">    {</w:t>
      </w:r>
    </w:p>
    <w:p w14:paraId="539D674E" w14:textId="77777777" w:rsidR="009A77A1" w:rsidRDefault="009A77A1" w:rsidP="0065527A">
      <w:pPr>
        <w:pStyle w:val="PGreenProgram"/>
      </w:pPr>
      <w:r>
        <w:t xml:space="preserve">        /* If the condition is true, set VRAM buffer to image2 buffer address. */</w:t>
      </w:r>
    </w:p>
    <w:p w14:paraId="5890F852" w14:textId="77777777" w:rsidR="009A77A1" w:rsidRDefault="009A77A1" w:rsidP="009A77A1">
      <w:pPr>
        <w:pStyle w:val="PProgram"/>
      </w:pPr>
      <w:r>
        <w:t xml:space="preserve">        </w:t>
      </w:r>
      <w:proofErr w:type="spellStart"/>
      <w:r>
        <w:t>disp_set_</w:t>
      </w:r>
      <w:proofErr w:type="gramStart"/>
      <w:r>
        <w:t>vrambufaddr</w:t>
      </w:r>
      <w:proofErr w:type="spellEnd"/>
      <w:r>
        <w:t>(</w:t>
      </w:r>
      <w:proofErr w:type="gramEnd"/>
      <w:r>
        <w:t>(void *)&amp;s_au8FrameBuf[CONFIG_VRAM_BUF_SIZE]);</w:t>
      </w:r>
    </w:p>
    <w:p w14:paraId="4C934B96" w14:textId="77777777" w:rsidR="009A77A1" w:rsidRDefault="009A77A1" w:rsidP="009A77A1">
      <w:pPr>
        <w:pStyle w:val="PProgram"/>
      </w:pPr>
      <w:r>
        <w:t xml:space="preserve">    }</w:t>
      </w:r>
    </w:p>
    <w:p w14:paraId="49C7A59D" w14:textId="77777777" w:rsidR="009A77A1" w:rsidRDefault="009A77A1" w:rsidP="009A77A1">
      <w:pPr>
        <w:pStyle w:val="PProgram"/>
      </w:pPr>
      <w:r>
        <w:t xml:space="preserve">    else</w:t>
      </w:r>
    </w:p>
    <w:p w14:paraId="0B295600" w14:textId="77777777" w:rsidR="009A77A1" w:rsidRDefault="009A77A1" w:rsidP="009A77A1">
      <w:pPr>
        <w:pStyle w:val="PProgram"/>
      </w:pPr>
      <w:r>
        <w:t xml:space="preserve">    {</w:t>
      </w:r>
    </w:p>
    <w:p w14:paraId="4BD4E8EF" w14:textId="77777777" w:rsidR="009A77A1" w:rsidRDefault="009A77A1" w:rsidP="0065527A">
      <w:pPr>
        <w:pStyle w:val="PGreenProgram"/>
      </w:pPr>
      <w:r>
        <w:t xml:space="preserve">        /* If the condition is false, set VRAM buffer to image1 buffer address. */</w:t>
      </w:r>
    </w:p>
    <w:p w14:paraId="41F8F5BC" w14:textId="77777777" w:rsidR="009A77A1" w:rsidRDefault="009A77A1" w:rsidP="009A77A1">
      <w:pPr>
        <w:pStyle w:val="PProgram"/>
      </w:pPr>
      <w:r>
        <w:t xml:space="preserve">        </w:t>
      </w:r>
      <w:proofErr w:type="spellStart"/>
      <w:r>
        <w:t>disp_set_</w:t>
      </w:r>
      <w:proofErr w:type="gramStart"/>
      <w:r>
        <w:t>vrambufaddr</w:t>
      </w:r>
      <w:proofErr w:type="spellEnd"/>
      <w:r>
        <w:t>(</w:t>
      </w:r>
      <w:proofErr w:type="gramEnd"/>
      <w:r>
        <w:t>(void *)s_au8FrameBuf);</w:t>
      </w:r>
    </w:p>
    <w:p w14:paraId="06F81022" w14:textId="77777777" w:rsidR="009A77A1" w:rsidRDefault="009A77A1" w:rsidP="009A77A1">
      <w:pPr>
        <w:pStyle w:val="PProgram"/>
      </w:pPr>
      <w:r>
        <w:lastRenderedPageBreak/>
        <w:t xml:space="preserve">    }</w:t>
      </w:r>
    </w:p>
    <w:p w14:paraId="758F8BDD" w14:textId="77777777" w:rsidR="009A77A1" w:rsidRDefault="009A77A1" w:rsidP="009A77A1">
      <w:pPr>
        <w:pStyle w:val="PProgram"/>
      </w:pPr>
    </w:p>
    <w:p w14:paraId="1EF5A13C" w14:textId="77777777" w:rsidR="009A77A1" w:rsidRDefault="009A77A1" w:rsidP="0065527A">
      <w:pPr>
        <w:pStyle w:val="PGreenProgram"/>
      </w:pPr>
      <w:r>
        <w:t xml:space="preserve">    // Increment the counter to alternate the display in the next callback</w:t>
      </w:r>
    </w:p>
    <w:p w14:paraId="50374FB1" w14:textId="77777777" w:rsidR="009A77A1" w:rsidRDefault="009A77A1" w:rsidP="009A77A1">
      <w:pPr>
        <w:pStyle w:val="PProgram"/>
      </w:pPr>
      <w:r>
        <w:t xml:space="preserve">    u32Counter+</w:t>
      </w:r>
      <w:proofErr w:type="gramStart"/>
      <w:r>
        <w:t>+;</w:t>
      </w:r>
      <w:proofErr w:type="gramEnd"/>
    </w:p>
    <w:p w14:paraId="0E7CCBEB" w14:textId="74F90B6B" w:rsidR="009A77A1" w:rsidRDefault="009A77A1" w:rsidP="009A77A1">
      <w:pPr>
        <w:pStyle w:val="PProgram"/>
      </w:pPr>
      <w:r>
        <w:t>}</w:t>
      </w:r>
    </w:p>
    <w:p w14:paraId="129E33CE" w14:textId="77777777" w:rsidR="009A77A1" w:rsidRDefault="009A77A1" w:rsidP="00C27A27">
      <w:pPr>
        <w:pStyle w:val="PProgram"/>
      </w:pPr>
    </w:p>
    <w:p w14:paraId="491BC03F" w14:textId="77777777" w:rsidR="009A77A1" w:rsidRDefault="009A77A1" w:rsidP="0065527A">
      <w:pPr>
        <w:pStyle w:val="PGreenProgram"/>
      </w:pPr>
      <w:r>
        <w:t>// Initialize the display example</w:t>
      </w:r>
    </w:p>
    <w:p w14:paraId="48AAFD77" w14:textId="77777777" w:rsidR="009A77A1" w:rsidRDefault="009A77A1" w:rsidP="009A77A1">
      <w:pPr>
        <w:pStyle w:val="PProgram"/>
      </w:pPr>
      <w:r>
        <w:t xml:space="preserve">static int </w:t>
      </w:r>
      <w:proofErr w:type="spellStart"/>
      <w:r>
        <w:t>disp_example_init</w:t>
      </w:r>
      <w:proofErr w:type="spellEnd"/>
      <w:r>
        <w:t>(void)</w:t>
      </w:r>
    </w:p>
    <w:p w14:paraId="62CA8A22" w14:textId="77777777" w:rsidR="009A77A1" w:rsidRDefault="009A77A1" w:rsidP="009A77A1">
      <w:pPr>
        <w:pStyle w:val="PProgram"/>
      </w:pPr>
      <w:r>
        <w:t>{</w:t>
      </w:r>
    </w:p>
    <w:p w14:paraId="0F221445" w14:textId="77777777" w:rsidR="009A77A1" w:rsidRDefault="009A77A1" w:rsidP="009A77A1">
      <w:pPr>
        <w:pStyle w:val="PGreenProgram"/>
      </w:pPr>
      <w:r>
        <w:t xml:space="preserve">    /* Set VRAM buffer address. */</w:t>
      </w:r>
    </w:p>
    <w:p w14:paraId="29704D58" w14:textId="77777777" w:rsidR="009A77A1" w:rsidRDefault="009A77A1" w:rsidP="009A77A1">
      <w:pPr>
        <w:pStyle w:val="PProgram"/>
      </w:pPr>
      <w:r>
        <w:t xml:space="preserve">    </w:t>
      </w:r>
      <w:proofErr w:type="spellStart"/>
      <w:r>
        <w:t>disp_set_</w:t>
      </w:r>
      <w:proofErr w:type="gramStart"/>
      <w:r>
        <w:t>vrambufaddr</w:t>
      </w:r>
      <w:proofErr w:type="spellEnd"/>
      <w:r>
        <w:t>(</w:t>
      </w:r>
      <w:proofErr w:type="gramEnd"/>
      <w:r>
        <w:t>(void *)s_au8FrameBuf);</w:t>
      </w:r>
    </w:p>
    <w:p w14:paraId="5453FE3C" w14:textId="77777777" w:rsidR="009A77A1" w:rsidRDefault="009A77A1" w:rsidP="009A77A1">
      <w:pPr>
        <w:pStyle w:val="PProgram"/>
      </w:pPr>
    </w:p>
    <w:p w14:paraId="354D38C3" w14:textId="77777777" w:rsidR="009A77A1" w:rsidRDefault="009A77A1" w:rsidP="009A77A1">
      <w:pPr>
        <w:pStyle w:val="PGreenProgram"/>
      </w:pPr>
      <w:r>
        <w:t xml:space="preserve">    /* Set blank event callback function. */</w:t>
      </w:r>
    </w:p>
    <w:p w14:paraId="6E875911" w14:textId="77777777" w:rsidR="009A77A1" w:rsidRDefault="009A77A1" w:rsidP="009A77A1">
      <w:pPr>
        <w:pStyle w:val="PProgram"/>
      </w:pPr>
      <w:r>
        <w:t xml:space="preserve">    </w:t>
      </w:r>
      <w:proofErr w:type="spellStart"/>
      <w:r>
        <w:t>disp_set_blankcb</w:t>
      </w:r>
      <w:proofErr w:type="spellEnd"/>
      <w:r>
        <w:t>(</w:t>
      </w:r>
      <w:proofErr w:type="spellStart"/>
      <w:r>
        <w:t>disp_example_blankcb</w:t>
      </w:r>
      <w:proofErr w:type="spellEnd"/>
      <w:proofErr w:type="gramStart"/>
      <w:r>
        <w:t>);</w:t>
      </w:r>
      <w:proofErr w:type="gramEnd"/>
    </w:p>
    <w:p w14:paraId="5970E546" w14:textId="77777777" w:rsidR="009A77A1" w:rsidRDefault="009A77A1" w:rsidP="009A77A1">
      <w:pPr>
        <w:pStyle w:val="PProgram"/>
      </w:pPr>
    </w:p>
    <w:p w14:paraId="5B189142" w14:textId="77777777" w:rsidR="009A77A1" w:rsidRDefault="009A77A1" w:rsidP="009A77A1">
      <w:pPr>
        <w:pStyle w:val="PGreenProgram"/>
      </w:pPr>
      <w:r>
        <w:t xml:space="preserve">    /* Copy image1 and image2 pixel data to VRAM buffer. */</w:t>
      </w:r>
    </w:p>
    <w:p w14:paraId="58898138" w14:textId="77777777" w:rsidR="009A77A1" w:rsidRDefault="009A77A1" w:rsidP="009A77A1">
      <w:pPr>
        <w:pStyle w:val="PProgram"/>
      </w:pPr>
      <w:r>
        <w:t xml:space="preserve">    </w:t>
      </w:r>
      <w:proofErr w:type="spellStart"/>
      <w:proofErr w:type="gramStart"/>
      <w:r>
        <w:t>memcpy</w:t>
      </w:r>
      <w:proofErr w:type="spellEnd"/>
      <w:r>
        <w:t>(</w:t>
      </w:r>
      <w:proofErr w:type="gramEnd"/>
      <w:r>
        <w:t>s_au8FrameBuf, (const uint8_t *)&amp;incbin_image1_start, CONFIG_VRAM_BUF_SIZE);</w:t>
      </w:r>
    </w:p>
    <w:p w14:paraId="2E2F1EEE" w14:textId="77777777" w:rsidR="009A77A1" w:rsidRDefault="009A77A1" w:rsidP="009A77A1">
      <w:pPr>
        <w:pStyle w:val="PProgram"/>
      </w:pPr>
      <w:r>
        <w:t xml:space="preserve">    </w:t>
      </w:r>
      <w:proofErr w:type="spellStart"/>
      <w:r>
        <w:t>memcpy</w:t>
      </w:r>
      <w:proofErr w:type="spellEnd"/>
      <w:r>
        <w:t>(&amp;s_au8</w:t>
      </w:r>
      <w:proofErr w:type="gramStart"/>
      <w:r>
        <w:t>FrameBuf[</w:t>
      </w:r>
      <w:proofErr w:type="gramEnd"/>
      <w:r>
        <w:t>CONFIG_VRAM_BUF_SIZE], (const uint8_t *)&amp;incbin_image2_start, CONFIG_VRAM_BUF_SIZE);</w:t>
      </w:r>
    </w:p>
    <w:p w14:paraId="60C26547" w14:textId="77777777" w:rsidR="009A77A1" w:rsidRDefault="009A77A1" w:rsidP="009A77A1">
      <w:pPr>
        <w:pStyle w:val="PProgram"/>
      </w:pPr>
    </w:p>
    <w:p w14:paraId="1CB44650" w14:textId="77777777" w:rsidR="009A77A1" w:rsidRDefault="009A77A1" w:rsidP="009A77A1">
      <w:pPr>
        <w:pStyle w:val="PGreenProgram"/>
      </w:pPr>
      <w:r>
        <w:t xml:space="preserve">    /* Flush all pixel data in </w:t>
      </w:r>
      <w:proofErr w:type="spellStart"/>
      <w:r>
        <w:t>DCache</w:t>
      </w:r>
      <w:proofErr w:type="spellEnd"/>
      <w:r>
        <w:t xml:space="preserve"> to memory. */</w:t>
      </w:r>
    </w:p>
    <w:p w14:paraId="4AFA25A8" w14:textId="77777777" w:rsidR="009A77A1" w:rsidRDefault="009A77A1" w:rsidP="009A77A1">
      <w:pPr>
        <w:pStyle w:val="PProgram"/>
      </w:pPr>
      <w:r>
        <w:t xml:space="preserve">    </w:t>
      </w:r>
      <w:proofErr w:type="spellStart"/>
      <w:r>
        <w:t>SCB_CleanDCache_by_</w:t>
      </w:r>
      <w:proofErr w:type="gramStart"/>
      <w:r>
        <w:t>Addr</w:t>
      </w:r>
      <w:proofErr w:type="spellEnd"/>
      <w:r>
        <w:t>(</w:t>
      </w:r>
      <w:proofErr w:type="gramEnd"/>
      <w:r>
        <w:t>s_au8FrameBuf, 2 * CONFIG_VRAM_BUF_SIZE);</w:t>
      </w:r>
    </w:p>
    <w:p w14:paraId="79837984" w14:textId="77777777" w:rsidR="009A77A1" w:rsidRDefault="009A77A1" w:rsidP="009A77A1">
      <w:pPr>
        <w:pStyle w:val="PProgram"/>
      </w:pPr>
    </w:p>
    <w:p w14:paraId="43D9B4D7" w14:textId="77777777" w:rsidR="009A77A1" w:rsidRDefault="009A77A1" w:rsidP="009A77A1">
      <w:pPr>
        <w:pStyle w:val="PProgram"/>
      </w:pPr>
      <w:r>
        <w:t xml:space="preserve">    return </w:t>
      </w:r>
      <w:proofErr w:type="gramStart"/>
      <w:r>
        <w:t>0;</w:t>
      </w:r>
      <w:proofErr w:type="gramEnd"/>
    </w:p>
    <w:p w14:paraId="75D85627" w14:textId="11FB6790" w:rsidR="009A77A1" w:rsidRPr="00B03A1C" w:rsidRDefault="009A77A1" w:rsidP="009A77A1">
      <w:pPr>
        <w:pStyle w:val="PProgram"/>
      </w:pPr>
      <w:r>
        <w:t>}</w:t>
      </w:r>
    </w:p>
    <w:p w14:paraId="7B2390A6" w14:textId="77777777" w:rsidR="00D079A1" w:rsidRPr="00AE226F" w:rsidRDefault="00FD1A0A" w:rsidP="00FB160E">
      <w:pPr>
        <w:pStyle w:val="Heading1"/>
      </w:pPr>
      <w:proofErr w:type="spellStart"/>
      <w:r w:rsidRPr="00AE226F">
        <w:rPr>
          <w:rFonts w:hint="eastAsia"/>
        </w:rPr>
        <w:lastRenderedPageBreak/>
        <w:t>軟體與硬體需求</w:t>
      </w:r>
      <w:proofErr w:type="spellEnd"/>
    </w:p>
    <w:p w14:paraId="1E712186" w14:textId="77777777" w:rsidR="005E2550" w:rsidRPr="00A5600E" w:rsidRDefault="00FD1A0A" w:rsidP="00A5600E">
      <w:pPr>
        <w:pStyle w:val="Heading2"/>
      </w:pPr>
      <w:r w:rsidRPr="00A5600E">
        <w:t>軟體</w:t>
      </w:r>
      <w:r w:rsidRPr="00A5600E">
        <w:rPr>
          <w:rFonts w:hint="eastAsia"/>
        </w:rPr>
        <w:t>需求</w:t>
      </w:r>
    </w:p>
    <w:p w14:paraId="751FD6D6" w14:textId="576D69F8" w:rsidR="001525EE" w:rsidRDefault="005E2550">
      <w:pPr>
        <w:pStyle w:val="b1"/>
      </w:pPr>
      <w:proofErr w:type="spellStart"/>
      <w:r w:rsidRPr="008B3C43">
        <w:t>BSP</w:t>
      </w:r>
      <w:r w:rsidR="00EB400F" w:rsidRPr="008B3C43">
        <w:rPr>
          <w:rFonts w:hint="eastAsia"/>
        </w:rPr>
        <w:t>版本</w:t>
      </w:r>
      <w:proofErr w:type="spellEnd"/>
    </w:p>
    <w:p w14:paraId="1BE02572" w14:textId="6C5A8A43" w:rsidR="00883DBA" w:rsidRPr="008B3C43" w:rsidRDefault="00657CF1">
      <w:pPr>
        <w:pStyle w:val="b2"/>
      </w:pPr>
      <w:r>
        <w:t>M55M1</w:t>
      </w:r>
      <w:r w:rsidR="00883DBA" w:rsidRPr="00C15901">
        <w:t>_Series_BSP_CMSIS_V3.0</w:t>
      </w:r>
      <w:r w:rsidR="003E37EC">
        <w:t>1</w:t>
      </w:r>
      <w:r w:rsidR="00883DBA" w:rsidRPr="00C15901">
        <w:t>.00</w:t>
      </w:r>
      <w:r w:rsidR="00883DBA">
        <w:t>1</w:t>
      </w:r>
      <w:r w:rsidR="00611F3C">
        <w:rPr>
          <w:rFonts w:hint="eastAsia"/>
        </w:rPr>
        <w:t>。</w:t>
      </w:r>
    </w:p>
    <w:p w14:paraId="4A167FA0" w14:textId="77777777" w:rsidR="00CE06A7" w:rsidRDefault="00CE06A7">
      <w:pPr>
        <w:pStyle w:val="b1"/>
      </w:pPr>
      <w:proofErr w:type="spellStart"/>
      <w:r>
        <w:rPr>
          <w:rFonts w:hint="eastAsia"/>
        </w:rPr>
        <w:t>IDE</w:t>
      </w:r>
      <w:r>
        <w:rPr>
          <w:rFonts w:hint="eastAsia"/>
        </w:rPr>
        <w:t>版本</w:t>
      </w:r>
      <w:proofErr w:type="spellEnd"/>
    </w:p>
    <w:p w14:paraId="5C2B04F9" w14:textId="08E5A7FA" w:rsidR="00166BD9" w:rsidRPr="003B59CF" w:rsidRDefault="00166BD9">
      <w:pPr>
        <w:pStyle w:val="b2"/>
      </w:pPr>
      <w:r w:rsidRPr="003B59CF">
        <w:t>K</w:t>
      </w:r>
      <w:r>
        <w:rPr>
          <w:rFonts w:hint="eastAsia"/>
        </w:rPr>
        <w:t xml:space="preserve">eil </w:t>
      </w:r>
      <w:proofErr w:type="spellStart"/>
      <w:r>
        <w:rPr>
          <w:rFonts w:hint="eastAsia"/>
        </w:rPr>
        <w:t>uVersion</w:t>
      </w:r>
      <w:proofErr w:type="spellEnd"/>
      <w:r w:rsidR="00C405D6">
        <w:t xml:space="preserve"> </w:t>
      </w:r>
      <w:r w:rsidR="00C405D6">
        <w:rPr>
          <w:rFonts w:hint="eastAsia"/>
        </w:rPr>
        <w:t>5</w:t>
      </w:r>
      <w:r w:rsidRPr="003B59CF">
        <w:t>.</w:t>
      </w:r>
      <w:r w:rsidR="00657CF1">
        <w:rPr>
          <w:rFonts w:hint="eastAsia"/>
        </w:rPr>
        <w:t>40</w:t>
      </w:r>
      <w:r w:rsidR="00611F3C">
        <w:rPr>
          <w:rFonts w:hint="eastAsia"/>
        </w:rPr>
        <w:t>。</w:t>
      </w:r>
    </w:p>
    <w:p w14:paraId="796ABB37" w14:textId="77777777" w:rsidR="005E2550" w:rsidRPr="00C266EF" w:rsidRDefault="00FD1A0A" w:rsidP="00A5600E">
      <w:pPr>
        <w:pStyle w:val="Heading2"/>
      </w:pPr>
      <w:r>
        <w:t>硬體</w:t>
      </w:r>
      <w:r>
        <w:rPr>
          <w:rFonts w:hint="eastAsia"/>
        </w:rPr>
        <w:t>需求</w:t>
      </w:r>
    </w:p>
    <w:p w14:paraId="0E9D295D" w14:textId="77777777" w:rsidR="005E2550" w:rsidRPr="008B3C43" w:rsidRDefault="005E2550">
      <w:pPr>
        <w:pStyle w:val="b1"/>
      </w:pPr>
      <w:proofErr w:type="spellStart"/>
      <w:r w:rsidRPr="008B3C43">
        <w:t>電路元件</w:t>
      </w:r>
      <w:proofErr w:type="spellEnd"/>
    </w:p>
    <w:p w14:paraId="70753AE9" w14:textId="4617853C" w:rsidR="00883DBA" w:rsidRDefault="00883DBA">
      <w:pPr>
        <w:pStyle w:val="b2"/>
      </w:pPr>
      <w:r w:rsidRPr="000F0591">
        <w:t>NuMaker-</w:t>
      </w:r>
      <w:r w:rsidR="00657CF1">
        <w:t xml:space="preserve">M55M1 </w:t>
      </w:r>
      <w:r w:rsidRPr="000F0591">
        <w:t>V1.0</w:t>
      </w:r>
      <w:r w:rsidR="00307A2B">
        <w:rPr>
          <w:rFonts w:hint="eastAsia"/>
        </w:rPr>
        <w:t>。</w:t>
      </w:r>
    </w:p>
    <w:p w14:paraId="0BC80F91" w14:textId="01DF9729" w:rsidR="003E37EC" w:rsidRDefault="003E37EC">
      <w:pPr>
        <w:pStyle w:val="b2"/>
      </w:pPr>
      <w:r>
        <w:t>EBI16-RGB24</w:t>
      </w:r>
      <w:r w:rsidR="00307A2B">
        <w:rPr>
          <w:rFonts w:hint="eastAsia"/>
        </w:rPr>
        <w:t>連接板。</w:t>
      </w:r>
    </w:p>
    <w:p w14:paraId="4AC39035" w14:textId="2C142ACA" w:rsidR="003E37EC" w:rsidRDefault="003E37EC">
      <w:pPr>
        <w:pStyle w:val="b2"/>
      </w:pPr>
      <w:r>
        <w:rPr>
          <w:rFonts w:hint="eastAsia"/>
        </w:rPr>
        <w:t>同步信號</w:t>
      </w:r>
      <w:r>
        <w:rPr>
          <w:rFonts w:hint="eastAsia"/>
        </w:rPr>
        <w:t>LCD</w:t>
      </w:r>
      <w:r>
        <w:rPr>
          <w:rFonts w:hint="eastAsia"/>
        </w:rPr>
        <w:t>屏幕，解析度為</w:t>
      </w:r>
      <w:r w:rsidR="00D440F3">
        <w:t>W</w:t>
      </w:r>
      <w:r>
        <w:t>QVGA</w:t>
      </w:r>
      <w:r w:rsidR="00307A2B">
        <w:rPr>
          <w:rFonts w:hint="eastAsia"/>
        </w:rPr>
        <w:t>。</w:t>
      </w:r>
    </w:p>
    <w:p w14:paraId="6B665C91" w14:textId="6547870A" w:rsidR="00AE7001" w:rsidRPr="00AE7001" w:rsidRDefault="00B31A6E">
      <w:pPr>
        <w:pStyle w:val="b1"/>
      </w:pPr>
      <w:proofErr w:type="spellStart"/>
      <w:ins w:id="24" w:author="MS30 SCFchian1" w:date="2023-08-18T09:42:00Z">
        <w:r>
          <w:rPr>
            <w:rFonts w:hint="eastAsia"/>
          </w:rPr>
          <w:t>線路示意圖</w:t>
        </w:r>
      </w:ins>
      <w:proofErr w:type="spellEnd"/>
      <w:del w:id="25" w:author="MS30 SCFchian1" w:date="2023-08-18T09:42:00Z">
        <w:r w:rsidR="00B64D08" w:rsidRPr="008B3C43" w:rsidDel="00B31A6E">
          <w:rPr>
            <w:rFonts w:hint="eastAsia"/>
          </w:rPr>
          <w:delText>示意</w:delText>
        </w:r>
        <w:r w:rsidR="005E2550" w:rsidRPr="008B3C43" w:rsidDel="00B31A6E">
          <w:delText>圖</w:delText>
        </w:r>
      </w:del>
    </w:p>
    <w:p w14:paraId="32FBD42A" w14:textId="0F776394" w:rsidR="000C6DA6" w:rsidRDefault="000C6DA6">
      <w:pPr>
        <w:pStyle w:val="b2"/>
      </w:pPr>
      <w:r>
        <w:rPr>
          <w:rFonts w:hint="eastAsia"/>
        </w:rPr>
        <w:t>將</w:t>
      </w:r>
      <w:r>
        <w:rPr>
          <w:rFonts w:hint="eastAsia"/>
        </w:rPr>
        <w:t>NuMaker-M55M1 V1.0</w:t>
      </w:r>
      <w:r>
        <w:rPr>
          <w:rFonts w:hint="eastAsia"/>
        </w:rPr>
        <w:t>、</w:t>
      </w:r>
      <w:r>
        <w:rPr>
          <w:rFonts w:hint="eastAsia"/>
        </w:rPr>
        <w:t>EBI16-RGB24</w:t>
      </w:r>
      <w:r>
        <w:rPr>
          <w:rFonts w:hint="eastAsia"/>
        </w:rPr>
        <w:t>連接板和同步信號</w:t>
      </w:r>
      <w:r>
        <w:rPr>
          <w:rFonts w:hint="eastAsia"/>
        </w:rPr>
        <w:t>LCD</w:t>
      </w:r>
      <w:r>
        <w:rPr>
          <w:rFonts w:hint="eastAsia"/>
        </w:rPr>
        <w:t>屏幕進行組裝。</w:t>
      </w:r>
    </w:p>
    <w:p w14:paraId="65DC263D" w14:textId="713BACEB" w:rsidR="000C6DA6" w:rsidRPr="00634A30" w:rsidRDefault="0032720B" w:rsidP="000C6DA6">
      <w:pPr>
        <w:pStyle w:val="b2"/>
      </w:pPr>
      <w:r>
        <w:rPr>
          <w:rFonts w:hint="eastAsia"/>
        </w:rPr>
        <w:t>使用</w:t>
      </w:r>
      <w:r>
        <w:rPr>
          <w:rFonts w:hint="eastAsia"/>
        </w:rPr>
        <w:t xml:space="preserve">USB Type-C to </w:t>
      </w:r>
      <w:r>
        <w:t>Type-A</w:t>
      </w:r>
      <w:r w:rsidR="00922C46" w:rsidRPr="00AE7001">
        <w:rPr>
          <w:rFonts w:hint="eastAsia"/>
        </w:rPr>
        <w:t xml:space="preserve"> </w:t>
      </w:r>
      <w:r w:rsidR="00922C46" w:rsidRPr="00AE7001">
        <w:rPr>
          <w:rFonts w:hint="eastAsia"/>
        </w:rPr>
        <w:t>連接</w:t>
      </w:r>
      <w:r>
        <w:rPr>
          <w:rFonts w:hint="eastAsia"/>
        </w:rPr>
        <w:t>線，將</w:t>
      </w:r>
      <w:r>
        <w:rPr>
          <w:rFonts w:hint="eastAsia"/>
        </w:rPr>
        <w:t xml:space="preserve">NuMaker-M55M1 </w:t>
      </w:r>
      <w:r>
        <w:t>V1.0</w:t>
      </w:r>
      <w:r>
        <w:rPr>
          <w:rFonts w:hint="eastAsia"/>
        </w:rPr>
        <w:t>開發板連接至電腦</w:t>
      </w:r>
      <w:r w:rsidR="007D4F2E" w:rsidRPr="006B4A96">
        <w:rPr>
          <w:rFonts w:hint="eastAsia"/>
          <w:lang w:eastAsia="zh-CN"/>
        </w:rPr>
        <w:t>。</w:t>
      </w:r>
    </w:p>
    <w:tbl>
      <w:tblPr>
        <w:tblStyle w:val="TableGrid"/>
        <w:tblW w:w="0" w:type="auto"/>
        <w:tblLook w:val="04A0" w:firstRow="1" w:lastRow="0" w:firstColumn="1" w:lastColumn="0" w:noHBand="0" w:noVBand="1"/>
      </w:tblPr>
      <w:tblGrid>
        <w:gridCol w:w="9964"/>
      </w:tblGrid>
      <w:tr w:rsidR="00D73E1E" w14:paraId="48FF03DC" w14:textId="77777777" w:rsidTr="00D73E1E">
        <w:tc>
          <w:tcPr>
            <w:tcW w:w="10190" w:type="dxa"/>
          </w:tcPr>
          <w:p w14:paraId="53CBB581" w14:textId="43966D19" w:rsidR="00D73E1E" w:rsidRDefault="0032720B" w:rsidP="005702C3">
            <w:pPr>
              <w:keepNext/>
              <w:widowControl/>
              <w:overflowPunct/>
              <w:topLinePunct/>
              <w:autoSpaceDE/>
              <w:autoSpaceDN/>
              <w:spacing w:before="120" w:after="120"/>
              <w:jc w:val="center"/>
              <w:rPr>
                <w:rFonts w:eastAsia="SimSun" w:cs="Arial"/>
              </w:rPr>
            </w:pPr>
            <w:r>
              <w:rPr>
                <w:rFonts w:eastAsia="SimSun" w:cs="Arial"/>
                <w:noProof/>
              </w:rPr>
              <w:drawing>
                <wp:inline distT="0" distB="0" distL="0" distR="0" wp14:anchorId="016101D3" wp14:editId="5AA32ED8">
                  <wp:extent cx="4742327" cy="1030689"/>
                  <wp:effectExtent l="0" t="0" r="1270" b="0"/>
                  <wp:docPr id="114801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5854" cy="1035802"/>
                          </a:xfrm>
                          <a:prstGeom prst="rect">
                            <a:avLst/>
                          </a:prstGeom>
                          <a:noFill/>
                        </pic:spPr>
                      </pic:pic>
                    </a:graphicData>
                  </a:graphic>
                </wp:inline>
              </w:drawing>
            </w:r>
          </w:p>
        </w:tc>
      </w:tr>
    </w:tbl>
    <w:p w14:paraId="22102CF1" w14:textId="0D71AC11" w:rsidR="00922C46" w:rsidRPr="00640C61" w:rsidRDefault="005702C3" w:rsidP="00640C61">
      <w:pPr>
        <w:pStyle w:val="Caption"/>
      </w:pPr>
      <w:r w:rsidRPr="00640C61">
        <w:rPr>
          <w:rFonts w:hint="eastAsia"/>
        </w:rPr>
        <w:t>圖</w:t>
      </w:r>
      <w:r w:rsidRPr="00640C61">
        <w:t xml:space="preserve"> </w:t>
      </w:r>
      <w:r w:rsidR="00B31A6E">
        <w:rPr>
          <w:noProof/>
        </w:rPr>
        <w:fldChar w:fldCharType="begin"/>
      </w:r>
      <w:r w:rsidR="00B31A6E">
        <w:rPr>
          <w:noProof/>
        </w:rPr>
        <w:instrText xml:space="preserve"> STYLEREF 1 \s </w:instrText>
      </w:r>
      <w:r w:rsidR="00B31A6E">
        <w:rPr>
          <w:noProof/>
        </w:rPr>
        <w:fldChar w:fldCharType="separate"/>
      </w:r>
      <w:r w:rsidR="00BF27CF">
        <w:rPr>
          <w:noProof/>
        </w:rPr>
        <w:t>3</w:t>
      </w:r>
      <w:r w:rsidR="00B31A6E">
        <w:rPr>
          <w:noProof/>
        </w:rPr>
        <w:fldChar w:fldCharType="end"/>
      </w:r>
      <w:r w:rsidR="00C475BF" w:rsidRPr="00640C61">
        <w:noBreakHyphen/>
      </w:r>
      <w:r w:rsidR="00C475BF" w:rsidRPr="00640C61">
        <w:fldChar w:fldCharType="begin"/>
      </w:r>
      <w:r w:rsidR="00C475BF" w:rsidRPr="00640C61">
        <w:instrText xml:space="preserve"> SEQ </w:instrText>
      </w:r>
      <w:r w:rsidR="00C475BF" w:rsidRPr="00640C61">
        <w:instrText>图</w:instrText>
      </w:r>
      <w:r w:rsidR="00C475BF" w:rsidRPr="00640C61">
        <w:instrText xml:space="preserve"> \* ARABIC \s 1 </w:instrText>
      </w:r>
      <w:r w:rsidR="00C475BF" w:rsidRPr="00640C61">
        <w:fldChar w:fldCharType="separate"/>
      </w:r>
      <w:r w:rsidR="00BF27CF">
        <w:rPr>
          <w:noProof/>
        </w:rPr>
        <w:t>1</w:t>
      </w:r>
      <w:r w:rsidR="00C475BF" w:rsidRPr="00640C61">
        <w:fldChar w:fldCharType="end"/>
      </w:r>
      <w:r w:rsidRPr="00640C61">
        <w:t xml:space="preserve"> </w:t>
      </w:r>
      <w:del w:id="26" w:author="MS30 SCFchian1" w:date="2023-11-02T15:21:00Z">
        <w:r w:rsidR="00614A68" w:rsidRPr="00640C61" w:rsidDel="0079589B">
          <w:rPr>
            <w:rFonts w:hint="eastAsia"/>
            <w:lang w:eastAsia="zh-TW"/>
          </w:rPr>
          <w:delText>NUC1262 UART</w:delText>
        </w:r>
        <w:r w:rsidR="00AE7001" w:rsidRPr="00640C61" w:rsidDel="0079589B">
          <w:rPr>
            <w:rFonts w:hint="eastAsia"/>
            <w:lang w:eastAsia="zh-TW"/>
          </w:rPr>
          <w:delText>0</w:delText>
        </w:r>
        <w:r w:rsidR="00614A68" w:rsidRPr="00640C61" w:rsidDel="0079589B">
          <w:rPr>
            <w:rFonts w:hint="eastAsia"/>
            <w:lang w:eastAsia="zh-TW"/>
          </w:rPr>
          <w:delText xml:space="preserve"> TX </w:delText>
        </w:r>
        <w:r w:rsidR="00614A68" w:rsidRPr="00640C61" w:rsidDel="0079589B">
          <w:rPr>
            <w:rFonts w:hint="eastAsia"/>
            <w:lang w:eastAsia="zh-TW"/>
          </w:rPr>
          <w:delText>和</w:delText>
        </w:r>
        <w:r w:rsidR="00614A68" w:rsidRPr="00640C61" w:rsidDel="0079589B">
          <w:rPr>
            <w:rFonts w:hint="eastAsia"/>
            <w:lang w:eastAsia="zh-TW"/>
          </w:rPr>
          <w:delText xml:space="preserve"> PC UART RX </w:delText>
        </w:r>
      </w:del>
      <w:ins w:id="27" w:author="MS30 SCFchian1" w:date="2023-11-02T15:21:00Z">
        <w:r w:rsidR="0079589B">
          <w:rPr>
            <w:rFonts w:hint="eastAsia"/>
            <w:lang w:eastAsia="zh-TW"/>
          </w:rPr>
          <w:t>線</w:t>
        </w:r>
        <w:proofErr w:type="spellStart"/>
        <w:r w:rsidR="0079589B">
          <w:t>路示意圖</w:t>
        </w:r>
      </w:ins>
      <w:proofErr w:type="spellEnd"/>
      <w:del w:id="28" w:author="MS30 SCFchian1" w:date="2023-11-02T15:21:00Z">
        <w:r w:rsidR="00614A68" w:rsidRPr="00640C61" w:rsidDel="0079589B">
          <w:rPr>
            <w:rFonts w:hint="eastAsia"/>
          </w:rPr>
          <w:delText>連接</w:delText>
        </w:r>
      </w:del>
    </w:p>
    <w:p w14:paraId="4E3516FA" w14:textId="77777777" w:rsidR="00922C46" w:rsidRPr="00922C46" w:rsidRDefault="00922C46" w:rsidP="00922C46">
      <w:pPr>
        <w:rPr>
          <w:lang w:eastAsia="zh-TW"/>
        </w:rPr>
      </w:pPr>
    </w:p>
    <w:p w14:paraId="2B52026D" w14:textId="671914B7" w:rsidR="006F29EA" w:rsidRDefault="003A2EEC" w:rsidP="00FB160E">
      <w:pPr>
        <w:pStyle w:val="Heading1"/>
        <w:rPr>
          <w:ins w:id="29" w:author="MS30 SCFchian1 [2]" w:date="2024-12-17T16:08:00Z" w16du:dateUtc="2024-12-17T08:08:00Z"/>
          <w:lang w:eastAsia="zh-TW"/>
        </w:rPr>
      </w:pPr>
      <w:r>
        <w:rPr>
          <w:rFonts w:hint="eastAsia"/>
          <w:lang w:eastAsia="zh-TW"/>
        </w:rPr>
        <w:lastRenderedPageBreak/>
        <w:t>目錄資訊</w:t>
      </w:r>
    </w:p>
    <w:p w14:paraId="6385F73D" w14:textId="6F4EFA65" w:rsidR="005F0255" w:rsidRPr="005F0255" w:rsidRDefault="005F0255">
      <w:pPr>
        <w:pStyle w:val="bodyNormal"/>
        <w:spacing w:before="180" w:after="180"/>
        <w:rPr>
          <w:ins w:id="30" w:author="MS30 SCFchian1 [2]" w:date="2023-12-11T14:24:00Z"/>
          <w:rPrChange w:id="31" w:author="MS30 SCFchian1 [2]" w:date="2024-12-17T16:08:00Z" w16du:dateUtc="2024-12-17T08:08:00Z">
            <w:rPr>
              <w:ins w:id="32" w:author="MS30 SCFchian1 [2]" w:date="2023-12-11T14:24:00Z"/>
              <w:lang w:eastAsia="zh-TW"/>
            </w:rPr>
          </w:rPrChange>
        </w:rPr>
        <w:pPrChange w:id="33" w:author="MS30 SCFchian1 [2]" w:date="2024-12-17T16:08:00Z" w16du:dateUtc="2024-12-17T08:08:00Z">
          <w:pPr>
            <w:pStyle w:val="Heading1"/>
          </w:pPr>
        </w:pPrChange>
      </w:pPr>
      <w:proofErr w:type="spellStart"/>
      <w:ins w:id="34" w:author="MS30 SCFchian1 [2]" w:date="2024-12-17T16:08:00Z" w16du:dateUtc="2024-12-17T08:08:00Z">
        <w:r w:rsidRPr="005F0255">
          <w:rPr>
            <w:rFonts w:hint="eastAsia"/>
            <w:rPrChange w:id="35" w:author="MS30 SCFchian1 [2]" w:date="2024-12-17T16:08:00Z" w16du:dateUtc="2024-12-17T08:08:00Z">
              <w:rPr>
                <w:rFonts w:ascii="新細明體" w:hAnsi="新細明體" w:hint="eastAsia"/>
                <w:b w:val="0"/>
                <w:bCs w:val="0"/>
                <w:sz w:val="22"/>
                <w:szCs w:val="22"/>
              </w:rPr>
            </w:rPrChange>
          </w:rPr>
          <w:t>目錄結構如下圖所示</w:t>
        </w:r>
        <w:proofErr w:type="spellEnd"/>
        <w:r w:rsidRPr="005F0255">
          <w:rPr>
            <w:rFonts w:hint="eastAsia"/>
            <w:rPrChange w:id="36" w:author="MS30 SCFchian1 [2]" w:date="2024-12-17T16:08:00Z" w16du:dateUtc="2024-12-17T08:08:00Z">
              <w:rPr>
                <w:rFonts w:ascii="新細明體" w:hAnsi="新細明體" w:hint="eastAsia"/>
                <w:b w:val="0"/>
                <w:bCs w:val="0"/>
                <w:sz w:val="22"/>
                <w:szCs w:val="22"/>
              </w:rPr>
            </w:rPrChange>
          </w:rPr>
          <w:t>。</w:t>
        </w:r>
      </w:ins>
    </w:p>
    <w:p w14:paraId="734F2CEF" w14:textId="0AE9164D" w:rsidR="00D51249" w:rsidRPr="00EF29CB" w:rsidDel="00D51249" w:rsidRDefault="00D51249">
      <w:pPr>
        <w:pStyle w:val="bodyNormal"/>
        <w:spacing w:before="180" w:after="180"/>
        <w:rPr>
          <w:del w:id="37" w:author="MS30 SCFchian1 [2]" w:date="2023-12-08T14:27:00Z"/>
          <w:lang w:eastAsia="zh-TW"/>
          <w:rPrChange w:id="38" w:author="MS30 SCFchian1 [2]" w:date="2023-12-11T14:24:00Z">
            <w:rPr>
              <w:del w:id="39" w:author="MS30 SCFchian1 [2]" w:date="2023-12-08T14:27:00Z"/>
            </w:rPr>
          </w:rPrChange>
        </w:rPr>
        <w:pPrChange w:id="40" w:author="MS30 SCFchian1 [2]" w:date="2023-12-08T14:27:00Z">
          <w:pPr>
            <w:pStyle w:val="Heading1"/>
          </w:pPr>
        </w:pPrChange>
      </w:pPr>
    </w:p>
    <w:tbl>
      <w:tblPr>
        <w:tblStyle w:val="TableGrid"/>
        <w:tblW w:w="0" w:type="auto"/>
        <w:tblLook w:val="04A0" w:firstRow="1" w:lastRow="0" w:firstColumn="1" w:lastColumn="0" w:noHBand="0" w:noVBand="1"/>
      </w:tblPr>
      <w:tblGrid>
        <w:gridCol w:w="9964"/>
      </w:tblGrid>
      <w:tr w:rsidR="007F7665" w:rsidRPr="007F7665" w:rsidDel="00D51249" w14:paraId="73773F41" w14:textId="3EF60B8D" w:rsidTr="001534BB">
        <w:trPr>
          <w:del w:id="41" w:author="MS30 SCFchian1 [2]" w:date="2023-12-08T14:27:00Z"/>
        </w:trPr>
        <w:tc>
          <w:tcPr>
            <w:tcW w:w="9964" w:type="dxa"/>
          </w:tcPr>
          <w:p w14:paraId="52724EFD" w14:textId="37CE79E8" w:rsidR="007F7665" w:rsidRPr="007F7665" w:rsidDel="00CE6106" w:rsidRDefault="007F7665" w:rsidP="00640C61">
            <w:pPr>
              <w:pStyle w:val="Directorytxt"/>
              <w:spacing w:after="180"/>
              <w:rPr>
                <w:del w:id="42" w:author="MS30 SCFchian1 [2]" w:date="2023-12-11T14:38:00Z"/>
              </w:rPr>
            </w:pPr>
            <w:bookmarkStart w:id="43" w:name="_Hlk68668589"/>
            <w:del w:id="44" w:author="MS30 SCFchian1 [2]" w:date="2023-12-11T14:38:00Z">
              <w:r w:rsidRPr="007F7665" w:rsidDel="00CE6106">
                <w:delText>EC</w:delText>
              </w:r>
              <w:bookmarkEnd w:id="43"/>
              <w:r w:rsidR="00883DBA" w:rsidDel="00CE6106">
                <w:delText>_NUC1262_Verify_Image_CRC32_V1.00</w:delText>
              </w:r>
            </w:del>
          </w:p>
          <w:tbl>
            <w:tblPr>
              <w:tblStyle w:val="TableGrid"/>
              <w:tblW w:w="0" w:type="auto"/>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5257"/>
            </w:tblGrid>
            <w:tr w:rsidR="007F7665" w:rsidRPr="007F7665" w:rsidDel="00CE6106" w14:paraId="45FBAC29" w14:textId="49F5C35A" w:rsidTr="00883DBA">
              <w:trPr>
                <w:trHeight w:val="510"/>
                <w:del w:id="45" w:author="MS30 SCFchian1 [2]" w:date="2023-12-11T14:38:00Z"/>
              </w:trPr>
              <w:tc>
                <w:tcPr>
                  <w:tcW w:w="4124" w:type="dxa"/>
                </w:tcPr>
                <w:p w14:paraId="064D224B" w14:textId="13D982B9" w:rsidR="007F7665" w:rsidRPr="007F7665" w:rsidDel="00CE6106" w:rsidRDefault="007F7665" w:rsidP="00640C61">
                  <w:pPr>
                    <w:pStyle w:val="Directorytxt"/>
                    <w:spacing w:after="180"/>
                    <w:rPr>
                      <w:del w:id="46" w:author="MS30 SCFchian1 [2]" w:date="2023-12-11T14:38:00Z"/>
                    </w:rPr>
                  </w:pPr>
                  <w:del w:id="47" w:author="MS30 SCFchian1 [2]" w:date="2023-12-11T14:38:00Z">
                    <w:r w:rsidRPr="007F7665" w:rsidDel="00CE6106">
                      <w:delText>Library</w:delText>
                    </w:r>
                  </w:del>
                </w:p>
              </w:tc>
              <w:tc>
                <w:tcPr>
                  <w:tcW w:w="5257" w:type="dxa"/>
                </w:tcPr>
                <w:p w14:paraId="58295DAD" w14:textId="2168BBB5" w:rsidR="007F7665" w:rsidRPr="007F7665" w:rsidDel="00CE6106" w:rsidRDefault="007F7665" w:rsidP="00640C61">
                  <w:pPr>
                    <w:pStyle w:val="Tabletxt"/>
                    <w:rPr>
                      <w:del w:id="48" w:author="MS30 SCFchian1 [2]" w:date="2023-12-11T14:38:00Z"/>
                      <w:color w:val="C00000"/>
                    </w:rPr>
                  </w:pPr>
                  <w:del w:id="49" w:author="MS30 SCFchian1 [2]" w:date="2023-12-11T14:38:00Z">
                    <w:r w:rsidRPr="007F7665" w:rsidDel="00CE6106">
                      <w:delText>Sample code header and source files</w:delText>
                    </w:r>
                  </w:del>
                </w:p>
              </w:tc>
            </w:tr>
            <w:tr w:rsidR="007F7665" w:rsidRPr="007F7665" w:rsidDel="00CE6106" w14:paraId="4FAF9717" w14:textId="45D82D21" w:rsidTr="00883DBA">
              <w:trPr>
                <w:trHeight w:val="737"/>
                <w:del w:id="50" w:author="MS30 SCFchian1 [2]" w:date="2023-12-11T14:38:00Z"/>
              </w:trPr>
              <w:tc>
                <w:tcPr>
                  <w:tcW w:w="4124" w:type="dxa"/>
                </w:tcPr>
                <w:p w14:paraId="63087377" w14:textId="5F54D08E" w:rsidR="007F7665" w:rsidRPr="007F7665" w:rsidDel="00CE6106" w:rsidRDefault="007F7665" w:rsidP="007E39F8">
                  <w:pPr>
                    <w:widowControl/>
                    <w:numPr>
                      <w:ilvl w:val="1"/>
                      <w:numId w:val="21"/>
                    </w:numPr>
                    <w:overflowPunct/>
                    <w:topLinePunct/>
                    <w:autoSpaceDE/>
                    <w:autoSpaceDN/>
                    <w:adjustRightInd/>
                    <w:snapToGrid/>
                    <w:spacing w:line="360" w:lineRule="auto"/>
                    <w:jc w:val="left"/>
                    <w:textAlignment w:val="auto"/>
                    <w:rPr>
                      <w:del w:id="51" w:author="MS30 SCFchian1 [2]" w:date="2023-12-11T14:38:00Z"/>
                      <w:rFonts w:cs="Arial"/>
                      <w:color w:val="C00000"/>
                      <w:szCs w:val="24"/>
                      <w:lang w:eastAsia="zh-TW"/>
                    </w:rPr>
                  </w:pPr>
                  <w:del w:id="52" w:author="MS30 SCFchian1 [2]" w:date="2023-12-11T14:38:00Z">
                    <w:r w:rsidRPr="007F7665" w:rsidDel="00CE6106">
                      <w:rPr>
                        <w:rFonts w:cs="Arial"/>
                        <w:color w:val="C00000"/>
                        <w:szCs w:val="24"/>
                        <w:lang w:eastAsia="zh-TW"/>
                      </w:rPr>
                      <w:delText>CMSIS</w:delText>
                    </w:r>
                  </w:del>
                </w:p>
              </w:tc>
              <w:tc>
                <w:tcPr>
                  <w:tcW w:w="5257" w:type="dxa"/>
                </w:tcPr>
                <w:p w14:paraId="56427C83" w14:textId="781B2E9D" w:rsidR="007F7665" w:rsidRPr="007F7665" w:rsidDel="00CE6106" w:rsidRDefault="007F7665" w:rsidP="00640C61">
                  <w:pPr>
                    <w:pStyle w:val="Tabletxt"/>
                    <w:rPr>
                      <w:del w:id="53" w:author="MS30 SCFchian1 [2]" w:date="2023-12-11T14:38:00Z"/>
                    </w:rPr>
                  </w:pPr>
                  <w:del w:id="54" w:author="MS30 SCFchian1 [2]" w:date="2023-12-11T14:38:00Z">
                    <w:r w:rsidRPr="007F7665" w:rsidDel="00CE6106">
                      <w:delText>Cortex</w:delText>
                    </w:r>
                    <w:r w:rsidRPr="007F7665" w:rsidDel="00CE6106">
                      <w:rPr>
                        <w:vertAlign w:val="superscript"/>
                      </w:rPr>
                      <w:delText>®</w:delText>
                    </w:r>
                    <w:r w:rsidRPr="007F7665" w:rsidDel="00CE6106">
                      <w:delText xml:space="preserve"> Microcontroller Software Interface Standard (CMSIS) by A</w:delText>
                    </w:r>
                    <w:r w:rsidRPr="007F7665" w:rsidDel="00CE6106">
                      <w:rPr>
                        <w:rFonts w:hint="eastAsia"/>
                      </w:rPr>
                      <w:delText>rm</w:delText>
                    </w:r>
                    <w:r w:rsidRPr="007F7665" w:rsidDel="00CE6106">
                      <w:rPr>
                        <w:vertAlign w:val="superscript"/>
                      </w:rPr>
                      <w:delText>®</w:delText>
                    </w:r>
                    <w:r w:rsidRPr="007F7665" w:rsidDel="00CE6106">
                      <w:delText xml:space="preserve"> Corp.</w:delText>
                    </w:r>
                  </w:del>
                </w:p>
              </w:tc>
            </w:tr>
            <w:tr w:rsidR="007F7665" w:rsidRPr="007F7665" w:rsidDel="00CE6106" w14:paraId="7F604B20" w14:textId="22194198" w:rsidTr="00883DBA">
              <w:trPr>
                <w:trHeight w:val="510"/>
                <w:del w:id="55" w:author="MS30 SCFchian1 [2]" w:date="2023-12-11T14:38:00Z"/>
              </w:trPr>
              <w:tc>
                <w:tcPr>
                  <w:tcW w:w="4124" w:type="dxa"/>
                </w:tcPr>
                <w:p w14:paraId="1E441D9B" w14:textId="1632BC47" w:rsidR="007F7665" w:rsidRPr="007F7665" w:rsidDel="00CE6106" w:rsidRDefault="007F7665" w:rsidP="007E39F8">
                  <w:pPr>
                    <w:widowControl/>
                    <w:numPr>
                      <w:ilvl w:val="1"/>
                      <w:numId w:val="21"/>
                    </w:numPr>
                    <w:overflowPunct/>
                    <w:topLinePunct/>
                    <w:autoSpaceDE/>
                    <w:autoSpaceDN/>
                    <w:adjustRightInd/>
                    <w:snapToGrid/>
                    <w:spacing w:line="360" w:lineRule="auto"/>
                    <w:jc w:val="left"/>
                    <w:textAlignment w:val="auto"/>
                    <w:rPr>
                      <w:del w:id="56" w:author="MS30 SCFchian1 [2]" w:date="2023-12-11T14:38:00Z"/>
                      <w:rFonts w:cs="Arial"/>
                      <w:color w:val="C00000"/>
                      <w:szCs w:val="24"/>
                      <w:lang w:eastAsia="zh-TW"/>
                    </w:rPr>
                  </w:pPr>
                  <w:del w:id="57" w:author="MS30 SCFchian1 [2]" w:date="2023-12-11T14:38:00Z">
                    <w:r w:rsidRPr="007F7665" w:rsidDel="00CE6106">
                      <w:rPr>
                        <w:rFonts w:cs="Arial"/>
                        <w:color w:val="C00000"/>
                        <w:szCs w:val="24"/>
                        <w:lang w:eastAsia="zh-TW"/>
                      </w:rPr>
                      <w:delText>Device</w:delText>
                    </w:r>
                  </w:del>
                </w:p>
              </w:tc>
              <w:tc>
                <w:tcPr>
                  <w:tcW w:w="5257" w:type="dxa"/>
                </w:tcPr>
                <w:p w14:paraId="36308B64" w14:textId="138CF82B" w:rsidR="007F7665" w:rsidRPr="007F7665" w:rsidDel="00CE6106" w:rsidRDefault="007F7665" w:rsidP="00640C61">
                  <w:pPr>
                    <w:pStyle w:val="Tabletxt"/>
                    <w:rPr>
                      <w:del w:id="58" w:author="MS30 SCFchian1 [2]" w:date="2023-12-11T14:38:00Z"/>
                      <w:color w:val="C00000"/>
                    </w:rPr>
                  </w:pPr>
                  <w:del w:id="59" w:author="MS30 SCFchian1 [2]" w:date="2023-12-11T14:38:00Z">
                    <w:r w:rsidRPr="007F7665" w:rsidDel="00CE6106">
                      <w:delText>CMSIS compliant device header file</w:delText>
                    </w:r>
                  </w:del>
                </w:p>
              </w:tc>
            </w:tr>
            <w:tr w:rsidR="007F7665" w:rsidRPr="007F7665" w:rsidDel="00CE6106" w14:paraId="12178246" w14:textId="04C858F5" w:rsidTr="00883DBA">
              <w:trPr>
                <w:trHeight w:val="510"/>
                <w:del w:id="60" w:author="MS30 SCFchian1 [2]" w:date="2023-12-11T14:38:00Z"/>
              </w:trPr>
              <w:tc>
                <w:tcPr>
                  <w:tcW w:w="4124" w:type="dxa"/>
                </w:tcPr>
                <w:p w14:paraId="2C2EF5A0" w14:textId="28E8CBF2" w:rsidR="007F7665" w:rsidRPr="007F7665" w:rsidDel="00CE6106" w:rsidRDefault="007F7665" w:rsidP="007E39F8">
                  <w:pPr>
                    <w:widowControl/>
                    <w:numPr>
                      <w:ilvl w:val="1"/>
                      <w:numId w:val="21"/>
                    </w:numPr>
                    <w:overflowPunct/>
                    <w:topLinePunct/>
                    <w:autoSpaceDE/>
                    <w:autoSpaceDN/>
                    <w:adjustRightInd/>
                    <w:snapToGrid/>
                    <w:spacing w:line="360" w:lineRule="auto"/>
                    <w:jc w:val="left"/>
                    <w:textAlignment w:val="auto"/>
                    <w:rPr>
                      <w:del w:id="61" w:author="MS30 SCFchian1 [2]" w:date="2023-12-11T14:38:00Z"/>
                      <w:rFonts w:cs="Arial"/>
                      <w:color w:val="C00000"/>
                      <w:szCs w:val="24"/>
                      <w:lang w:eastAsia="zh-TW"/>
                    </w:rPr>
                  </w:pPr>
                  <w:del w:id="62" w:author="MS30 SCFchian1 [2]" w:date="2023-12-11T14:38:00Z">
                    <w:r w:rsidRPr="007F7665" w:rsidDel="00CE6106">
                      <w:rPr>
                        <w:rFonts w:cs="Arial"/>
                        <w:color w:val="C00000"/>
                        <w:szCs w:val="24"/>
                        <w:lang w:eastAsia="zh-TW"/>
                      </w:rPr>
                      <w:delText>StdDriver</w:delText>
                    </w:r>
                  </w:del>
                </w:p>
              </w:tc>
              <w:tc>
                <w:tcPr>
                  <w:tcW w:w="5257" w:type="dxa"/>
                </w:tcPr>
                <w:p w14:paraId="2091BD4A" w14:textId="4F8D8F89" w:rsidR="007F7665" w:rsidRPr="007F7665" w:rsidDel="00CE6106" w:rsidRDefault="007F7665" w:rsidP="00640C61">
                  <w:pPr>
                    <w:pStyle w:val="Tabletxt"/>
                    <w:rPr>
                      <w:del w:id="63" w:author="MS30 SCFchian1 [2]" w:date="2023-12-11T14:38:00Z"/>
                      <w:color w:val="C00000"/>
                    </w:rPr>
                  </w:pPr>
                  <w:del w:id="64" w:author="MS30 SCFchian1 [2]" w:date="2023-12-11T14:38:00Z">
                    <w:r w:rsidRPr="007F7665" w:rsidDel="00CE6106">
                      <w:delText>All peripheral driver header and source files</w:delText>
                    </w:r>
                  </w:del>
                </w:p>
              </w:tc>
            </w:tr>
            <w:tr w:rsidR="007F7665" w:rsidRPr="007F7665" w:rsidDel="00CE6106" w14:paraId="77E8B4BF" w14:textId="23DCF176" w:rsidTr="00883DBA">
              <w:trPr>
                <w:trHeight w:val="510"/>
                <w:del w:id="65" w:author="MS30 SCFchian1 [2]" w:date="2023-12-11T14:38:00Z"/>
              </w:trPr>
              <w:tc>
                <w:tcPr>
                  <w:tcW w:w="4124" w:type="dxa"/>
                </w:tcPr>
                <w:p w14:paraId="2AED685C" w14:textId="25EE2505" w:rsidR="007F7665" w:rsidRPr="007F7665" w:rsidDel="00CE6106" w:rsidRDefault="007F7665" w:rsidP="00640C61">
                  <w:pPr>
                    <w:pStyle w:val="Directorytxt"/>
                    <w:spacing w:after="180"/>
                    <w:rPr>
                      <w:del w:id="66" w:author="MS30 SCFchian1 [2]" w:date="2023-12-11T14:38:00Z"/>
                    </w:rPr>
                  </w:pPr>
                  <w:del w:id="67" w:author="MS30 SCFchian1 [2]" w:date="2023-12-11T14:38:00Z">
                    <w:r w:rsidRPr="007F7665" w:rsidDel="00CE6106">
                      <w:delText>SampleCode</w:delText>
                    </w:r>
                  </w:del>
                </w:p>
              </w:tc>
              <w:tc>
                <w:tcPr>
                  <w:tcW w:w="5257" w:type="dxa"/>
                </w:tcPr>
                <w:p w14:paraId="70C95C59" w14:textId="3C0EEE68" w:rsidR="007F7665" w:rsidRPr="007F7665" w:rsidDel="00CE6106" w:rsidRDefault="007F7665" w:rsidP="007F7665">
                  <w:pPr>
                    <w:widowControl/>
                    <w:overflowPunct/>
                    <w:topLinePunct/>
                    <w:autoSpaceDE/>
                    <w:autoSpaceDN/>
                    <w:adjustRightInd/>
                    <w:snapToGrid/>
                    <w:ind w:firstLine="360"/>
                    <w:jc w:val="left"/>
                    <w:textAlignment w:val="auto"/>
                    <w:rPr>
                      <w:del w:id="68" w:author="MS30 SCFchian1 [2]" w:date="2023-12-11T14:38:00Z"/>
                      <w:rFonts w:cs="Arial"/>
                      <w:color w:val="C00000"/>
                      <w:szCs w:val="24"/>
                      <w:lang w:eastAsia="zh-TW"/>
                    </w:rPr>
                  </w:pPr>
                </w:p>
              </w:tc>
            </w:tr>
            <w:tr w:rsidR="007F7665" w:rsidRPr="007F7665" w:rsidDel="00CE6106" w14:paraId="580EB4BA" w14:textId="20AC8D62" w:rsidTr="00883DBA">
              <w:trPr>
                <w:trHeight w:val="510"/>
                <w:del w:id="69" w:author="MS30 SCFchian1 [2]" w:date="2023-12-11T14:38:00Z"/>
              </w:trPr>
              <w:tc>
                <w:tcPr>
                  <w:tcW w:w="4124" w:type="dxa"/>
                </w:tcPr>
                <w:p w14:paraId="356AEB50" w14:textId="5C086FD1" w:rsidR="007F7665" w:rsidRPr="007F7665" w:rsidDel="00CE6106" w:rsidRDefault="007F7665" w:rsidP="007E39F8">
                  <w:pPr>
                    <w:widowControl/>
                    <w:numPr>
                      <w:ilvl w:val="1"/>
                      <w:numId w:val="21"/>
                    </w:numPr>
                    <w:overflowPunct/>
                    <w:topLinePunct/>
                    <w:autoSpaceDE/>
                    <w:autoSpaceDN/>
                    <w:adjustRightInd/>
                    <w:snapToGrid/>
                    <w:spacing w:line="360" w:lineRule="auto"/>
                    <w:jc w:val="left"/>
                    <w:textAlignment w:val="auto"/>
                    <w:rPr>
                      <w:del w:id="70" w:author="MS30 SCFchian1 [2]" w:date="2023-12-11T14:38:00Z"/>
                      <w:rFonts w:cs="Arial"/>
                      <w:color w:val="C00000"/>
                      <w:szCs w:val="24"/>
                      <w:lang w:eastAsia="zh-TW"/>
                    </w:rPr>
                  </w:pPr>
                  <w:del w:id="71" w:author="MS30 SCFchian1 [2]" w:date="2023-12-11T14:38:00Z">
                    <w:r w:rsidRPr="007F7665" w:rsidDel="00CE6106">
                      <w:rPr>
                        <w:rFonts w:cs="Arial" w:hint="eastAsia"/>
                        <w:color w:val="C00000"/>
                        <w:szCs w:val="24"/>
                        <w:lang w:eastAsia="zh-TW"/>
                      </w:rPr>
                      <w:delText>Example</w:delText>
                    </w:r>
                    <w:r w:rsidRPr="007F7665" w:rsidDel="00CE6106">
                      <w:rPr>
                        <w:rFonts w:cs="Arial"/>
                        <w:color w:val="C00000"/>
                        <w:szCs w:val="24"/>
                        <w:lang w:eastAsia="zh-TW"/>
                      </w:rPr>
                      <w:delText>Code</w:delText>
                    </w:r>
                  </w:del>
                </w:p>
              </w:tc>
              <w:tc>
                <w:tcPr>
                  <w:tcW w:w="5257" w:type="dxa"/>
                </w:tcPr>
                <w:p w14:paraId="61D23381" w14:textId="57F30250" w:rsidR="007F7665" w:rsidRPr="007F7665" w:rsidDel="00CE6106" w:rsidRDefault="007F7665" w:rsidP="00640C61">
                  <w:pPr>
                    <w:pStyle w:val="Tabletxt"/>
                    <w:rPr>
                      <w:del w:id="72" w:author="MS30 SCFchian1 [2]" w:date="2023-12-11T14:38:00Z"/>
                      <w:color w:val="C00000"/>
                    </w:rPr>
                  </w:pPr>
                  <w:del w:id="73" w:author="MS30 SCFchian1 [2]" w:date="2023-12-11T14:38:00Z">
                    <w:r w:rsidRPr="007F7665" w:rsidDel="00CE6106">
                      <w:delText>Source file of example code</w:delText>
                    </w:r>
                  </w:del>
                </w:p>
              </w:tc>
            </w:tr>
          </w:tbl>
          <w:p w14:paraId="7B6BD92B" w14:textId="2E279118" w:rsidR="007F7665" w:rsidRPr="007F7665" w:rsidDel="00D51249" w:rsidRDefault="007F7665" w:rsidP="00C475BF">
            <w:pPr>
              <w:keepNext/>
              <w:rPr>
                <w:del w:id="74" w:author="MS30 SCFchian1 [2]" w:date="2023-12-08T14:27:00Z"/>
              </w:rPr>
            </w:pPr>
          </w:p>
        </w:tc>
      </w:tr>
      <w:tr w:rsidR="00CE6106" w14:paraId="0FC7F343" w14:textId="77777777" w:rsidTr="00FE35CF">
        <w:trPr>
          <w:ins w:id="75" w:author="MS30 SCFchian1 [2]" w:date="2023-12-11T14:38:00Z"/>
        </w:trPr>
        <w:tc>
          <w:tcPr>
            <w:tcW w:w="9964" w:type="dxa"/>
            <w:tcBorders>
              <w:bottom w:val="nil"/>
            </w:tcBorders>
          </w:tcPr>
          <w:p w14:paraId="3E960852" w14:textId="610961A8" w:rsidR="00CE6106" w:rsidRPr="00202F78" w:rsidRDefault="00CE6106" w:rsidP="00FE35CF">
            <w:pPr>
              <w:pStyle w:val="Directorytxt"/>
              <w:spacing w:after="180"/>
              <w:rPr>
                <w:ins w:id="76" w:author="MS30 SCFchian1 [2]" w:date="2023-12-11T14:38:00Z"/>
              </w:rPr>
            </w:pPr>
            <w:bookmarkStart w:id="77" w:name="_Hlk152938073"/>
            <w:ins w:id="78" w:author="MS30 SCFchian1 [2]" w:date="2023-12-11T14:38:00Z">
              <w:r>
                <w:t>EC_</w:t>
              </w:r>
            </w:ins>
            <w:r w:rsidR="00657CF1">
              <w:t>M55M1</w:t>
            </w:r>
            <w:ins w:id="79" w:author="MS30 SCFchian1 [2]" w:date="2023-12-11T14:38:00Z">
              <w:r>
                <w:t>_</w:t>
              </w:r>
            </w:ins>
            <w:r w:rsidR="00657CF1">
              <w:t>Drive_RGB_LCD_panel_using_EBI_I80</w:t>
            </w:r>
            <w:ins w:id="80" w:author="MS30 SCFchian1 [2]" w:date="2023-12-11T14:38:00Z">
              <w:r>
                <w:t>_V1.00</w:t>
              </w:r>
            </w:ins>
          </w:p>
          <w:tbl>
            <w:tblPr>
              <w:tblStyle w:val="TableGrid"/>
              <w:tblW w:w="9710"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6254"/>
            </w:tblGrid>
            <w:tr w:rsidR="00CE6106" w14:paraId="50099CCA" w14:textId="77777777" w:rsidTr="00FE35CF">
              <w:trPr>
                <w:trHeight w:val="510"/>
                <w:ins w:id="81" w:author="MS30 SCFchian1 [2]" w:date="2023-12-11T14:38:00Z"/>
              </w:trPr>
              <w:tc>
                <w:tcPr>
                  <w:tcW w:w="3456" w:type="dxa"/>
                </w:tcPr>
                <w:p w14:paraId="1CC9FB85" w14:textId="77777777" w:rsidR="00CE6106" w:rsidRDefault="00CE6106" w:rsidP="00FE35CF">
                  <w:pPr>
                    <w:pStyle w:val="ListParagraph"/>
                    <w:numPr>
                      <w:ilvl w:val="0"/>
                      <w:numId w:val="21"/>
                    </w:numPr>
                    <w:topLinePunct/>
                    <w:spacing w:before="0" w:after="0" w:line="360" w:lineRule="auto"/>
                    <w:ind w:leftChars="0"/>
                    <w:rPr>
                      <w:ins w:id="82" w:author="MS30 SCFchian1 [2]" w:date="2023-12-11T14:38:00Z"/>
                      <w:rFonts w:cs="Arial"/>
                      <w:color w:val="C00000"/>
                    </w:rPr>
                  </w:pPr>
                  <w:ins w:id="83" w:author="MS30 SCFchian1 [2]" w:date="2023-12-11T14:38:00Z">
                    <w:r w:rsidRPr="00C2116B">
                      <w:rPr>
                        <w:rFonts w:cs="Arial"/>
                        <w:color w:val="C00000"/>
                      </w:rPr>
                      <w:t>Library</w:t>
                    </w:r>
                  </w:ins>
                </w:p>
              </w:tc>
              <w:tc>
                <w:tcPr>
                  <w:tcW w:w="6254" w:type="dxa"/>
                </w:tcPr>
                <w:p w14:paraId="0BC2ECF8" w14:textId="77777777" w:rsidR="00CE6106" w:rsidRDefault="00CE6106" w:rsidP="00FE35CF">
                  <w:pPr>
                    <w:pStyle w:val="Tabletxt"/>
                    <w:rPr>
                      <w:ins w:id="84" w:author="MS30 SCFchian1 [2]" w:date="2023-12-11T14:38:00Z"/>
                      <w:color w:val="C00000"/>
                    </w:rPr>
                  </w:pPr>
                  <w:ins w:id="85" w:author="MS30 SCFchian1 [2]" w:date="2023-12-11T14:38:00Z">
                    <w:r w:rsidRPr="00D66568">
                      <w:t>Sample code header and source files</w:t>
                    </w:r>
                  </w:ins>
                </w:p>
              </w:tc>
            </w:tr>
            <w:tr w:rsidR="00CE6106" w14:paraId="5F7EC42B" w14:textId="77777777" w:rsidTr="00FE35CF">
              <w:trPr>
                <w:trHeight w:val="737"/>
                <w:ins w:id="86" w:author="MS30 SCFchian1 [2]" w:date="2023-12-11T14:38:00Z"/>
              </w:trPr>
              <w:tc>
                <w:tcPr>
                  <w:tcW w:w="3456" w:type="dxa"/>
                </w:tcPr>
                <w:p w14:paraId="1BD0E227" w14:textId="77777777" w:rsidR="00CE6106" w:rsidRDefault="00CE6106" w:rsidP="00FE35CF">
                  <w:pPr>
                    <w:pStyle w:val="ListParagraph"/>
                    <w:numPr>
                      <w:ilvl w:val="1"/>
                      <w:numId w:val="21"/>
                    </w:numPr>
                    <w:topLinePunct/>
                    <w:spacing w:before="0" w:after="0" w:line="360" w:lineRule="auto"/>
                    <w:ind w:leftChars="0"/>
                    <w:rPr>
                      <w:ins w:id="87" w:author="MS30 SCFchian1 [2]" w:date="2023-12-11T14:38:00Z"/>
                      <w:rFonts w:cs="Arial"/>
                      <w:color w:val="C00000"/>
                    </w:rPr>
                  </w:pPr>
                  <w:ins w:id="88" w:author="MS30 SCFchian1 [2]" w:date="2023-12-11T14:38:00Z">
                    <w:r w:rsidRPr="00C2116B">
                      <w:rPr>
                        <w:rFonts w:cs="Arial"/>
                        <w:color w:val="C00000"/>
                      </w:rPr>
                      <w:t>CMSIS</w:t>
                    </w:r>
                  </w:ins>
                </w:p>
              </w:tc>
              <w:tc>
                <w:tcPr>
                  <w:tcW w:w="6254" w:type="dxa"/>
                </w:tcPr>
                <w:p w14:paraId="3780B3CE" w14:textId="77777777" w:rsidR="00CE6106" w:rsidRPr="00EE1EA0" w:rsidRDefault="00CE6106" w:rsidP="00FE35CF">
                  <w:pPr>
                    <w:pStyle w:val="Tabletxt"/>
                    <w:rPr>
                      <w:ins w:id="89" w:author="MS30 SCFchian1 [2]" w:date="2023-12-11T14:38:00Z"/>
                    </w:rPr>
                  </w:pPr>
                  <w:ins w:id="90" w:author="MS30 SCFchian1 [2]" w:date="2023-12-11T14:38:00Z">
                    <w:r w:rsidRPr="00EE1EA0">
                      <w:t>Cortex</w:t>
                    </w:r>
                    <w:r w:rsidRPr="007535C9">
                      <w:rPr>
                        <w:vertAlign w:val="superscript"/>
                      </w:rPr>
                      <w:t>®</w:t>
                    </w:r>
                    <w:r w:rsidRPr="00EE1EA0">
                      <w:t xml:space="preserve"> Microcontroller Software Interface Standard (CMSIS) by A</w:t>
                    </w:r>
                    <w:r>
                      <w:rPr>
                        <w:rFonts w:hint="eastAsia"/>
                      </w:rPr>
                      <w:t>rm</w:t>
                    </w:r>
                    <w:r w:rsidRPr="007535C9">
                      <w:rPr>
                        <w:vertAlign w:val="superscript"/>
                      </w:rPr>
                      <w:t>®</w:t>
                    </w:r>
                    <w:r w:rsidRPr="00EE1EA0">
                      <w:t xml:space="preserve"> Corp.</w:t>
                    </w:r>
                  </w:ins>
                </w:p>
              </w:tc>
            </w:tr>
            <w:tr w:rsidR="00CE6106" w14:paraId="16DFEE26" w14:textId="77777777" w:rsidTr="00FE35CF">
              <w:trPr>
                <w:trHeight w:val="510"/>
                <w:ins w:id="91" w:author="MS30 SCFchian1 [2]" w:date="2023-12-11T14:38:00Z"/>
              </w:trPr>
              <w:tc>
                <w:tcPr>
                  <w:tcW w:w="3456" w:type="dxa"/>
                </w:tcPr>
                <w:p w14:paraId="1D3899C3" w14:textId="77777777" w:rsidR="00CE6106" w:rsidRDefault="00CE6106" w:rsidP="00FE35CF">
                  <w:pPr>
                    <w:pStyle w:val="ListParagraph"/>
                    <w:numPr>
                      <w:ilvl w:val="1"/>
                      <w:numId w:val="21"/>
                    </w:numPr>
                    <w:topLinePunct/>
                    <w:spacing w:before="0" w:after="0" w:line="360" w:lineRule="auto"/>
                    <w:ind w:leftChars="0"/>
                    <w:rPr>
                      <w:ins w:id="92" w:author="MS30 SCFchian1 [2]" w:date="2023-12-11T14:38:00Z"/>
                      <w:rFonts w:cs="Arial"/>
                      <w:color w:val="C00000"/>
                    </w:rPr>
                  </w:pPr>
                  <w:ins w:id="93" w:author="MS30 SCFchian1 [2]" w:date="2023-12-11T14:38:00Z">
                    <w:r w:rsidRPr="00C2116B">
                      <w:rPr>
                        <w:rFonts w:cs="Arial"/>
                        <w:color w:val="C00000"/>
                      </w:rPr>
                      <w:t>Device</w:t>
                    </w:r>
                  </w:ins>
                </w:p>
              </w:tc>
              <w:tc>
                <w:tcPr>
                  <w:tcW w:w="6254" w:type="dxa"/>
                </w:tcPr>
                <w:p w14:paraId="1F6F9626" w14:textId="77777777" w:rsidR="00CE6106" w:rsidRDefault="00CE6106" w:rsidP="00FE35CF">
                  <w:pPr>
                    <w:pStyle w:val="Tabletxt"/>
                    <w:rPr>
                      <w:ins w:id="94" w:author="MS30 SCFchian1 [2]" w:date="2023-12-11T14:38:00Z"/>
                      <w:color w:val="C00000"/>
                    </w:rPr>
                  </w:pPr>
                  <w:ins w:id="95" w:author="MS30 SCFchian1 [2]" w:date="2023-12-11T14:38:00Z">
                    <w:r w:rsidRPr="003B59CF">
                      <w:t>CMSIS compliant device header file</w:t>
                    </w:r>
                  </w:ins>
                </w:p>
              </w:tc>
            </w:tr>
            <w:tr w:rsidR="00CE6106" w14:paraId="44AE5968" w14:textId="77777777" w:rsidTr="00FE35CF">
              <w:trPr>
                <w:trHeight w:val="510"/>
                <w:ins w:id="96" w:author="MS30 SCFchian1 [2]" w:date="2023-12-11T14:38:00Z"/>
              </w:trPr>
              <w:tc>
                <w:tcPr>
                  <w:tcW w:w="3456" w:type="dxa"/>
                </w:tcPr>
                <w:p w14:paraId="27BFE014" w14:textId="77777777" w:rsidR="00CE6106" w:rsidRDefault="00CE6106" w:rsidP="00FE35CF">
                  <w:pPr>
                    <w:pStyle w:val="ListParagraph"/>
                    <w:numPr>
                      <w:ilvl w:val="1"/>
                      <w:numId w:val="21"/>
                    </w:numPr>
                    <w:topLinePunct/>
                    <w:spacing w:before="0" w:after="0" w:line="360" w:lineRule="auto"/>
                    <w:ind w:leftChars="0"/>
                    <w:rPr>
                      <w:ins w:id="97" w:author="MS30 SCFchian1 [2]" w:date="2023-12-11T14:38:00Z"/>
                      <w:rFonts w:cs="Arial"/>
                      <w:color w:val="C00000"/>
                    </w:rPr>
                  </w:pPr>
                  <w:proofErr w:type="spellStart"/>
                  <w:ins w:id="98" w:author="MS30 SCFchian1 [2]" w:date="2023-12-11T14:38:00Z">
                    <w:r w:rsidRPr="00C2116B">
                      <w:rPr>
                        <w:rFonts w:cs="Arial"/>
                        <w:color w:val="C00000"/>
                      </w:rPr>
                      <w:t>StdDriver</w:t>
                    </w:r>
                    <w:proofErr w:type="spellEnd"/>
                  </w:ins>
                </w:p>
              </w:tc>
              <w:tc>
                <w:tcPr>
                  <w:tcW w:w="6254" w:type="dxa"/>
                </w:tcPr>
                <w:p w14:paraId="0704228E" w14:textId="77777777" w:rsidR="00CE6106" w:rsidRDefault="00CE6106" w:rsidP="00FE35CF">
                  <w:pPr>
                    <w:pStyle w:val="Tabletxt"/>
                    <w:rPr>
                      <w:ins w:id="99" w:author="MS30 SCFchian1 [2]" w:date="2023-12-11T14:38:00Z"/>
                      <w:color w:val="C00000"/>
                    </w:rPr>
                  </w:pPr>
                  <w:ins w:id="100" w:author="MS30 SCFchian1 [2]" w:date="2023-12-11T14:38:00Z">
                    <w:r w:rsidRPr="003B59CF">
                      <w:t>All peripheral driver header and source files</w:t>
                    </w:r>
                  </w:ins>
                </w:p>
              </w:tc>
            </w:tr>
            <w:tr w:rsidR="00CE6106" w14:paraId="7B8390BF" w14:textId="77777777" w:rsidTr="00FE35CF">
              <w:trPr>
                <w:trHeight w:val="510"/>
                <w:ins w:id="101" w:author="MS30 SCFchian1 [2]" w:date="2023-12-11T14:38:00Z"/>
              </w:trPr>
              <w:tc>
                <w:tcPr>
                  <w:tcW w:w="3456" w:type="dxa"/>
                </w:tcPr>
                <w:p w14:paraId="6FA8D0FB" w14:textId="77777777" w:rsidR="00CE6106" w:rsidRPr="00B71DC6" w:rsidRDefault="00CE6106" w:rsidP="00FE35CF">
                  <w:pPr>
                    <w:pStyle w:val="ListParagraph"/>
                    <w:numPr>
                      <w:ilvl w:val="1"/>
                      <w:numId w:val="21"/>
                    </w:numPr>
                    <w:topLinePunct/>
                    <w:spacing w:line="360" w:lineRule="auto"/>
                    <w:ind w:leftChars="0" w:left="960" w:hanging="482"/>
                    <w:rPr>
                      <w:ins w:id="102" w:author="MS30 SCFchian1 [2]" w:date="2023-12-11T14:38:00Z"/>
                      <w:rFonts w:cs="Arial"/>
                      <w:color w:val="C00000"/>
                    </w:rPr>
                  </w:pPr>
                  <w:proofErr w:type="spellStart"/>
                  <w:ins w:id="103" w:author="MS30 SCFchian1 [2]" w:date="2023-12-11T14:38:00Z">
                    <w:r>
                      <w:rPr>
                        <w:rFonts w:cs="Arial"/>
                        <w:color w:val="C00000"/>
                      </w:rPr>
                      <w:t>Sampl</w:t>
                    </w:r>
                    <w:r w:rsidRPr="00C2116B">
                      <w:rPr>
                        <w:rFonts w:cs="Arial"/>
                        <w:color w:val="C00000"/>
                      </w:rPr>
                      <w:t>eCode</w:t>
                    </w:r>
                    <w:proofErr w:type="spellEnd"/>
                  </w:ins>
                </w:p>
              </w:tc>
              <w:tc>
                <w:tcPr>
                  <w:tcW w:w="6254" w:type="dxa"/>
                </w:tcPr>
                <w:p w14:paraId="3A662418" w14:textId="77777777" w:rsidR="00CE6106" w:rsidRDefault="00CE6106" w:rsidP="00FE35CF">
                  <w:pPr>
                    <w:pStyle w:val="ListParagraph"/>
                    <w:topLinePunct/>
                    <w:ind w:leftChars="0" w:left="0"/>
                    <w:rPr>
                      <w:ins w:id="104" w:author="MS30 SCFchian1 [2]" w:date="2023-12-11T14:38:00Z"/>
                      <w:rFonts w:cs="Arial"/>
                      <w:color w:val="C00000"/>
                    </w:rPr>
                  </w:pPr>
                </w:p>
              </w:tc>
            </w:tr>
            <w:tr w:rsidR="00CE6106" w14:paraId="5D4BEFB6" w14:textId="77777777" w:rsidTr="00FE35CF">
              <w:trPr>
                <w:trHeight w:val="510"/>
                <w:ins w:id="105" w:author="MS30 SCFchian1 [2]" w:date="2023-12-11T14:38:00Z"/>
              </w:trPr>
              <w:tc>
                <w:tcPr>
                  <w:tcW w:w="3456" w:type="dxa"/>
                </w:tcPr>
                <w:p w14:paraId="0154DC09" w14:textId="77777777" w:rsidR="00CE6106" w:rsidRDefault="00CE6106" w:rsidP="00FE35CF">
                  <w:pPr>
                    <w:pStyle w:val="ListParagraph"/>
                    <w:numPr>
                      <w:ilvl w:val="1"/>
                      <w:numId w:val="21"/>
                    </w:numPr>
                    <w:topLinePunct/>
                    <w:spacing w:before="0" w:after="0" w:line="360" w:lineRule="auto"/>
                    <w:ind w:leftChars="0"/>
                    <w:rPr>
                      <w:ins w:id="106" w:author="MS30 SCFchian1 [2]" w:date="2023-12-11T14:38:00Z"/>
                      <w:rFonts w:cs="Arial"/>
                      <w:color w:val="C00000"/>
                    </w:rPr>
                  </w:pPr>
                  <w:proofErr w:type="spellStart"/>
                  <w:ins w:id="107" w:author="MS30 SCFchian1 [2]" w:date="2023-12-11T14:38:00Z">
                    <w:r w:rsidRPr="00C2116B">
                      <w:rPr>
                        <w:rFonts w:cs="Arial" w:hint="eastAsia"/>
                        <w:color w:val="C00000"/>
                      </w:rPr>
                      <w:t>Example</w:t>
                    </w:r>
                    <w:r>
                      <w:rPr>
                        <w:rFonts w:cs="Arial"/>
                        <w:color w:val="C00000"/>
                      </w:rPr>
                      <w:t>Code</w:t>
                    </w:r>
                    <w:proofErr w:type="spellEnd"/>
                  </w:ins>
                </w:p>
              </w:tc>
              <w:tc>
                <w:tcPr>
                  <w:tcW w:w="6254" w:type="dxa"/>
                </w:tcPr>
                <w:p w14:paraId="2F8A076F" w14:textId="77777777" w:rsidR="00CE6106" w:rsidRPr="00C447AB" w:rsidRDefault="00CE6106" w:rsidP="00FE35CF">
                  <w:pPr>
                    <w:pStyle w:val="Tabletxt"/>
                    <w:rPr>
                      <w:ins w:id="108" w:author="MS30 SCFchian1 [2]" w:date="2023-12-11T14:38:00Z"/>
                    </w:rPr>
                  </w:pPr>
                </w:p>
              </w:tc>
            </w:tr>
          </w:tbl>
          <w:p w14:paraId="4537FBE9" w14:textId="77777777" w:rsidR="00CE6106" w:rsidRDefault="00CE6106" w:rsidP="00FE35CF">
            <w:pPr>
              <w:rPr>
                <w:ins w:id="109" w:author="MS30 SCFchian1 [2]" w:date="2023-12-11T14:38:00Z"/>
              </w:rPr>
            </w:pPr>
          </w:p>
        </w:tc>
      </w:tr>
      <w:tr w:rsidR="00CE6106" w14:paraId="715CA614" w14:textId="77777777" w:rsidTr="00FE35CF">
        <w:trPr>
          <w:ins w:id="110" w:author="MS30 SCFchian1 [2]" w:date="2023-12-11T14:38:00Z"/>
        </w:trPr>
        <w:tc>
          <w:tcPr>
            <w:tcW w:w="9964" w:type="dxa"/>
            <w:tcBorders>
              <w:top w:val="nil"/>
            </w:tcBorders>
          </w:tcPr>
          <w:tbl>
            <w:tblPr>
              <w:tblStyle w:val="TableGrid"/>
              <w:tblW w:w="9710" w:type="dxa"/>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6254"/>
            </w:tblGrid>
            <w:tr w:rsidR="00CE6106" w:rsidRPr="00C447AB" w14:paraId="509CEC6A" w14:textId="77777777" w:rsidTr="00FE35CF">
              <w:trPr>
                <w:trHeight w:val="510"/>
                <w:ins w:id="111" w:author="MS30 SCFchian1 [2]" w:date="2023-12-11T14:38:00Z"/>
              </w:trPr>
              <w:tc>
                <w:tcPr>
                  <w:tcW w:w="3456" w:type="dxa"/>
                </w:tcPr>
                <w:p w14:paraId="04CC0E1C" w14:textId="77777777" w:rsidR="00CE6106" w:rsidRDefault="00CE6106" w:rsidP="00FE35CF">
                  <w:pPr>
                    <w:pStyle w:val="ListParagraph"/>
                    <w:numPr>
                      <w:ilvl w:val="2"/>
                      <w:numId w:val="21"/>
                    </w:numPr>
                    <w:topLinePunct/>
                    <w:spacing w:before="0" w:after="0" w:line="360" w:lineRule="auto"/>
                    <w:ind w:leftChars="0"/>
                    <w:rPr>
                      <w:ins w:id="112" w:author="MS30 SCFchian1 [2]" w:date="2023-12-11T14:38:00Z"/>
                      <w:rFonts w:cs="Arial"/>
                      <w:color w:val="C00000"/>
                    </w:rPr>
                  </w:pPr>
                  <w:bookmarkStart w:id="113" w:name="_Hlk152936762"/>
                  <w:ins w:id="114" w:author="MS30 SCFchian1 [2]" w:date="2023-12-11T14:38:00Z">
                    <w:r>
                      <w:rPr>
                        <w:rFonts w:cs="Arial"/>
                        <w:color w:val="C00000"/>
                      </w:rPr>
                      <w:t>Project</w:t>
                    </w:r>
                  </w:ins>
                </w:p>
              </w:tc>
              <w:tc>
                <w:tcPr>
                  <w:tcW w:w="6254" w:type="dxa"/>
                </w:tcPr>
                <w:p w14:paraId="23460790" w14:textId="77777777" w:rsidR="00CE6106" w:rsidRPr="00C447AB" w:rsidRDefault="00CE6106" w:rsidP="00FE35CF">
                  <w:pPr>
                    <w:pStyle w:val="Tabletxt"/>
                    <w:rPr>
                      <w:ins w:id="115" w:author="MS30 SCFchian1 [2]" w:date="2023-12-11T14:38:00Z"/>
                    </w:rPr>
                  </w:pPr>
                  <w:ins w:id="116" w:author="MS30 SCFchian1 [2]" w:date="2023-12-11T14:38:00Z">
                    <w:r>
                      <w:rPr>
                        <w:rFonts w:hint="eastAsia"/>
                      </w:rPr>
                      <w:t>Source file of example code</w:t>
                    </w:r>
                  </w:ins>
                </w:p>
              </w:tc>
            </w:tr>
          </w:tbl>
          <w:p w14:paraId="2F2674D4" w14:textId="77777777" w:rsidR="00CE6106" w:rsidRDefault="00CE6106" w:rsidP="00FE35CF">
            <w:pPr>
              <w:pStyle w:val="Directorytxt"/>
              <w:numPr>
                <w:ilvl w:val="0"/>
                <w:numId w:val="0"/>
              </w:numPr>
              <w:spacing w:after="180"/>
              <w:ind w:left="1920"/>
              <w:rPr>
                <w:ins w:id="117" w:author="MS30 SCFchian1 [2]" w:date="2023-12-11T14:38:00Z"/>
              </w:rPr>
            </w:pPr>
          </w:p>
        </w:tc>
      </w:tr>
    </w:tbl>
    <w:bookmarkEnd w:id="77"/>
    <w:bookmarkEnd w:id="113"/>
    <w:p w14:paraId="614B9C4D" w14:textId="0AB9487B" w:rsidR="00C2116B" w:rsidRDefault="00C475BF" w:rsidP="00C475BF">
      <w:pPr>
        <w:pStyle w:val="Caption"/>
        <w:rPr>
          <w:rFonts w:cs="Arial"/>
          <w:b/>
          <w:bCs/>
          <w:color w:val="C00000"/>
          <w:kern w:val="28"/>
          <w:sz w:val="32"/>
          <w:szCs w:val="32"/>
          <w:lang w:eastAsia="zh-TW"/>
        </w:rPr>
      </w:pPr>
      <w:r>
        <w:rPr>
          <w:rFonts w:hint="eastAsia"/>
          <w:lang w:eastAsia="zh-TW"/>
        </w:rPr>
        <w:t>圖</w:t>
      </w:r>
      <w:r>
        <w:rPr>
          <w:lang w:eastAsia="zh-TW"/>
        </w:rPr>
        <w:t xml:space="preserve"> </w:t>
      </w:r>
      <w:r w:rsidR="00067884">
        <w:rPr>
          <w:noProof/>
        </w:rPr>
        <w:fldChar w:fldCharType="begin"/>
      </w:r>
      <w:r w:rsidR="00067884">
        <w:rPr>
          <w:noProof/>
        </w:rPr>
        <w:instrText xml:space="preserve"> STYLEREF 1 \s </w:instrText>
      </w:r>
      <w:r w:rsidR="00067884">
        <w:rPr>
          <w:noProof/>
        </w:rPr>
        <w:fldChar w:fldCharType="separate"/>
      </w:r>
      <w:r w:rsidR="00BF27CF">
        <w:rPr>
          <w:noProof/>
        </w:rPr>
        <w:t>4</w:t>
      </w:r>
      <w:r w:rsidR="00067884">
        <w:rPr>
          <w:noProof/>
        </w:rPr>
        <w:fldChar w:fldCharType="end"/>
      </w:r>
      <w:r>
        <w:rPr>
          <w:rFonts w:ascii="MS Gothic" w:eastAsia="MS Gothic" w:hAnsi="MS Gothic" w:cs="MS Gothic" w:hint="eastAsia"/>
          <w:lang w:eastAsia="zh-TW"/>
        </w:rPr>
        <w:t>‑</w:t>
      </w:r>
      <w:r>
        <w:fldChar w:fldCharType="begin"/>
      </w:r>
      <w:r>
        <w:instrText xml:space="preserve"> SEQ </w:instrText>
      </w:r>
      <w:r>
        <w:instrText>图</w:instrText>
      </w:r>
      <w:r>
        <w:instrText xml:space="preserve"> \* ARABIC \s 1 </w:instrText>
      </w:r>
      <w:r>
        <w:fldChar w:fldCharType="separate"/>
      </w:r>
      <w:r w:rsidR="00BF27CF">
        <w:rPr>
          <w:noProof/>
        </w:rPr>
        <w:t>1</w:t>
      </w:r>
      <w:r>
        <w:fldChar w:fldCharType="end"/>
      </w:r>
      <w:r w:rsidR="0088519F" w:rsidRPr="00C475BF">
        <w:rPr>
          <w:rFonts w:ascii="SimSun" w:eastAsia="新細明體" w:hAnsi="SimSun" w:hint="eastAsia"/>
          <w:lang w:eastAsia="zh-TW"/>
        </w:rPr>
        <w:t>目錄</w:t>
      </w:r>
      <w:r w:rsidR="0088519F" w:rsidRPr="0088519F">
        <w:rPr>
          <w:rFonts w:ascii="SimSun" w:eastAsia="新細明體" w:hAnsi="SimSun" w:hint="eastAsia"/>
          <w:lang w:eastAsia="zh-TW"/>
        </w:rPr>
        <w:t>資訊</w:t>
      </w:r>
    </w:p>
    <w:p w14:paraId="2CB80F4A" w14:textId="77777777" w:rsidR="00371435" w:rsidRPr="00C405D6" w:rsidRDefault="003A2EEC" w:rsidP="00FB160E">
      <w:pPr>
        <w:pStyle w:val="Heading1"/>
      </w:pPr>
      <w:proofErr w:type="spellStart"/>
      <w:r>
        <w:rPr>
          <w:rFonts w:hint="eastAsia"/>
        </w:rPr>
        <w:lastRenderedPageBreak/>
        <w:t>範例程式</w:t>
      </w:r>
      <w:r w:rsidR="00FD1A0A">
        <w:rPr>
          <w:rFonts w:hint="eastAsia"/>
        </w:rPr>
        <w:t>執行</w:t>
      </w:r>
      <w:proofErr w:type="spellEnd"/>
    </w:p>
    <w:p w14:paraId="2C2F5124" w14:textId="35CA86A6" w:rsidR="00B64D08" w:rsidRPr="00C51672" w:rsidRDefault="005E2550">
      <w:pPr>
        <w:pStyle w:val="bNo"/>
      </w:pPr>
      <w:bookmarkStart w:id="118" w:name="_Sampel_Code_Information"/>
      <w:bookmarkEnd w:id="118"/>
      <w:proofErr w:type="spellStart"/>
      <w:r w:rsidRPr="00C51672">
        <w:t>根據</w:t>
      </w:r>
      <w:r w:rsidR="004071EF" w:rsidRPr="00C51672">
        <w:rPr>
          <w:rFonts w:hint="eastAsia"/>
        </w:rPr>
        <w:t>目錄資訊</w:t>
      </w:r>
      <w:r w:rsidR="00C2116B" w:rsidRPr="00C51672">
        <w:rPr>
          <w:rFonts w:hint="eastAsia"/>
        </w:rPr>
        <w:t>章節</w:t>
      </w:r>
      <w:r w:rsidRPr="00C51672">
        <w:t>進入</w:t>
      </w:r>
      <w:r w:rsidR="00C266EF" w:rsidRPr="00C51672">
        <w:rPr>
          <w:rFonts w:hint="eastAsia"/>
        </w:rPr>
        <w:t>Example</w:t>
      </w:r>
      <w:r w:rsidR="004A7179" w:rsidRPr="00C51672">
        <w:t>Code</w:t>
      </w:r>
      <w:proofErr w:type="spellEnd"/>
      <w:r w:rsidR="00C266EF" w:rsidRPr="00C51672">
        <w:t xml:space="preserve"> </w:t>
      </w:r>
      <w:r w:rsidR="00C266EF" w:rsidRPr="00C51672">
        <w:rPr>
          <w:rFonts w:hint="eastAsia"/>
        </w:rPr>
        <w:t>路徑中的</w:t>
      </w:r>
      <w:r w:rsidRPr="00C51672">
        <w:t>KEIL</w:t>
      </w:r>
      <w:r w:rsidRPr="00C51672">
        <w:t>資料夾，雙擊</w:t>
      </w:r>
      <w:r w:rsidR="00A4530C" w:rsidRPr="00A4530C">
        <w:rPr>
          <w:i/>
        </w:rPr>
        <w:t>Drive_RGB_LCD_Panel_using_EBI_I80.uvprojx</w:t>
      </w:r>
      <w:r w:rsidR="00DE2078" w:rsidRPr="00C51672">
        <w:rPr>
          <w:rFonts w:hint="eastAsia"/>
        </w:rPr>
        <w:t>。</w:t>
      </w:r>
    </w:p>
    <w:p w14:paraId="2E48A1F4" w14:textId="77777777" w:rsidR="005E2550" w:rsidRPr="00B64D08" w:rsidRDefault="005E2550">
      <w:pPr>
        <w:pStyle w:val="bNo"/>
      </w:pPr>
      <w:proofErr w:type="spellStart"/>
      <w:r w:rsidRPr="00B64D08">
        <w:t>進入編譯模式介面</w:t>
      </w:r>
      <w:proofErr w:type="spellEnd"/>
    </w:p>
    <w:p w14:paraId="3379D93F" w14:textId="77777777" w:rsidR="005E2550" w:rsidRDefault="005E2550">
      <w:pPr>
        <w:pStyle w:val="b1"/>
      </w:pPr>
      <w:proofErr w:type="spellStart"/>
      <w:r w:rsidRPr="00C2116B">
        <w:t>編譯</w:t>
      </w:r>
      <w:proofErr w:type="spellEnd"/>
    </w:p>
    <w:p w14:paraId="649003ED" w14:textId="77777777" w:rsidR="00C2116B" w:rsidRDefault="00C2116B">
      <w:pPr>
        <w:pStyle w:val="b1"/>
      </w:pPr>
      <w:proofErr w:type="spellStart"/>
      <w:r w:rsidRPr="003B59CF">
        <w:t>下載代碼至記憶體</w:t>
      </w:r>
      <w:proofErr w:type="spellEnd"/>
    </w:p>
    <w:p w14:paraId="7C7CEF01" w14:textId="77777777" w:rsidR="00C405D6" w:rsidRDefault="005E2550">
      <w:pPr>
        <w:pStyle w:val="b1"/>
      </w:pPr>
      <w:proofErr w:type="spellStart"/>
      <w:r w:rsidRPr="003B59CF">
        <w:t>執行代碼</w:t>
      </w:r>
      <w:proofErr w:type="spellEnd"/>
    </w:p>
    <w:p w14:paraId="5FE9EDA6" w14:textId="77777777" w:rsidR="00C405D6" w:rsidRDefault="00C405D6">
      <w:pPr>
        <w:widowControl/>
        <w:overflowPunct/>
        <w:autoSpaceDE/>
        <w:autoSpaceDN/>
        <w:adjustRightInd/>
        <w:snapToGrid/>
        <w:jc w:val="left"/>
        <w:textAlignment w:val="auto"/>
        <w:rPr>
          <w:rFonts w:cs="Arial"/>
          <w:szCs w:val="24"/>
          <w:lang w:eastAsia="zh-TW"/>
        </w:rPr>
      </w:pPr>
      <w:r>
        <w:rPr>
          <w:rFonts w:cs="Arial"/>
        </w:rPr>
        <w:br w:type="page"/>
      </w:r>
    </w:p>
    <w:p w14:paraId="2C4EF5E9" w14:textId="77777777" w:rsidR="00C405D6" w:rsidRPr="00C405D6" w:rsidRDefault="003A2EEC" w:rsidP="00FB160E">
      <w:pPr>
        <w:pStyle w:val="Heading1"/>
      </w:pPr>
      <w:r>
        <w:rPr>
          <w:rFonts w:hint="eastAsia"/>
          <w:lang w:eastAsia="zh-TW"/>
        </w:rPr>
        <w:lastRenderedPageBreak/>
        <w:t>修訂紀錄</w:t>
      </w:r>
    </w:p>
    <w:tbl>
      <w:tblPr>
        <w:tblStyle w:val="TableGrid"/>
        <w:tblW w:w="0" w:type="auto"/>
        <w:tblInd w:w="108" w:type="dxa"/>
        <w:tblBorders>
          <w:top w:val="none" w:sz="0" w:space="0" w:color="auto"/>
          <w:left w:val="none" w:sz="0" w:space="0" w:color="auto"/>
          <w:bottom w:val="single" w:sz="4" w:space="0" w:color="943634" w:themeColor="accent2" w:themeShade="BF"/>
          <w:right w:val="none" w:sz="0" w:space="0" w:color="auto"/>
          <w:insideH w:val="single" w:sz="4" w:space="0" w:color="943634" w:themeColor="accent2" w:themeShade="BF"/>
          <w:insideV w:val="none" w:sz="0" w:space="0" w:color="auto"/>
        </w:tblBorders>
        <w:tblLook w:val="04A0" w:firstRow="1" w:lastRow="0" w:firstColumn="1" w:lastColumn="0" w:noHBand="0" w:noVBand="1"/>
      </w:tblPr>
      <w:tblGrid>
        <w:gridCol w:w="2268"/>
        <w:gridCol w:w="1843"/>
        <w:gridCol w:w="5639"/>
      </w:tblGrid>
      <w:tr w:rsidR="00C405D6" w14:paraId="764BCE10" w14:textId="77777777" w:rsidTr="00C405D6">
        <w:trPr>
          <w:trHeight w:val="510"/>
        </w:trPr>
        <w:tc>
          <w:tcPr>
            <w:tcW w:w="2268" w:type="dxa"/>
            <w:tcBorders>
              <w:top w:val="single" w:sz="6" w:space="0" w:color="943634" w:themeColor="accent2" w:themeShade="BF"/>
              <w:left w:val="nil"/>
              <w:bottom w:val="single" w:sz="6" w:space="0" w:color="943634" w:themeColor="accent2" w:themeShade="BF"/>
              <w:right w:val="nil"/>
            </w:tcBorders>
            <w:shd w:val="clear" w:color="auto" w:fill="E5B8B7" w:themeFill="accent2" w:themeFillTint="66"/>
            <w:vAlign w:val="center"/>
            <w:hideMark/>
          </w:tcPr>
          <w:p w14:paraId="6C3CC81B" w14:textId="77777777" w:rsidR="00C405D6" w:rsidRPr="00D3279D" w:rsidRDefault="00C405D6" w:rsidP="003E3D6A">
            <w:pPr>
              <w:ind w:firstLineChars="133" w:firstLine="320"/>
              <w:jc w:val="left"/>
              <w:rPr>
                <w:rFonts w:eastAsiaTheme="minorEastAsia" w:cs="Arial"/>
                <w:b/>
                <w:color w:val="632423" w:themeColor="accent2" w:themeShade="80"/>
                <w:szCs w:val="24"/>
                <w:lang w:eastAsia="zh-TW"/>
              </w:rPr>
            </w:pPr>
            <w:r w:rsidRPr="004C1BFB">
              <w:rPr>
                <w:rFonts w:eastAsia="SimSun" w:cs="Arial"/>
                <w:b/>
                <w:color w:val="632423" w:themeColor="accent2" w:themeShade="80"/>
                <w:szCs w:val="24"/>
                <w:lang w:eastAsia="zh-CN"/>
              </w:rPr>
              <w:t>Date</w:t>
            </w:r>
          </w:p>
        </w:tc>
        <w:tc>
          <w:tcPr>
            <w:tcW w:w="1843" w:type="dxa"/>
            <w:tcBorders>
              <w:top w:val="single" w:sz="6" w:space="0" w:color="943634" w:themeColor="accent2" w:themeShade="BF"/>
              <w:left w:val="nil"/>
              <w:bottom w:val="single" w:sz="6" w:space="0" w:color="943634" w:themeColor="accent2" w:themeShade="BF"/>
              <w:right w:val="nil"/>
            </w:tcBorders>
            <w:shd w:val="clear" w:color="auto" w:fill="E5B8B7" w:themeFill="accent2" w:themeFillTint="66"/>
            <w:vAlign w:val="center"/>
            <w:hideMark/>
          </w:tcPr>
          <w:p w14:paraId="72D59331" w14:textId="77777777" w:rsidR="00C405D6" w:rsidRPr="00D3279D" w:rsidRDefault="00C405D6" w:rsidP="00C405D6">
            <w:pPr>
              <w:jc w:val="left"/>
              <w:rPr>
                <w:rFonts w:cs="Arial"/>
                <w:szCs w:val="24"/>
              </w:rPr>
            </w:pPr>
            <w:r w:rsidRPr="004C1BFB">
              <w:rPr>
                <w:rFonts w:eastAsia="SimSun" w:cs="Arial"/>
                <w:b/>
                <w:color w:val="632423" w:themeColor="accent2" w:themeShade="80"/>
                <w:szCs w:val="24"/>
                <w:lang w:eastAsia="zh-CN"/>
              </w:rPr>
              <w:t>Revision</w:t>
            </w:r>
          </w:p>
        </w:tc>
        <w:tc>
          <w:tcPr>
            <w:tcW w:w="5639" w:type="dxa"/>
            <w:tcBorders>
              <w:top w:val="single" w:sz="6" w:space="0" w:color="943634" w:themeColor="accent2" w:themeShade="BF"/>
              <w:left w:val="nil"/>
              <w:bottom w:val="single" w:sz="6" w:space="0" w:color="943634" w:themeColor="accent2" w:themeShade="BF"/>
              <w:right w:val="nil"/>
            </w:tcBorders>
            <w:shd w:val="clear" w:color="auto" w:fill="E5B8B7" w:themeFill="accent2" w:themeFillTint="66"/>
            <w:vAlign w:val="center"/>
            <w:hideMark/>
          </w:tcPr>
          <w:p w14:paraId="067CA17C" w14:textId="77777777" w:rsidR="00C405D6" w:rsidRPr="00D3279D" w:rsidRDefault="00C405D6" w:rsidP="00C405D6">
            <w:pPr>
              <w:rPr>
                <w:rFonts w:cs="Arial"/>
                <w:szCs w:val="24"/>
              </w:rPr>
            </w:pPr>
            <w:r w:rsidRPr="004C1BFB">
              <w:rPr>
                <w:rFonts w:eastAsia="SimSun" w:cs="Arial"/>
                <w:b/>
                <w:color w:val="632423" w:themeColor="accent2" w:themeShade="80"/>
                <w:szCs w:val="24"/>
                <w:lang w:eastAsia="zh-CN"/>
              </w:rPr>
              <w:t>Description</w:t>
            </w:r>
          </w:p>
        </w:tc>
      </w:tr>
      <w:tr w:rsidR="00C405D6" w14:paraId="2809632A" w14:textId="77777777" w:rsidTr="00C405D6">
        <w:tc>
          <w:tcPr>
            <w:tcW w:w="2268" w:type="dxa"/>
            <w:tcBorders>
              <w:top w:val="single" w:sz="6" w:space="0" w:color="943634" w:themeColor="accent2" w:themeShade="BF"/>
              <w:left w:val="nil"/>
              <w:bottom w:val="single" w:sz="6" w:space="0" w:color="943634" w:themeColor="accent2" w:themeShade="BF"/>
              <w:right w:val="nil"/>
            </w:tcBorders>
            <w:vAlign w:val="center"/>
            <w:hideMark/>
          </w:tcPr>
          <w:p w14:paraId="552D289B" w14:textId="7EDC43E6" w:rsidR="00C405D6" w:rsidRPr="001A2544" w:rsidRDefault="008F461C" w:rsidP="003E3D6A">
            <w:pPr>
              <w:ind w:firstLineChars="133" w:firstLine="319"/>
              <w:jc w:val="left"/>
              <w:rPr>
                <w:rFonts w:eastAsiaTheme="minorEastAsia" w:cs="Arial"/>
                <w:szCs w:val="24"/>
                <w:lang w:eastAsia="zh-TW"/>
              </w:rPr>
            </w:pPr>
            <w:r w:rsidRPr="008F461C">
              <w:rPr>
                <w:rFonts w:eastAsia="SimSun" w:cs="Arial"/>
                <w:szCs w:val="24"/>
                <w:lang w:eastAsia="zh-CN"/>
              </w:rPr>
              <w:t>202</w:t>
            </w:r>
            <w:r w:rsidR="00657CF1">
              <w:rPr>
                <w:rFonts w:eastAsia="SimSun" w:cs="Arial"/>
                <w:szCs w:val="24"/>
                <w:lang w:eastAsia="zh-CN"/>
              </w:rPr>
              <w:t>5</w:t>
            </w:r>
            <w:r w:rsidRPr="008F461C">
              <w:rPr>
                <w:rFonts w:eastAsia="SimSun" w:cs="Arial"/>
                <w:szCs w:val="24"/>
                <w:lang w:eastAsia="zh-CN"/>
              </w:rPr>
              <w:t>.0</w:t>
            </w:r>
            <w:r w:rsidR="00657CF1">
              <w:rPr>
                <w:rFonts w:eastAsia="SimSun" w:cs="Arial"/>
                <w:szCs w:val="24"/>
                <w:lang w:eastAsia="zh-CN"/>
              </w:rPr>
              <w:t>4</w:t>
            </w:r>
            <w:r w:rsidRPr="008F461C">
              <w:rPr>
                <w:rFonts w:eastAsia="SimSun" w:cs="Arial"/>
                <w:szCs w:val="24"/>
                <w:lang w:eastAsia="zh-CN"/>
              </w:rPr>
              <w:t>.</w:t>
            </w:r>
            <w:r w:rsidR="00657CF1">
              <w:rPr>
                <w:rFonts w:eastAsia="SimSun" w:cs="Arial"/>
                <w:szCs w:val="24"/>
                <w:lang w:eastAsia="zh-CN"/>
              </w:rPr>
              <w:t>01</w:t>
            </w:r>
          </w:p>
        </w:tc>
        <w:tc>
          <w:tcPr>
            <w:tcW w:w="1843" w:type="dxa"/>
            <w:tcBorders>
              <w:top w:val="single" w:sz="6" w:space="0" w:color="943634" w:themeColor="accent2" w:themeShade="BF"/>
              <w:left w:val="nil"/>
              <w:bottom w:val="single" w:sz="6" w:space="0" w:color="943634" w:themeColor="accent2" w:themeShade="BF"/>
              <w:right w:val="nil"/>
            </w:tcBorders>
            <w:vAlign w:val="center"/>
            <w:hideMark/>
          </w:tcPr>
          <w:p w14:paraId="407BB89F" w14:textId="77777777" w:rsidR="00C405D6" w:rsidRPr="00D3279D" w:rsidRDefault="00C405D6" w:rsidP="00C405D6">
            <w:pPr>
              <w:jc w:val="left"/>
              <w:rPr>
                <w:rFonts w:cs="Arial"/>
                <w:szCs w:val="24"/>
              </w:rPr>
            </w:pPr>
            <w:r w:rsidRPr="004C1BFB">
              <w:rPr>
                <w:rFonts w:eastAsia="SimSun" w:cs="Arial"/>
                <w:szCs w:val="24"/>
                <w:lang w:eastAsia="zh-CN"/>
              </w:rPr>
              <w:t>1.00</w:t>
            </w:r>
          </w:p>
        </w:tc>
        <w:tc>
          <w:tcPr>
            <w:tcW w:w="5639" w:type="dxa"/>
            <w:tcBorders>
              <w:top w:val="single" w:sz="6" w:space="0" w:color="943634" w:themeColor="accent2" w:themeShade="BF"/>
              <w:left w:val="nil"/>
              <w:bottom w:val="single" w:sz="6" w:space="0" w:color="943634" w:themeColor="accent2" w:themeShade="BF"/>
              <w:right w:val="nil"/>
            </w:tcBorders>
            <w:vAlign w:val="center"/>
            <w:hideMark/>
          </w:tcPr>
          <w:p w14:paraId="65667E55" w14:textId="597918BA" w:rsidR="00C405D6" w:rsidRPr="001975B4" w:rsidRDefault="004071EF" w:rsidP="001975B4">
            <w:pPr>
              <w:spacing w:before="120" w:after="120"/>
              <w:rPr>
                <w:rFonts w:ascii="微軟正黑體" w:hAnsi="微軟正黑體" w:cs="Arial"/>
              </w:rPr>
            </w:pPr>
            <w:proofErr w:type="spellStart"/>
            <w:r w:rsidRPr="001975B4">
              <w:rPr>
                <w:rFonts w:ascii="微軟正黑體" w:hAnsi="微軟正黑體" w:cs="Arial" w:hint="eastAsia"/>
              </w:rPr>
              <w:t>初始發</w:t>
            </w:r>
            <w:proofErr w:type="spellEnd"/>
            <w:r w:rsidR="00657CF1">
              <w:rPr>
                <w:rFonts w:ascii="微軟正黑體" w:hAnsi="微軟正黑體" w:cs="Arial" w:hint="eastAsia"/>
                <w:lang w:eastAsia="zh-TW"/>
              </w:rPr>
              <w:t>佈</w:t>
            </w:r>
            <w:r w:rsidR="004E1F64" w:rsidRPr="006B4A96">
              <w:rPr>
                <w:rFonts w:hint="eastAsia"/>
                <w:lang w:eastAsia="zh-CN"/>
              </w:rPr>
              <w:t>。</w:t>
            </w:r>
          </w:p>
        </w:tc>
      </w:tr>
    </w:tbl>
    <w:p w14:paraId="0B2E0566" w14:textId="77777777" w:rsidR="00C405D6" w:rsidRDefault="00C405D6">
      <w:pPr>
        <w:widowControl/>
        <w:overflowPunct/>
        <w:autoSpaceDE/>
        <w:autoSpaceDN/>
        <w:adjustRightInd/>
        <w:snapToGrid/>
        <w:jc w:val="left"/>
        <w:textAlignment w:val="auto"/>
        <w:rPr>
          <w:rFonts w:cs="Arial"/>
          <w:b/>
          <w:color w:val="C00000"/>
          <w:szCs w:val="24"/>
          <w:lang w:eastAsia="zh-TW"/>
        </w:rPr>
      </w:pPr>
    </w:p>
    <w:p w14:paraId="7F91C3F0" w14:textId="77777777" w:rsidR="00C405D6" w:rsidRDefault="00C405D6">
      <w:pPr>
        <w:widowControl/>
        <w:overflowPunct/>
        <w:autoSpaceDE/>
        <w:autoSpaceDN/>
        <w:adjustRightInd/>
        <w:snapToGrid/>
        <w:jc w:val="left"/>
        <w:textAlignment w:val="auto"/>
        <w:rPr>
          <w:rFonts w:cs="Arial"/>
          <w:b/>
          <w:color w:val="C00000"/>
          <w:szCs w:val="24"/>
          <w:lang w:eastAsia="zh-TW"/>
        </w:rPr>
      </w:pPr>
      <w:r>
        <w:rPr>
          <w:rFonts w:cs="Arial"/>
          <w:b/>
          <w:color w:val="C00000"/>
          <w:szCs w:val="24"/>
          <w:lang w:eastAsia="zh-TW"/>
        </w:rPr>
        <w:br w:type="page"/>
      </w:r>
    </w:p>
    <w:p w14:paraId="1616BCA2" w14:textId="77777777" w:rsidR="00C405D6" w:rsidRDefault="00C405D6">
      <w:pPr>
        <w:widowControl/>
        <w:overflowPunct/>
        <w:autoSpaceDE/>
        <w:autoSpaceDN/>
        <w:adjustRightInd/>
        <w:snapToGrid/>
        <w:jc w:val="left"/>
        <w:textAlignment w:val="auto"/>
        <w:rPr>
          <w:rFonts w:cs="Arial"/>
          <w:b/>
          <w:color w:val="C00000"/>
          <w:szCs w:val="24"/>
          <w:lang w:eastAsia="zh-TW"/>
        </w:rPr>
      </w:pPr>
    </w:p>
    <w:p w14:paraId="014F62CE" w14:textId="77777777" w:rsidR="00BD224C" w:rsidRPr="003B59CF" w:rsidRDefault="00BD224C" w:rsidP="00E46DBE">
      <w:pPr>
        <w:pStyle w:val="NoSpacing"/>
        <w:topLinePunct/>
        <w:jc w:val="center"/>
        <w:rPr>
          <w:rFonts w:ascii="Arial" w:eastAsia="微軟正黑體" w:hAnsi="Arial" w:cs="Arial"/>
          <w:b/>
          <w:color w:val="C00000"/>
          <w:sz w:val="24"/>
          <w:szCs w:val="24"/>
          <w:lang w:eastAsia="zh-TW"/>
        </w:rPr>
      </w:pPr>
    </w:p>
    <w:p w14:paraId="5D8E250B" w14:textId="77777777" w:rsidR="00BD224C" w:rsidRPr="003B59CF" w:rsidRDefault="00BD224C" w:rsidP="00E46DBE">
      <w:pPr>
        <w:pStyle w:val="NoSpacing"/>
        <w:topLinePunct/>
        <w:jc w:val="center"/>
        <w:rPr>
          <w:rFonts w:ascii="Arial" w:eastAsia="微軟正黑體" w:hAnsi="Arial" w:cs="Arial"/>
          <w:b/>
          <w:color w:val="C00000"/>
          <w:sz w:val="24"/>
          <w:szCs w:val="24"/>
          <w:lang w:eastAsia="zh-TW"/>
        </w:rPr>
      </w:pPr>
    </w:p>
    <w:p w14:paraId="312FF748" w14:textId="77777777" w:rsidR="00BD224C" w:rsidRPr="003B59CF" w:rsidRDefault="00BD224C" w:rsidP="00E46DBE">
      <w:pPr>
        <w:pStyle w:val="NoSpacing"/>
        <w:topLinePunct/>
        <w:jc w:val="center"/>
        <w:rPr>
          <w:rFonts w:ascii="Arial" w:eastAsia="微軟正黑體" w:hAnsi="Arial" w:cs="Arial"/>
          <w:b/>
          <w:color w:val="C00000"/>
          <w:sz w:val="24"/>
          <w:szCs w:val="24"/>
          <w:lang w:eastAsia="zh-TW"/>
        </w:rPr>
      </w:pPr>
    </w:p>
    <w:p w14:paraId="182E53C2"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445001B5"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4C5E5A7D"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5AC2502A"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6B8A4488"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3273F71D"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25DBE7FB" w14:textId="77777777" w:rsidR="00371435" w:rsidRDefault="00371435" w:rsidP="00E46DBE">
      <w:pPr>
        <w:pStyle w:val="NoSpacing"/>
        <w:topLinePunct/>
        <w:jc w:val="center"/>
        <w:rPr>
          <w:ins w:id="119" w:author="MS30 SCFchian1 [2]" w:date="2024-07-17T18:07:00Z"/>
          <w:rFonts w:ascii="Arial" w:eastAsia="微軟正黑體" w:hAnsi="Arial" w:cs="Arial"/>
          <w:b/>
          <w:color w:val="C00000"/>
          <w:sz w:val="24"/>
          <w:szCs w:val="24"/>
          <w:lang w:eastAsia="zh-TW"/>
        </w:rPr>
      </w:pPr>
    </w:p>
    <w:p w14:paraId="5F021D98" w14:textId="77777777" w:rsidR="00A5600E" w:rsidRDefault="00A5600E" w:rsidP="00E46DBE">
      <w:pPr>
        <w:pStyle w:val="NoSpacing"/>
        <w:topLinePunct/>
        <w:jc w:val="center"/>
        <w:rPr>
          <w:ins w:id="120" w:author="MS30 SCFchian1 [2]" w:date="2024-07-17T18:07:00Z"/>
          <w:rFonts w:ascii="Arial" w:eastAsia="微軟正黑體" w:hAnsi="Arial" w:cs="Arial"/>
          <w:b/>
          <w:color w:val="C00000"/>
          <w:sz w:val="24"/>
          <w:szCs w:val="24"/>
          <w:lang w:eastAsia="zh-TW"/>
        </w:rPr>
      </w:pPr>
    </w:p>
    <w:p w14:paraId="25C56E11" w14:textId="77777777" w:rsidR="00A5600E" w:rsidRDefault="00A5600E" w:rsidP="00E46DBE">
      <w:pPr>
        <w:pStyle w:val="NoSpacing"/>
        <w:topLinePunct/>
        <w:jc w:val="center"/>
        <w:rPr>
          <w:ins w:id="121" w:author="MS30 SCFchian1 [2]" w:date="2024-07-17T18:07:00Z"/>
          <w:rFonts w:ascii="Arial" w:eastAsia="微軟正黑體" w:hAnsi="Arial" w:cs="Arial"/>
          <w:b/>
          <w:color w:val="C00000"/>
          <w:sz w:val="24"/>
          <w:szCs w:val="24"/>
          <w:lang w:eastAsia="zh-TW"/>
        </w:rPr>
      </w:pPr>
    </w:p>
    <w:p w14:paraId="79C272B5" w14:textId="77777777" w:rsidR="00A5600E" w:rsidRDefault="00A5600E" w:rsidP="00E46DBE">
      <w:pPr>
        <w:pStyle w:val="NoSpacing"/>
        <w:topLinePunct/>
        <w:jc w:val="center"/>
        <w:rPr>
          <w:ins w:id="122" w:author="MS30 SCFchian1 [2]" w:date="2024-07-17T18:07:00Z"/>
          <w:rFonts w:ascii="Arial" w:eastAsia="微軟正黑體" w:hAnsi="Arial" w:cs="Arial"/>
          <w:b/>
          <w:color w:val="C00000"/>
          <w:sz w:val="24"/>
          <w:szCs w:val="24"/>
          <w:lang w:eastAsia="zh-TW"/>
        </w:rPr>
      </w:pPr>
    </w:p>
    <w:p w14:paraId="42CC154C" w14:textId="77777777" w:rsidR="00A5600E" w:rsidRDefault="00A5600E" w:rsidP="00E46DBE">
      <w:pPr>
        <w:pStyle w:val="NoSpacing"/>
        <w:topLinePunct/>
        <w:jc w:val="center"/>
        <w:rPr>
          <w:ins w:id="123" w:author="MS30 SCFchian1 [2]" w:date="2024-07-17T18:07:00Z"/>
          <w:rFonts w:ascii="Arial" w:eastAsia="微軟正黑體" w:hAnsi="Arial" w:cs="Arial"/>
          <w:b/>
          <w:color w:val="C00000"/>
          <w:sz w:val="24"/>
          <w:szCs w:val="24"/>
          <w:lang w:eastAsia="zh-TW"/>
        </w:rPr>
      </w:pPr>
    </w:p>
    <w:p w14:paraId="1243377B" w14:textId="77777777" w:rsidR="00A5600E" w:rsidRDefault="00A5600E" w:rsidP="00E46DBE">
      <w:pPr>
        <w:pStyle w:val="NoSpacing"/>
        <w:topLinePunct/>
        <w:jc w:val="center"/>
        <w:rPr>
          <w:ins w:id="124" w:author="MS30 SCFchian1 [2]" w:date="2024-07-17T18:07:00Z"/>
          <w:rFonts w:ascii="Arial" w:eastAsia="微軟正黑體" w:hAnsi="Arial" w:cs="Arial"/>
          <w:b/>
          <w:color w:val="C00000"/>
          <w:sz w:val="24"/>
          <w:szCs w:val="24"/>
          <w:lang w:eastAsia="zh-TW"/>
        </w:rPr>
      </w:pPr>
    </w:p>
    <w:p w14:paraId="767385FA" w14:textId="77777777" w:rsidR="00A5600E" w:rsidRDefault="00A5600E" w:rsidP="00E46DBE">
      <w:pPr>
        <w:pStyle w:val="NoSpacing"/>
        <w:topLinePunct/>
        <w:jc w:val="center"/>
        <w:rPr>
          <w:ins w:id="125" w:author="MS30 SCFchian1 [2]" w:date="2024-07-17T18:07:00Z"/>
          <w:rFonts w:ascii="Arial" w:eastAsia="微軟正黑體" w:hAnsi="Arial" w:cs="Arial"/>
          <w:b/>
          <w:color w:val="C00000"/>
          <w:sz w:val="24"/>
          <w:szCs w:val="24"/>
          <w:lang w:eastAsia="zh-TW"/>
        </w:rPr>
      </w:pPr>
    </w:p>
    <w:p w14:paraId="1B80F7C2" w14:textId="77777777" w:rsidR="00A5600E" w:rsidRDefault="00A5600E" w:rsidP="00E46DBE">
      <w:pPr>
        <w:pStyle w:val="NoSpacing"/>
        <w:topLinePunct/>
        <w:jc w:val="center"/>
        <w:rPr>
          <w:ins w:id="126" w:author="MS30 SCFchian1 [2]" w:date="2024-07-17T18:07:00Z"/>
          <w:rFonts w:ascii="Arial" w:eastAsia="微軟正黑體" w:hAnsi="Arial" w:cs="Arial"/>
          <w:b/>
          <w:color w:val="C00000"/>
          <w:sz w:val="24"/>
          <w:szCs w:val="24"/>
          <w:lang w:eastAsia="zh-TW"/>
        </w:rPr>
      </w:pPr>
    </w:p>
    <w:p w14:paraId="2DC1B683" w14:textId="77777777" w:rsidR="00A5600E" w:rsidRDefault="00A5600E" w:rsidP="00E46DBE">
      <w:pPr>
        <w:pStyle w:val="NoSpacing"/>
        <w:topLinePunct/>
        <w:jc w:val="center"/>
        <w:rPr>
          <w:ins w:id="127" w:author="MS30 SCFchian1 [2]" w:date="2024-07-17T18:07:00Z"/>
          <w:rFonts w:ascii="Arial" w:eastAsia="微軟正黑體" w:hAnsi="Arial" w:cs="Arial"/>
          <w:b/>
          <w:color w:val="C00000"/>
          <w:sz w:val="24"/>
          <w:szCs w:val="24"/>
          <w:lang w:eastAsia="zh-TW"/>
        </w:rPr>
      </w:pPr>
    </w:p>
    <w:p w14:paraId="4262E7D7" w14:textId="77777777" w:rsidR="00A5600E" w:rsidRDefault="00A5600E" w:rsidP="00E46DBE">
      <w:pPr>
        <w:pStyle w:val="NoSpacing"/>
        <w:topLinePunct/>
        <w:jc w:val="center"/>
        <w:rPr>
          <w:ins w:id="128" w:author="MS30 SCFchian1 [2]" w:date="2024-07-17T18:07:00Z"/>
          <w:rFonts w:ascii="Arial" w:eastAsia="微軟正黑體" w:hAnsi="Arial" w:cs="Arial"/>
          <w:b/>
          <w:color w:val="C00000"/>
          <w:sz w:val="24"/>
          <w:szCs w:val="24"/>
          <w:lang w:eastAsia="zh-TW"/>
        </w:rPr>
      </w:pPr>
    </w:p>
    <w:p w14:paraId="66C3A547" w14:textId="77777777" w:rsidR="00A5600E" w:rsidRDefault="00A5600E" w:rsidP="00E46DBE">
      <w:pPr>
        <w:pStyle w:val="NoSpacing"/>
        <w:topLinePunct/>
        <w:jc w:val="center"/>
        <w:rPr>
          <w:ins w:id="129" w:author="MS30 SCFchian1 [2]" w:date="2024-07-17T18:07:00Z"/>
          <w:rFonts w:ascii="Arial" w:eastAsia="微軟正黑體" w:hAnsi="Arial" w:cs="Arial"/>
          <w:b/>
          <w:color w:val="C00000"/>
          <w:sz w:val="24"/>
          <w:szCs w:val="24"/>
          <w:lang w:eastAsia="zh-TW"/>
        </w:rPr>
      </w:pPr>
    </w:p>
    <w:p w14:paraId="406632CC" w14:textId="77777777" w:rsidR="00A5600E" w:rsidRDefault="00A5600E" w:rsidP="00E46DBE">
      <w:pPr>
        <w:pStyle w:val="NoSpacing"/>
        <w:topLinePunct/>
        <w:jc w:val="center"/>
        <w:rPr>
          <w:ins w:id="130" w:author="MS30 SCFchian1 [2]" w:date="2024-07-17T18:07:00Z"/>
          <w:rFonts w:ascii="Arial" w:eastAsia="微軟正黑體" w:hAnsi="Arial" w:cs="Arial"/>
          <w:b/>
          <w:color w:val="C00000"/>
          <w:sz w:val="24"/>
          <w:szCs w:val="24"/>
          <w:lang w:eastAsia="zh-TW"/>
        </w:rPr>
      </w:pPr>
    </w:p>
    <w:p w14:paraId="1BD95451" w14:textId="77777777" w:rsidR="00A5600E" w:rsidRDefault="00A5600E" w:rsidP="00E46DBE">
      <w:pPr>
        <w:pStyle w:val="NoSpacing"/>
        <w:topLinePunct/>
        <w:jc w:val="center"/>
        <w:rPr>
          <w:ins w:id="131" w:author="MS30 SCFchian1 [2]" w:date="2024-07-17T18:07:00Z"/>
          <w:rFonts w:ascii="Arial" w:eastAsia="微軟正黑體" w:hAnsi="Arial" w:cs="Arial"/>
          <w:b/>
          <w:color w:val="C00000"/>
          <w:sz w:val="24"/>
          <w:szCs w:val="24"/>
          <w:lang w:eastAsia="zh-TW"/>
        </w:rPr>
      </w:pPr>
    </w:p>
    <w:p w14:paraId="4AB3A859" w14:textId="77777777" w:rsidR="00A5600E" w:rsidRPr="003B59CF" w:rsidRDefault="00A5600E" w:rsidP="00E46DBE">
      <w:pPr>
        <w:pStyle w:val="NoSpacing"/>
        <w:topLinePunct/>
        <w:jc w:val="center"/>
        <w:rPr>
          <w:rFonts w:ascii="Arial" w:eastAsia="微軟正黑體" w:hAnsi="Arial" w:cs="Arial"/>
          <w:b/>
          <w:color w:val="C00000"/>
          <w:sz w:val="24"/>
          <w:szCs w:val="24"/>
          <w:lang w:eastAsia="zh-TW"/>
        </w:rPr>
      </w:pPr>
    </w:p>
    <w:p w14:paraId="005F56DD" w14:textId="77777777" w:rsidR="00371435" w:rsidRPr="003B59CF" w:rsidRDefault="00371435" w:rsidP="00E46DBE">
      <w:pPr>
        <w:pStyle w:val="NoSpacing"/>
        <w:topLinePunct/>
        <w:jc w:val="center"/>
        <w:rPr>
          <w:rFonts w:ascii="Arial" w:eastAsia="微軟正黑體" w:hAnsi="Arial" w:cs="Arial"/>
          <w:b/>
          <w:color w:val="C00000"/>
          <w:sz w:val="24"/>
          <w:szCs w:val="24"/>
          <w:lang w:eastAsia="zh-TW"/>
        </w:rPr>
      </w:pPr>
    </w:p>
    <w:p w14:paraId="6494051F" w14:textId="71800366" w:rsidR="00371435" w:rsidRPr="003B59CF" w:rsidDel="00A5600E" w:rsidRDefault="00371435" w:rsidP="00E46DBE">
      <w:pPr>
        <w:pStyle w:val="NoSpacing"/>
        <w:topLinePunct/>
        <w:jc w:val="center"/>
        <w:rPr>
          <w:del w:id="132" w:author="MS30 SCFchian1 [2]" w:date="2024-07-17T18:06:00Z"/>
          <w:rFonts w:ascii="Arial" w:eastAsia="微軟正黑體" w:hAnsi="Arial" w:cs="Arial"/>
          <w:b/>
          <w:color w:val="C00000"/>
          <w:sz w:val="24"/>
          <w:szCs w:val="24"/>
          <w:lang w:eastAsia="zh-TW"/>
        </w:rPr>
      </w:pPr>
    </w:p>
    <w:p w14:paraId="1D954FE1" w14:textId="570F5F6F" w:rsidR="000E22CD" w:rsidRPr="003B59CF" w:rsidDel="00A5600E" w:rsidRDefault="000E22CD" w:rsidP="00E46DBE">
      <w:pPr>
        <w:pStyle w:val="NoSpacing"/>
        <w:topLinePunct/>
        <w:jc w:val="center"/>
        <w:rPr>
          <w:del w:id="133" w:author="MS30 SCFchian1 [2]" w:date="2024-07-17T18:06:00Z"/>
          <w:rFonts w:ascii="Arial" w:eastAsia="微軟正黑體" w:hAnsi="Arial" w:cs="Arial"/>
          <w:b/>
          <w:color w:val="C00000"/>
          <w:sz w:val="24"/>
          <w:szCs w:val="24"/>
          <w:lang w:eastAsia="zh-TW"/>
        </w:rPr>
      </w:pPr>
    </w:p>
    <w:p w14:paraId="042635E5" w14:textId="03CCF713" w:rsidR="000E22CD" w:rsidRPr="003B59CF" w:rsidDel="00A5600E" w:rsidRDefault="000E22CD" w:rsidP="00E46DBE">
      <w:pPr>
        <w:pStyle w:val="NoSpacing"/>
        <w:topLinePunct/>
        <w:jc w:val="center"/>
        <w:rPr>
          <w:del w:id="134" w:author="MS30 SCFchian1 [2]" w:date="2024-07-17T18:06:00Z"/>
          <w:rFonts w:ascii="Arial" w:eastAsia="微軟正黑體" w:hAnsi="Arial" w:cs="Arial"/>
          <w:b/>
          <w:color w:val="C00000"/>
          <w:sz w:val="24"/>
          <w:szCs w:val="24"/>
          <w:lang w:eastAsia="zh-TW"/>
        </w:rPr>
      </w:pPr>
    </w:p>
    <w:p w14:paraId="48EE4CC9" w14:textId="692F4DE5" w:rsidR="000E22CD" w:rsidRPr="003B59CF" w:rsidDel="00A5600E" w:rsidRDefault="000E22CD" w:rsidP="00E46DBE">
      <w:pPr>
        <w:pStyle w:val="NoSpacing"/>
        <w:topLinePunct/>
        <w:jc w:val="center"/>
        <w:rPr>
          <w:del w:id="135" w:author="MS30 SCFchian1 [2]" w:date="2024-07-17T18:06:00Z"/>
          <w:rFonts w:ascii="Arial" w:eastAsia="微軟正黑體" w:hAnsi="Arial" w:cs="Arial"/>
          <w:b/>
          <w:color w:val="C00000"/>
          <w:sz w:val="24"/>
          <w:szCs w:val="24"/>
          <w:lang w:eastAsia="zh-TW"/>
        </w:rPr>
      </w:pPr>
    </w:p>
    <w:p w14:paraId="79049681" w14:textId="56CC3AA8" w:rsidR="000E22CD" w:rsidRPr="003B59CF" w:rsidDel="00A5600E" w:rsidRDefault="000E22CD" w:rsidP="00E46DBE">
      <w:pPr>
        <w:pStyle w:val="NoSpacing"/>
        <w:topLinePunct/>
        <w:jc w:val="center"/>
        <w:rPr>
          <w:del w:id="136" w:author="MS30 SCFchian1 [2]" w:date="2024-07-17T18:06:00Z"/>
          <w:rFonts w:ascii="Arial" w:eastAsia="微軟正黑體" w:hAnsi="Arial" w:cs="Arial"/>
          <w:b/>
          <w:color w:val="C00000"/>
          <w:sz w:val="24"/>
          <w:szCs w:val="24"/>
          <w:lang w:eastAsia="zh-TW"/>
        </w:rPr>
      </w:pPr>
    </w:p>
    <w:p w14:paraId="400ECAC0" w14:textId="73F33185" w:rsidR="000E22CD" w:rsidRPr="003B59CF" w:rsidDel="00A5600E" w:rsidRDefault="000E22CD" w:rsidP="00E46DBE">
      <w:pPr>
        <w:pStyle w:val="NoSpacing"/>
        <w:topLinePunct/>
        <w:jc w:val="center"/>
        <w:rPr>
          <w:del w:id="137" w:author="MS30 SCFchian1 [2]" w:date="2024-07-17T18:06:00Z"/>
          <w:rFonts w:ascii="Arial" w:eastAsia="微軟正黑體" w:hAnsi="Arial" w:cs="Arial"/>
          <w:b/>
          <w:color w:val="C00000"/>
          <w:sz w:val="24"/>
          <w:szCs w:val="24"/>
          <w:lang w:eastAsia="zh-TW"/>
        </w:rPr>
      </w:pPr>
    </w:p>
    <w:p w14:paraId="1284F335" w14:textId="53BFAA22" w:rsidR="000E22CD" w:rsidRPr="003B59CF" w:rsidDel="00A5600E" w:rsidRDefault="000E22CD" w:rsidP="00E46DBE">
      <w:pPr>
        <w:pStyle w:val="NoSpacing"/>
        <w:topLinePunct/>
        <w:jc w:val="center"/>
        <w:rPr>
          <w:del w:id="138" w:author="MS30 SCFchian1 [2]" w:date="2024-07-17T18:06:00Z"/>
          <w:rFonts w:ascii="Arial" w:eastAsia="微軟正黑體" w:hAnsi="Arial" w:cs="Arial"/>
          <w:b/>
          <w:color w:val="C00000"/>
          <w:sz w:val="24"/>
          <w:szCs w:val="24"/>
          <w:lang w:eastAsia="zh-TW"/>
        </w:rPr>
      </w:pPr>
    </w:p>
    <w:p w14:paraId="1172E85C" w14:textId="7AEECD10" w:rsidR="000E22CD" w:rsidRPr="003B59CF" w:rsidDel="00A5600E" w:rsidRDefault="000E22CD" w:rsidP="00E46DBE">
      <w:pPr>
        <w:pStyle w:val="NoSpacing"/>
        <w:topLinePunct/>
        <w:jc w:val="center"/>
        <w:rPr>
          <w:del w:id="139" w:author="MS30 SCFchian1 [2]" w:date="2024-07-17T18:06:00Z"/>
          <w:rFonts w:ascii="Arial" w:eastAsia="微軟正黑體" w:hAnsi="Arial" w:cs="Arial"/>
          <w:b/>
          <w:color w:val="C00000"/>
          <w:sz w:val="24"/>
          <w:szCs w:val="24"/>
          <w:lang w:eastAsia="zh-TW"/>
        </w:rPr>
      </w:pPr>
    </w:p>
    <w:p w14:paraId="0048DC6E" w14:textId="363DE28A" w:rsidR="000E22CD" w:rsidDel="00A5600E" w:rsidRDefault="000E22CD" w:rsidP="00E46DBE">
      <w:pPr>
        <w:pStyle w:val="NoSpacing"/>
        <w:topLinePunct/>
        <w:jc w:val="center"/>
        <w:rPr>
          <w:del w:id="140" w:author="MS30 SCFchian1 [2]" w:date="2024-07-17T18:06:00Z"/>
          <w:rFonts w:ascii="Arial" w:eastAsia="微軟正黑體" w:hAnsi="Arial" w:cs="Arial"/>
          <w:b/>
          <w:color w:val="C00000"/>
          <w:sz w:val="24"/>
          <w:szCs w:val="24"/>
          <w:lang w:eastAsia="zh-TW"/>
        </w:rPr>
      </w:pPr>
    </w:p>
    <w:p w14:paraId="063D149F" w14:textId="7F288831" w:rsidR="00AA2B51" w:rsidDel="00A5600E" w:rsidRDefault="00AA2B51" w:rsidP="00E46DBE">
      <w:pPr>
        <w:pStyle w:val="NoSpacing"/>
        <w:topLinePunct/>
        <w:jc w:val="center"/>
        <w:rPr>
          <w:del w:id="141" w:author="MS30 SCFchian1 [2]" w:date="2024-07-17T18:06:00Z"/>
          <w:rFonts w:ascii="Arial" w:eastAsia="微軟正黑體" w:hAnsi="Arial" w:cs="Arial"/>
          <w:b/>
          <w:color w:val="C00000"/>
          <w:sz w:val="24"/>
          <w:szCs w:val="24"/>
          <w:lang w:eastAsia="zh-TW"/>
        </w:rPr>
      </w:pPr>
    </w:p>
    <w:p w14:paraId="704CD520" w14:textId="50FDCB9E" w:rsidR="00AA2B51" w:rsidRPr="003B59CF" w:rsidDel="00A5600E" w:rsidRDefault="00AA2B51" w:rsidP="00E46DBE">
      <w:pPr>
        <w:pStyle w:val="NoSpacing"/>
        <w:topLinePunct/>
        <w:jc w:val="center"/>
        <w:rPr>
          <w:del w:id="142" w:author="MS30 SCFchian1 [2]" w:date="2024-07-17T18:06:00Z"/>
          <w:rFonts w:ascii="Arial" w:eastAsia="微軟正黑體" w:hAnsi="Arial" w:cs="Arial"/>
          <w:b/>
          <w:color w:val="C00000"/>
          <w:sz w:val="24"/>
          <w:szCs w:val="24"/>
          <w:lang w:eastAsia="zh-TW"/>
        </w:rPr>
      </w:pPr>
    </w:p>
    <w:p w14:paraId="4E993222" w14:textId="33794424" w:rsidR="00BD224C" w:rsidRPr="003B59CF" w:rsidDel="00A5600E" w:rsidRDefault="00BD224C" w:rsidP="00E46DBE">
      <w:pPr>
        <w:pStyle w:val="NoSpacing"/>
        <w:topLinePunct/>
        <w:jc w:val="center"/>
        <w:rPr>
          <w:del w:id="143" w:author="MS30 SCFchian1 [2]" w:date="2024-07-17T18:06:00Z"/>
          <w:rFonts w:ascii="Arial" w:eastAsia="微軟正黑體" w:hAnsi="Arial" w:cs="Arial"/>
          <w:b/>
          <w:color w:val="C00000"/>
          <w:sz w:val="24"/>
          <w:szCs w:val="24"/>
          <w:lang w:eastAsia="zh-TW"/>
        </w:rPr>
      </w:pPr>
    </w:p>
    <w:p w14:paraId="66251FA3" w14:textId="4E37E774" w:rsidR="000E22CD" w:rsidRPr="003B59CF" w:rsidDel="00A5600E" w:rsidRDefault="000E22CD" w:rsidP="00E46DBE">
      <w:pPr>
        <w:pStyle w:val="NoSpacing"/>
        <w:topLinePunct/>
        <w:jc w:val="center"/>
        <w:rPr>
          <w:del w:id="144" w:author="MS30 SCFchian1 [2]" w:date="2024-07-17T18:06:00Z"/>
          <w:rFonts w:ascii="Arial" w:eastAsia="微軟正黑體" w:hAnsi="Arial" w:cs="Arial"/>
          <w:b/>
          <w:color w:val="C00000"/>
          <w:sz w:val="24"/>
          <w:szCs w:val="24"/>
          <w:lang w:eastAsia="zh-TW"/>
        </w:rPr>
      </w:pPr>
    </w:p>
    <w:p w14:paraId="393B8F86" w14:textId="361F92D5" w:rsidR="002F3BE9" w:rsidRPr="003B59CF" w:rsidDel="00A5600E" w:rsidRDefault="00A5600E" w:rsidP="00A5600E">
      <w:pPr>
        <w:widowControl/>
        <w:overflowPunct/>
        <w:topLinePunct/>
        <w:autoSpaceDE/>
        <w:autoSpaceDN/>
        <w:spacing w:before="48"/>
        <w:jc w:val="center"/>
        <w:rPr>
          <w:del w:id="145" w:author="MS30 SCFchian1 [2]" w:date="2024-07-17T18:06:00Z"/>
          <w:rFonts w:cs="Arial"/>
          <w:b/>
          <w:szCs w:val="24"/>
        </w:rPr>
      </w:pPr>
      <w:ins w:id="146" w:author="MS30 SCFchian1 [2]" w:date="2024-07-17T18:06:00Z">
        <w:r w:rsidRPr="002469E1">
          <w:rPr>
            <w:rFonts w:cs="Arial"/>
            <w:b/>
            <w:noProof/>
            <w:color w:val="C00000"/>
            <w:szCs w:val="24"/>
            <w:lang w:eastAsia="zh-TW"/>
          </w:rPr>
          <w:drawing>
            <wp:inline distT="0" distB="0" distL="0" distR="0" wp14:anchorId="7450D3DD" wp14:editId="51B2EFF0">
              <wp:extent cx="6333490" cy="2649855"/>
              <wp:effectExtent l="0" t="0" r="0" b="0"/>
              <wp:docPr id="427635021" name="Picture 1" descr="A notice with text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5021" name="Picture 1" descr="A notice with text and black text&#10;&#10;Description automatically generated with medium confidence"/>
                      <pic:cNvPicPr/>
                    </pic:nvPicPr>
                    <pic:blipFill>
                      <a:blip r:embed="rId21"/>
                      <a:stretch>
                        <a:fillRect/>
                      </a:stretch>
                    </pic:blipFill>
                    <pic:spPr>
                      <a:xfrm>
                        <a:off x="0" y="0"/>
                        <a:ext cx="6333490" cy="2649855"/>
                      </a:xfrm>
                      <a:prstGeom prst="rect">
                        <a:avLst/>
                      </a:prstGeom>
                    </pic:spPr>
                  </pic:pic>
                </a:graphicData>
              </a:graphic>
            </wp:inline>
          </w:drawing>
        </w:r>
      </w:ins>
      <w:del w:id="147" w:author="MS30 SCFchian1 [2]" w:date="2024-07-17T18:06:00Z">
        <w:r w:rsidR="002F3BE9" w:rsidRPr="003B59CF" w:rsidDel="00A5600E">
          <w:rPr>
            <w:rFonts w:cs="Arial"/>
            <w:b/>
            <w:szCs w:val="24"/>
          </w:rPr>
          <w:delText>Important Notice</w:delText>
        </w:r>
      </w:del>
    </w:p>
    <w:p w14:paraId="3CFDE351" w14:textId="5E06D220" w:rsidR="002F3BE9" w:rsidRPr="003B59CF" w:rsidDel="00A5600E" w:rsidRDefault="002F3BE9" w:rsidP="00A5600E">
      <w:pPr>
        <w:widowControl/>
        <w:overflowPunct/>
        <w:topLinePunct/>
        <w:autoSpaceDE/>
        <w:autoSpaceDN/>
        <w:spacing w:before="48"/>
        <w:jc w:val="center"/>
        <w:rPr>
          <w:del w:id="148" w:author="MS30 SCFchian1 [2]" w:date="2024-07-17T18:06:00Z"/>
          <w:rFonts w:cs="Arial"/>
          <w:b/>
          <w:bCs/>
          <w:sz w:val="20"/>
        </w:rPr>
      </w:pPr>
      <w:del w:id="149" w:author="MS30 SCFchian1 [2]" w:date="2024-07-17T18:06:00Z">
        <w:r w:rsidRPr="003B59CF" w:rsidDel="00A5600E">
          <w:rPr>
            <w:rFonts w:cs="Arial"/>
            <w:b/>
            <w:bCs/>
            <w:sz w:val="20"/>
          </w:rPr>
          <w:delText xml:space="preserve">Nuvoton Products are neither intended nor warranted for usage in systems or equipment, any malfunction or failure of which may cause loss of human life, bodily injury or severe property damage. Such applications are deemed, “Insecure Usage”. </w:delText>
        </w:r>
      </w:del>
    </w:p>
    <w:p w14:paraId="730679E2" w14:textId="1DB7685F" w:rsidR="002F3BE9" w:rsidRPr="003B59CF" w:rsidDel="00A5600E" w:rsidRDefault="002F3BE9" w:rsidP="00A5600E">
      <w:pPr>
        <w:widowControl/>
        <w:overflowPunct/>
        <w:topLinePunct/>
        <w:autoSpaceDE/>
        <w:autoSpaceDN/>
        <w:spacing w:before="48"/>
        <w:jc w:val="center"/>
        <w:rPr>
          <w:del w:id="150" w:author="MS30 SCFchian1 [2]" w:date="2024-07-17T18:06:00Z"/>
          <w:rFonts w:cs="Arial"/>
          <w:b/>
          <w:bCs/>
          <w:sz w:val="20"/>
        </w:rPr>
      </w:pPr>
      <w:del w:id="151" w:author="MS30 SCFchian1 [2]" w:date="2024-07-17T18:06:00Z">
        <w:r w:rsidRPr="003B59CF" w:rsidDel="00A5600E">
          <w:rPr>
            <w:rFonts w:cs="Arial"/>
            <w:b/>
            <w:bCs/>
            <w:sz w:val="20"/>
          </w:rPr>
          <w:delTex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delText>
        </w:r>
      </w:del>
    </w:p>
    <w:p w14:paraId="5A7EBCAD" w14:textId="1AD9E62E" w:rsidR="002F3BE9" w:rsidRPr="003B59CF" w:rsidDel="00A5600E" w:rsidRDefault="002F3BE9" w:rsidP="00A5600E">
      <w:pPr>
        <w:widowControl/>
        <w:overflowPunct/>
        <w:topLinePunct/>
        <w:autoSpaceDE/>
        <w:autoSpaceDN/>
        <w:spacing w:before="48"/>
        <w:jc w:val="center"/>
        <w:rPr>
          <w:del w:id="152" w:author="MS30 SCFchian1 [2]" w:date="2024-07-17T18:06:00Z"/>
          <w:rFonts w:cs="Arial"/>
          <w:b/>
          <w:bCs/>
          <w:sz w:val="20"/>
          <w:lang w:eastAsia="zh-TW"/>
        </w:rPr>
      </w:pPr>
      <w:del w:id="153" w:author="MS30 SCFchian1 [2]" w:date="2024-07-17T18:06:00Z">
        <w:r w:rsidRPr="003B59CF" w:rsidDel="00A5600E">
          <w:rPr>
            <w:rFonts w:cs="Arial"/>
            <w:b/>
            <w:bCs/>
            <w:sz w:val="20"/>
          </w:rPr>
          <w:delText>All Insecure Usage shall be made at customer’s risk, and in the event that third parties lay claims to Nuvoton as a result of customer’s Insecure Usage, customer shall indemnify the damages and liabilities thus incurred by Nuvoton.</w:delText>
        </w:r>
      </w:del>
    </w:p>
    <w:p w14:paraId="4B191024" w14:textId="34602357" w:rsidR="00D416FD" w:rsidRPr="003B59CF" w:rsidDel="00A5600E" w:rsidRDefault="00D416FD" w:rsidP="00A5600E">
      <w:pPr>
        <w:widowControl/>
        <w:overflowPunct/>
        <w:topLinePunct/>
        <w:autoSpaceDE/>
        <w:autoSpaceDN/>
        <w:spacing w:before="48"/>
        <w:jc w:val="center"/>
        <w:rPr>
          <w:del w:id="154" w:author="MS30 SCFchian1 [2]" w:date="2024-07-17T18:06:00Z"/>
          <w:rFonts w:cs="Arial"/>
          <w:b/>
          <w:bCs/>
          <w:sz w:val="20"/>
          <w:lang w:eastAsia="zh-TW"/>
        </w:rPr>
      </w:pPr>
    </w:p>
    <w:p w14:paraId="1B8D0002" w14:textId="00E040B8" w:rsidR="005171FC" w:rsidRPr="003B59CF" w:rsidDel="00A5600E" w:rsidRDefault="00D416FD" w:rsidP="00A5600E">
      <w:pPr>
        <w:widowControl/>
        <w:overflowPunct/>
        <w:topLinePunct/>
        <w:autoSpaceDE/>
        <w:autoSpaceDN/>
        <w:spacing w:before="48"/>
        <w:jc w:val="center"/>
        <w:rPr>
          <w:del w:id="155" w:author="MS30 SCFchian1 [2]" w:date="2024-07-17T18:06:00Z"/>
          <w:rFonts w:cs="Arial"/>
          <w:b/>
          <w:bCs/>
          <w:sz w:val="20"/>
          <w:lang w:eastAsia="zh-TW"/>
        </w:rPr>
      </w:pPr>
      <w:del w:id="156" w:author="MS30 SCFchian1 [2]" w:date="2024-07-17T18:06:00Z">
        <w:r w:rsidRPr="003B59CF" w:rsidDel="00A5600E">
          <w:rPr>
            <w:rFonts w:cs="Arial"/>
            <w:noProof/>
            <w:lang w:eastAsia="zh-TW"/>
          </w:rPr>
          <w:drawing>
            <wp:inline distT="0" distB="0" distL="0" distR="0" wp14:anchorId="74DDEA7B" wp14:editId="007954CB">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22">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del>
    </w:p>
    <w:p w14:paraId="0B4618C8" w14:textId="77777777" w:rsidR="00D416FD" w:rsidRPr="003B59CF" w:rsidRDefault="00D416FD" w:rsidP="00E46DBE">
      <w:pPr>
        <w:widowControl/>
        <w:overflowPunct/>
        <w:topLinePunct/>
        <w:autoSpaceDE/>
        <w:autoSpaceDN/>
        <w:ind w:rightChars="-3" w:right="-7"/>
        <w:jc w:val="center"/>
        <w:rPr>
          <w:rFonts w:cs="Arial"/>
          <w:b/>
          <w:bCs/>
          <w:sz w:val="20"/>
          <w:lang w:eastAsia="zh-TW"/>
        </w:rPr>
      </w:pPr>
    </w:p>
    <w:sectPr w:rsidR="00D416FD" w:rsidRPr="003B59CF" w:rsidSect="00AA2B51">
      <w:headerReference w:type="default" r:id="rId23"/>
      <w:footerReference w:type="default" r:id="rId24"/>
      <w:headerReference w:type="first" r:id="rId25"/>
      <w:pgSz w:w="12242" w:h="15842" w:code="1"/>
      <w:pgMar w:top="1672" w:right="1134" w:bottom="907" w:left="1134" w:header="0" w:footer="567" w:gutter="0"/>
      <w:cols w:space="708"/>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D00 LHWei" w:date="2021-05-18T13:43:00Z" w:initials="ML">
    <w:p w14:paraId="32595820" w14:textId="77777777" w:rsidR="00E1399C" w:rsidRDefault="00E1399C" w:rsidP="00E1399C">
      <w:pPr>
        <w:pStyle w:val="CommentText"/>
        <w:rPr>
          <w:lang w:eastAsia="zh-TW"/>
        </w:rPr>
      </w:pPr>
      <w:r>
        <w:rPr>
          <w:rStyle w:val="CommentReference"/>
        </w:rPr>
        <w:annotationRef/>
      </w:r>
      <w:r w:rsidRPr="007C3757">
        <w:rPr>
          <w:rFonts w:hint="eastAsia"/>
          <w:lang w:eastAsia="zh-TW"/>
        </w:rPr>
        <w:t>英文標題</w:t>
      </w:r>
      <w:r w:rsidRPr="007C3757">
        <w:rPr>
          <w:rFonts w:hint="eastAsia"/>
          <w:lang w:eastAsia="zh-TW"/>
        </w:rPr>
        <w:t xml:space="preserve"> (</w:t>
      </w:r>
      <w:r w:rsidRPr="007C3757">
        <w:rPr>
          <w:rFonts w:hint="eastAsia"/>
          <w:lang w:eastAsia="zh-TW"/>
        </w:rPr>
        <w:t>簡短但需具體、明確</w:t>
      </w:r>
      <w:r w:rsidRPr="007C3757">
        <w:rPr>
          <w:rFonts w:hint="eastAsia"/>
          <w:lang w:eastAsia="zh-TW"/>
        </w:rPr>
        <w:t>)</w:t>
      </w:r>
    </w:p>
  </w:comment>
  <w:comment w:id="11" w:author="MS30 SCFchian1" w:date="2022-11-09T14:39:00Z" w:initials="MS">
    <w:p w14:paraId="58935F3F" w14:textId="77777777" w:rsidR="0074600C" w:rsidRDefault="0074600C" w:rsidP="0074600C">
      <w:pPr>
        <w:pStyle w:val="CommentText"/>
        <w:rPr>
          <w:lang w:eastAsia="zh-TW"/>
        </w:rPr>
      </w:pPr>
      <w:r>
        <w:rPr>
          <w:rStyle w:val="CommentReference"/>
        </w:rPr>
        <w:annotationRef/>
      </w:r>
      <w:r>
        <w:rPr>
          <w:rFonts w:hint="eastAsia"/>
          <w:lang w:eastAsia="zh-TW"/>
        </w:rPr>
        <w:t>請先加入表格的框（</w:t>
      </w:r>
      <w:r>
        <w:rPr>
          <w:rFonts w:hint="eastAsia"/>
          <w:lang w:eastAsia="zh-TW"/>
        </w:rPr>
        <w:t>16CM</w:t>
      </w:r>
      <w:r>
        <w:rPr>
          <w:lang w:eastAsia="zh-TW"/>
        </w:rPr>
        <w:t xml:space="preserve"> </w:t>
      </w:r>
      <w:r>
        <w:rPr>
          <w:lang w:eastAsia="zh-TW"/>
        </w:rPr>
        <w:t>置中</w:t>
      </w:r>
      <w:r>
        <w:rPr>
          <w:rFonts w:hint="eastAsia"/>
          <w:lang w:eastAsia="zh-TW"/>
        </w:rPr>
        <w:t>）</w:t>
      </w:r>
    </w:p>
    <w:p w14:paraId="28B9D42C" w14:textId="77777777" w:rsidR="0074600C" w:rsidRDefault="0074600C" w:rsidP="0074600C">
      <w:pPr>
        <w:pStyle w:val="CommentText"/>
        <w:rPr>
          <w:lang w:eastAsia="zh-TW"/>
        </w:rPr>
      </w:pPr>
      <w:r>
        <w:rPr>
          <w:lang w:eastAsia="zh-TW"/>
        </w:rPr>
        <w:t>再放圖</w:t>
      </w:r>
      <w:r>
        <w:rPr>
          <w:rFonts w:hint="eastAsia"/>
          <w:lang w:eastAsia="zh-TW"/>
        </w:rPr>
        <w:t xml:space="preserve"> </w:t>
      </w:r>
      <w:r>
        <w:rPr>
          <w:rFonts w:hint="eastAsia"/>
          <w:lang w:eastAsia="zh-TW"/>
        </w:rPr>
        <w:t>（圖勿再加框）</w:t>
      </w:r>
    </w:p>
  </w:comment>
  <w:comment w:id="14" w:author="MS30 SCFchian1" w:date="2022-11-09T14:39:00Z" w:initials="MS">
    <w:p w14:paraId="38B3242D" w14:textId="77777777" w:rsidR="00223ABE" w:rsidRDefault="00223ABE" w:rsidP="00223ABE">
      <w:pPr>
        <w:pStyle w:val="CommentText"/>
        <w:rPr>
          <w:lang w:eastAsia="zh-TW"/>
        </w:rPr>
      </w:pPr>
      <w:r>
        <w:rPr>
          <w:rStyle w:val="CommentReference"/>
        </w:rPr>
        <w:annotationRef/>
      </w:r>
      <w:r>
        <w:rPr>
          <w:rFonts w:hint="eastAsia"/>
          <w:lang w:eastAsia="zh-TW"/>
        </w:rPr>
        <w:t>請先加入表格的框（</w:t>
      </w:r>
      <w:r>
        <w:rPr>
          <w:rFonts w:hint="eastAsia"/>
          <w:lang w:eastAsia="zh-TW"/>
        </w:rPr>
        <w:t>16CM</w:t>
      </w:r>
      <w:r>
        <w:rPr>
          <w:lang w:eastAsia="zh-TW"/>
        </w:rPr>
        <w:t xml:space="preserve"> </w:t>
      </w:r>
      <w:r>
        <w:rPr>
          <w:lang w:eastAsia="zh-TW"/>
        </w:rPr>
        <w:t>置中</w:t>
      </w:r>
      <w:r>
        <w:rPr>
          <w:rFonts w:hint="eastAsia"/>
          <w:lang w:eastAsia="zh-TW"/>
        </w:rPr>
        <w:t>）</w:t>
      </w:r>
    </w:p>
    <w:p w14:paraId="4B7FA5BE" w14:textId="77777777" w:rsidR="00223ABE" w:rsidRDefault="00223ABE" w:rsidP="00223ABE">
      <w:pPr>
        <w:pStyle w:val="CommentText"/>
        <w:rPr>
          <w:lang w:eastAsia="zh-TW"/>
        </w:rPr>
      </w:pPr>
      <w:r>
        <w:rPr>
          <w:lang w:eastAsia="zh-TW"/>
        </w:rPr>
        <w:t>再放圖</w:t>
      </w:r>
      <w:r>
        <w:rPr>
          <w:rFonts w:hint="eastAsia"/>
          <w:lang w:eastAsia="zh-TW"/>
        </w:rPr>
        <w:t xml:space="preserve"> </w:t>
      </w:r>
      <w:r>
        <w:rPr>
          <w:rFonts w:hint="eastAsia"/>
          <w:lang w:eastAsia="zh-TW"/>
        </w:rPr>
        <w:t>（圖勿再加框）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595820" w15:done="0"/>
  <w15:commentEx w15:paraId="28B9D42C" w15:done="0"/>
  <w15:commentEx w15:paraId="4B7FA5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595820" w16cid:durableId="2909F9AA"/>
  <w16cid:commentId w16cid:paraId="28B9D42C" w16cid:durableId="517AF63B"/>
  <w16cid:commentId w16cid:paraId="4B7FA5BE" w16cid:durableId="2909F9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869E3" w14:textId="77777777" w:rsidR="000868B4" w:rsidRDefault="000868B4" w:rsidP="00224C1C">
      <w:r>
        <w:separator/>
      </w:r>
    </w:p>
    <w:p w14:paraId="51C2EA80" w14:textId="77777777" w:rsidR="000868B4" w:rsidRDefault="000868B4"/>
  </w:endnote>
  <w:endnote w:type="continuationSeparator" w:id="0">
    <w:p w14:paraId="6989D14E" w14:textId="77777777" w:rsidR="000868B4" w:rsidRDefault="000868B4" w:rsidP="00224C1C">
      <w:r>
        <w:continuationSeparator/>
      </w:r>
    </w:p>
    <w:p w14:paraId="672F8901" w14:textId="77777777" w:rsidR="000868B4" w:rsidRDefault="00086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203" w:usb1="288F0000" w:usb2="00000016" w:usb3="00000000" w:csb0="00040001"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78228" w14:textId="2E1E0D08" w:rsidR="001534BB" w:rsidRPr="004242C1" w:rsidRDefault="00B80777" w:rsidP="000E22CD">
    <w:pPr>
      <w:pStyle w:val="Footer"/>
      <w:rPr>
        <w:rFonts w:cs="Arial"/>
      </w:rPr>
    </w:pPr>
    <w:r>
      <w:rPr>
        <w:rFonts w:eastAsiaTheme="minorEastAsia" w:cs="Arial"/>
        <w:lang w:eastAsia="zh-TW"/>
      </w:rPr>
      <w:t>Mar</w:t>
    </w:r>
    <w:r w:rsidR="00883DBA">
      <w:rPr>
        <w:rFonts w:eastAsiaTheme="minorEastAsia" w:cs="Arial"/>
        <w:lang w:eastAsia="zh-TW"/>
      </w:rPr>
      <w:t>.</w:t>
    </w:r>
    <w:r w:rsidR="001534BB" w:rsidRPr="004242C1">
      <w:rPr>
        <w:rFonts w:eastAsiaTheme="minorEastAsia" w:cs="Arial"/>
        <w:lang w:eastAsia="zh-TW"/>
      </w:rPr>
      <w:t xml:space="preserve"> </w:t>
    </w:r>
    <w:r>
      <w:rPr>
        <w:rFonts w:eastAsiaTheme="minorEastAsia" w:cs="Arial"/>
        <w:lang w:eastAsia="zh-TW"/>
      </w:rPr>
      <w:t>1</w:t>
    </w:r>
    <w:r w:rsidR="001534BB" w:rsidRPr="004242C1">
      <w:rPr>
        <w:rFonts w:eastAsiaTheme="minorEastAsia" w:cs="Arial"/>
        <w:lang w:eastAsia="zh-TW"/>
      </w:rPr>
      <w:t>, 202</w:t>
    </w:r>
    <w:r>
      <w:rPr>
        <w:rFonts w:eastAsiaTheme="minorEastAsia" w:cs="Arial"/>
        <w:lang w:eastAsia="zh-TW"/>
      </w:rPr>
      <w:t>5</w:t>
    </w:r>
    <w:r w:rsidR="001534BB" w:rsidRPr="004242C1">
      <w:rPr>
        <w:rFonts w:cs="Arial"/>
      </w:rPr>
      <w:ptab w:relativeTo="margin" w:alignment="center" w:leader="none"/>
    </w:r>
    <w:r w:rsidR="001534BB" w:rsidRPr="004242C1">
      <w:rPr>
        <w:rFonts w:eastAsia="SimSun" w:cs="Arial"/>
        <w:lang w:eastAsia="zh-CN"/>
      </w:rPr>
      <w:t xml:space="preserve">Page </w:t>
    </w:r>
    <w:r w:rsidR="001534BB" w:rsidRPr="004242C1">
      <w:rPr>
        <w:rFonts w:cs="Arial"/>
        <w:b/>
      </w:rPr>
      <w:fldChar w:fldCharType="begin"/>
    </w:r>
    <w:r w:rsidR="001534BB" w:rsidRPr="004242C1">
      <w:rPr>
        <w:rFonts w:cs="Arial"/>
        <w:b/>
      </w:rPr>
      <w:instrText xml:space="preserve"> PAGE  \* Arabic  \* MERGEFORMAT </w:instrText>
    </w:r>
    <w:r w:rsidR="001534BB" w:rsidRPr="004242C1">
      <w:rPr>
        <w:rFonts w:cs="Arial"/>
        <w:b/>
      </w:rPr>
      <w:fldChar w:fldCharType="separate"/>
    </w:r>
    <w:r w:rsidR="0079589B">
      <w:rPr>
        <w:rFonts w:cs="Arial"/>
        <w:b/>
        <w:noProof/>
      </w:rPr>
      <w:t>10</w:t>
    </w:r>
    <w:r w:rsidR="001534BB" w:rsidRPr="004242C1">
      <w:rPr>
        <w:rFonts w:cs="Arial"/>
        <w:b/>
      </w:rPr>
      <w:fldChar w:fldCharType="end"/>
    </w:r>
    <w:r w:rsidR="001534BB" w:rsidRPr="004242C1">
      <w:rPr>
        <w:rFonts w:eastAsia="SimSun" w:cs="Arial"/>
        <w:lang w:eastAsia="zh-CN"/>
      </w:rPr>
      <w:t xml:space="preserve"> of </w:t>
    </w:r>
    <w:r w:rsidR="001534BB" w:rsidRPr="004242C1">
      <w:rPr>
        <w:rFonts w:cs="Arial"/>
      </w:rPr>
      <w:fldChar w:fldCharType="begin"/>
    </w:r>
    <w:r w:rsidR="001534BB" w:rsidRPr="004242C1">
      <w:rPr>
        <w:rFonts w:cs="Arial"/>
      </w:rPr>
      <w:instrText xml:space="preserve"> NUMPAGES  \* Arabic  \* MERGEFORMAT </w:instrText>
    </w:r>
    <w:r w:rsidR="001534BB" w:rsidRPr="004242C1">
      <w:rPr>
        <w:rFonts w:cs="Arial"/>
      </w:rPr>
      <w:fldChar w:fldCharType="separate"/>
    </w:r>
    <w:r w:rsidR="0079589B">
      <w:rPr>
        <w:rFonts w:cs="Arial"/>
        <w:noProof/>
      </w:rPr>
      <w:t>13</w:t>
    </w:r>
    <w:r w:rsidR="001534BB" w:rsidRPr="004242C1">
      <w:rPr>
        <w:rFonts w:cs="Arial"/>
        <w:noProof/>
      </w:rPr>
      <w:fldChar w:fldCharType="end"/>
    </w:r>
    <w:r w:rsidR="001534BB" w:rsidRPr="004242C1">
      <w:rPr>
        <w:rFonts w:cs="Arial"/>
      </w:rPr>
      <w:ptab w:relativeTo="margin" w:alignment="right" w:leader="none"/>
    </w:r>
    <w:r w:rsidR="001534BB" w:rsidRPr="004242C1">
      <w:rPr>
        <w:rFonts w:eastAsia="SimSun" w:cs="Arial"/>
        <w:lang w:eastAsia="zh-CN"/>
      </w:rPr>
      <w:t>Rev</w:t>
    </w:r>
    <w:r w:rsidR="001534BB" w:rsidRPr="004242C1">
      <w:rPr>
        <w:rFonts w:eastAsiaTheme="minorEastAsia" w:cs="Arial"/>
        <w:lang w:eastAsia="zh-TW"/>
      </w:rPr>
      <w:t xml:space="preserve"> 1</w:t>
    </w:r>
    <w:r w:rsidR="001534BB" w:rsidRPr="004242C1">
      <w:rPr>
        <w:rFonts w:eastAsia="SimSun" w:cs="Arial"/>
        <w:lang w:eastAsia="zh-CN"/>
      </w:rPr>
      <w:t>.</w:t>
    </w:r>
    <w:r w:rsidR="001534BB" w:rsidRPr="004242C1">
      <w:rPr>
        <w:rFonts w:cs="Arial"/>
        <w:lang w:eastAsia="zh-TW"/>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14418" w14:textId="77777777" w:rsidR="000868B4" w:rsidRDefault="000868B4" w:rsidP="00224C1C">
      <w:r>
        <w:separator/>
      </w:r>
    </w:p>
    <w:p w14:paraId="0F5DFEED" w14:textId="77777777" w:rsidR="000868B4" w:rsidRDefault="000868B4"/>
  </w:footnote>
  <w:footnote w:type="continuationSeparator" w:id="0">
    <w:p w14:paraId="196895FE" w14:textId="77777777" w:rsidR="000868B4" w:rsidRDefault="000868B4" w:rsidP="00224C1C">
      <w:r>
        <w:continuationSeparator/>
      </w:r>
    </w:p>
    <w:p w14:paraId="5C4EF921" w14:textId="77777777" w:rsidR="000868B4" w:rsidRDefault="00086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5A425" w14:textId="77777777" w:rsidR="001534BB" w:rsidRPr="0009318D" w:rsidRDefault="001534BB" w:rsidP="00BA4CFD">
    <w:pPr>
      <w:rPr>
        <w:rFonts w:asciiTheme="minorHAnsi" w:hAnsiTheme="minorHAnsi" w:cstheme="minorHAnsi"/>
        <w:b/>
        <w:bCs/>
        <w:i/>
        <w:iCs/>
        <w:color w:val="C00000"/>
        <w:szCs w:val="24"/>
        <w:lang w:eastAsia="zh-TW"/>
      </w:rPr>
    </w:pPr>
    <w:r w:rsidRPr="009F4897">
      <w:rPr>
        <w:noProof/>
        <w:sz w:val="32"/>
        <w:szCs w:val="32"/>
        <w:lang w:eastAsia="zh-TW"/>
      </w:rPr>
      <w:drawing>
        <wp:anchor distT="0" distB="0" distL="114300" distR="114300" simplePos="0" relativeHeight="251713024" behindDoc="0" locked="1" layoutInCell="1" allowOverlap="1" wp14:anchorId="22E52BE3" wp14:editId="4CD17AC1">
          <wp:simplePos x="0" y="0"/>
          <wp:positionH relativeFrom="page">
            <wp:posOffset>825500</wp:posOffset>
          </wp:positionH>
          <wp:positionV relativeFrom="page">
            <wp:posOffset>453390</wp:posOffset>
          </wp:positionV>
          <wp:extent cx="1893570" cy="266065"/>
          <wp:effectExtent l="0" t="0" r="0" b="635"/>
          <wp:wrapNone/>
          <wp:docPr id="9" name="Picture 34" descr="LOGO+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Pattern"/>
                  <pic:cNvPicPr preferRelativeResize="0">
                    <a:picLocks noChangeArrowheads="1"/>
                  </pic:cNvPicPr>
                </pic:nvPicPr>
                <pic:blipFill rotWithShape="1">
                  <a:blip r:embed="rId1">
                    <a:extLst>
                      <a:ext uri="{28A0092B-C50C-407E-A947-70E740481C1C}">
                        <a14:useLocalDpi xmlns:a14="http://schemas.microsoft.com/office/drawing/2010/main" val="0"/>
                      </a:ext>
                    </a:extLst>
                  </a:blip>
                  <a:srcRect l="4618" t="14606" r="71285" b="54402"/>
                  <a:stretch/>
                </pic:blipFill>
                <pic:spPr bwMode="auto">
                  <a:xfrm>
                    <a:off x="0" y="0"/>
                    <a:ext cx="1893570" cy="266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IntenseEmphasis"/>
        <w:rFonts w:asciiTheme="majorHAnsi" w:hAnsiTheme="majorHAnsi" w:cstheme="majorBidi"/>
        <w:color w:val="C00000"/>
      </w:rPr>
      <w:ptab w:relativeTo="margin" w:alignment="center" w:leader="none"/>
    </w:r>
    <w:r w:rsidRPr="0009318D">
      <w:rPr>
        <w:rFonts w:asciiTheme="minorHAnsi" w:hAnsiTheme="minorHAnsi" w:cstheme="minorHAnsi"/>
        <w:b/>
        <w:bCs/>
        <w:i/>
        <w:iCs/>
        <w:sz w:val="60"/>
        <w:szCs w:val="60"/>
      </w:rPr>
      <w:t xml:space="preserve"> </w:t>
    </w:r>
    <w:r>
      <w:rPr>
        <w:rStyle w:val="IntenseEmphasis"/>
        <w:rFonts w:asciiTheme="majorHAnsi" w:hAnsiTheme="majorHAnsi" w:cstheme="majorBidi"/>
        <w:color w:val="C00000"/>
      </w:rPr>
      <w:t xml:space="preserve"> </w:t>
    </w:r>
    <w:r>
      <w:rPr>
        <w:rStyle w:val="IntenseEmphasis"/>
        <w:rFonts w:asciiTheme="majorHAnsi" w:hAnsiTheme="majorHAnsi" w:cstheme="majorBidi"/>
        <w:color w:val="C00000"/>
      </w:rPr>
      <w:ptab w:relativeTo="margin" w:alignment="right" w:leader="none"/>
    </w:r>
    <w:r w:rsidRPr="00AE50A7">
      <w:rPr>
        <w:rFonts w:asciiTheme="minorHAnsi" w:hAnsiTheme="minorHAnsi" w:cstheme="minorHAnsi"/>
        <w:b/>
        <w:bCs/>
        <w:i/>
        <w:iCs/>
        <w:color w:val="C00000"/>
        <w:sz w:val="60"/>
        <w:szCs w:val="60"/>
      </w:rPr>
      <w:t xml:space="preserve"> </w:t>
    </w:r>
  </w:p>
  <w:p w14:paraId="4C46CDDB" w14:textId="77777777" w:rsidR="001534BB" w:rsidRPr="00AA2B51" w:rsidRDefault="001534BB" w:rsidP="00AA2B51">
    <w:pPr>
      <w:jc w:val="right"/>
      <w:rPr>
        <w:rFonts w:asciiTheme="minorHAnsi" w:eastAsiaTheme="minorEastAsia" w:hAnsiTheme="minorHAnsi" w:cstheme="minorHAnsi"/>
        <w:b/>
        <w:bCs/>
        <w:i/>
        <w:iCs/>
        <w:color w:val="C00000"/>
        <w:sz w:val="60"/>
        <w:szCs w:val="60"/>
        <w:lang w:eastAsia="zh-TW"/>
      </w:rPr>
    </w:pPr>
    <w:r w:rsidRPr="003B59CF">
      <w:rPr>
        <w:noProof/>
        <w:lang w:eastAsia="zh-TW"/>
      </w:rPr>
      <mc:AlternateContent>
        <mc:Choice Requires="wps">
          <w:drawing>
            <wp:anchor distT="4294967295" distB="4294967295" distL="114300" distR="114300" simplePos="0" relativeHeight="251715072" behindDoc="0" locked="0" layoutInCell="1" allowOverlap="1" wp14:anchorId="1B5F2F68" wp14:editId="2DAA74D6">
              <wp:simplePos x="0" y="0"/>
              <wp:positionH relativeFrom="column">
                <wp:posOffset>-136525</wp:posOffset>
              </wp:positionH>
              <wp:positionV relativeFrom="paragraph">
                <wp:posOffset>678180</wp:posOffset>
              </wp:positionV>
              <wp:extent cx="6541770" cy="0"/>
              <wp:effectExtent l="0" t="19050" r="11430" b="38100"/>
              <wp:wrapNone/>
              <wp:docPr id="3"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1770" cy="0"/>
                      </a:xfrm>
                      <a:prstGeom prst="line">
                        <a:avLst/>
                      </a:prstGeom>
                      <a:ln w="57150" cmpd="thinThick">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5ED8EB" id="Straight Connector 359" o:spid="_x0000_s1026" style="position:absolute;z-index:251715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75pt,53.4pt" to="504.3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" strokecolor="#c00000" strokeweight="4.5pt">
              <v:stroke linestyle="thinThick"/>
              <o:lock v:ext="edit" shapetype="f"/>
            </v:line>
          </w:pict>
        </mc:Fallback>
      </mc:AlternateContent>
    </w:r>
    <w:r>
      <w:rPr>
        <w:noProof/>
        <w:sz w:val="32"/>
        <w:szCs w:val="32"/>
        <w:lang w:eastAsia="zh-TW"/>
      </w:rPr>
      <mc:AlternateContent>
        <mc:Choice Requires="wps">
          <w:drawing>
            <wp:anchor distT="0" distB="0" distL="114300" distR="114300" simplePos="0" relativeHeight="251717120" behindDoc="0" locked="1" layoutInCell="1" allowOverlap="1" wp14:anchorId="7F50F73A" wp14:editId="602962D4">
              <wp:simplePos x="0" y="0"/>
              <wp:positionH relativeFrom="column">
                <wp:posOffset>3330575</wp:posOffset>
              </wp:positionH>
              <wp:positionV relativeFrom="paragraph">
                <wp:posOffset>186055</wp:posOffset>
              </wp:positionV>
              <wp:extent cx="3072130" cy="496570"/>
              <wp:effectExtent l="0" t="0" r="0" b="0"/>
              <wp:wrapNone/>
              <wp:docPr id="13" name="文字方塊 13"/>
              <wp:cNvGraphicFramePr/>
              <a:graphic xmlns:a="http://schemas.openxmlformats.org/drawingml/2006/main">
                <a:graphicData uri="http://schemas.microsoft.com/office/word/2010/wordprocessingShape">
                  <wps:wsp>
                    <wps:cNvSpPr txBox="1"/>
                    <wps:spPr>
                      <a:xfrm>
                        <a:off x="0" y="0"/>
                        <a:ext cx="3072130" cy="496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4E4A0" w14:textId="5DC9BC3C" w:rsidR="001534BB" w:rsidRPr="00927173" w:rsidRDefault="001534BB" w:rsidP="00AA2B51">
                          <w:pPr>
                            <w:spacing w:before="120" w:after="120"/>
                            <w:jc w:val="right"/>
                            <w:rPr>
                              <w:rFonts w:ascii="Calibri" w:hAnsi="Calibri" w:cs="Calibri"/>
                              <w:b/>
                              <w:color w:val="C00000"/>
                              <w:sz w:val="32"/>
                            </w:rPr>
                          </w:pPr>
                          <w:del w:id="157" w:author="MS70 WCLin" w:date="2025-01-17T17:30:00Z" w16du:dateUtc="2025-01-17T09:30:00Z">
                            <w:r w:rsidDel="00224AA3">
                              <w:rPr>
                                <w:rFonts w:ascii="Calibri" w:hAnsi="Calibri" w:cs="Calibri"/>
                                <w:b/>
                                <w:bCs/>
                                <w:color w:val="000000"/>
                                <w:sz w:val="32"/>
                                <w:szCs w:val="32"/>
                                <w:lang w:eastAsia="zh-TW"/>
                              </w:rPr>
                              <w:delText>NUC1262</w:delText>
                            </w:r>
                            <w:r w:rsidRPr="007C3D32" w:rsidDel="00224AA3">
                              <w:rPr>
                                <w:rFonts w:ascii="Calibri" w:hAnsi="Calibri" w:cs="Calibri"/>
                                <w:b/>
                                <w:bCs/>
                                <w:color w:val="000000"/>
                                <w:sz w:val="32"/>
                                <w:szCs w:val="32"/>
                                <w:lang w:eastAsia="zh-TW"/>
                              </w:rPr>
                              <w:delText xml:space="preserve"> </w:delText>
                            </w:r>
                          </w:del>
                          <w:ins w:id="158" w:author="MS70 WCLin" w:date="2025-01-17T17:30:00Z" w16du:dateUtc="2025-01-17T09:30:00Z">
                            <w:r w:rsidR="00224AA3">
                              <w:rPr>
                                <w:rFonts w:ascii="Calibri" w:hAnsi="Calibri" w:cs="Calibri"/>
                                <w:b/>
                                <w:bCs/>
                                <w:color w:val="000000"/>
                                <w:sz w:val="32"/>
                                <w:szCs w:val="32"/>
                                <w:lang w:eastAsia="zh-TW"/>
                              </w:rPr>
                              <w:t>M55M1</w:t>
                            </w:r>
                          </w:ins>
                          <w:r w:rsidR="00D5049C">
                            <w:rPr>
                              <w:rFonts w:ascii="Calibri" w:hAnsi="Calibri" w:cs="Calibri" w:hint="eastAsia"/>
                              <w:b/>
                              <w:bCs/>
                              <w:color w:val="000000"/>
                              <w:sz w:val="32"/>
                              <w:szCs w:val="32"/>
                              <w:lang w:eastAsia="zh-TW"/>
                            </w:rPr>
                            <w:t>/M5531</w:t>
                          </w:r>
                          <w:ins w:id="159" w:author="MS70 WCLin" w:date="2025-01-17T17:30:00Z" w16du:dateUtc="2025-01-17T09:30:00Z">
                            <w:r w:rsidR="00224AA3" w:rsidRPr="007C3D32">
                              <w:rPr>
                                <w:rFonts w:ascii="Calibri" w:hAnsi="Calibri" w:cs="Calibri"/>
                                <w:b/>
                                <w:bCs/>
                                <w:color w:val="000000"/>
                                <w:sz w:val="32"/>
                                <w:szCs w:val="32"/>
                                <w:lang w:eastAsia="zh-TW"/>
                              </w:rPr>
                              <w:t xml:space="preserve"> </w:t>
                            </w:r>
                          </w:ins>
                          <w:r w:rsidRPr="007C3D32">
                            <w:rPr>
                              <w:rFonts w:ascii="Calibri" w:hAnsi="Calibri" w:cs="Calibri"/>
                              <w:b/>
                              <w:bCs/>
                              <w:color w:val="000000"/>
                              <w:sz w:val="32"/>
                              <w:szCs w:val="32"/>
                              <w:lang w:eastAsia="zh-TW"/>
                            </w:rPr>
                            <w:t>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0F73A" id="_x0000_t202" coordsize="21600,21600" o:spt="202" path="m,l,21600r21600,l21600,xe">
              <v:stroke joinstyle="miter"/>
              <v:path gradientshapeok="t" o:connecttype="rect"/>
            </v:shapetype>
            <v:shape id="文字方塊 13" o:spid="_x0000_s1028" type="#_x0000_t202" style="position:absolute;left:0;text-align:left;margin-left:262.25pt;margin-top:14.65pt;width:241.9pt;height:39.1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" filled="f" stroked="f" strokeweight=".5pt">
              <v:textbox>
                <w:txbxContent>
                  <w:p w14:paraId="1E54E4A0" w14:textId="5DC9BC3C" w:rsidR="001534BB" w:rsidRPr="00927173" w:rsidRDefault="001534BB" w:rsidP="00AA2B51">
                    <w:pPr>
                      <w:spacing w:before="120" w:after="120"/>
                      <w:jc w:val="right"/>
                      <w:rPr>
                        <w:rFonts w:ascii="Calibri" w:hAnsi="Calibri" w:cs="Calibri"/>
                        <w:b/>
                        <w:color w:val="C00000"/>
                        <w:sz w:val="32"/>
                      </w:rPr>
                    </w:pPr>
                    <w:del w:id="162" w:author="MS70 WCLin" w:date="2025-01-17T17:30:00Z" w16du:dateUtc="2025-01-17T09:30:00Z">
                      <w:r w:rsidDel="00224AA3">
                        <w:rPr>
                          <w:rFonts w:ascii="Calibri" w:hAnsi="Calibri" w:cs="Calibri"/>
                          <w:b/>
                          <w:bCs/>
                          <w:color w:val="000000"/>
                          <w:sz w:val="32"/>
                          <w:szCs w:val="32"/>
                          <w:lang w:eastAsia="zh-TW"/>
                        </w:rPr>
                        <w:delText>NUC1262</w:delText>
                      </w:r>
                      <w:r w:rsidRPr="007C3D32" w:rsidDel="00224AA3">
                        <w:rPr>
                          <w:rFonts w:ascii="Calibri" w:hAnsi="Calibri" w:cs="Calibri"/>
                          <w:b/>
                          <w:bCs/>
                          <w:color w:val="000000"/>
                          <w:sz w:val="32"/>
                          <w:szCs w:val="32"/>
                          <w:lang w:eastAsia="zh-TW"/>
                        </w:rPr>
                        <w:delText xml:space="preserve"> </w:delText>
                      </w:r>
                    </w:del>
                    <w:ins w:id="163" w:author="MS70 WCLin" w:date="2025-01-17T17:30:00Z" w16du:dateUtc="2025-01-17T09:30:00Z">
                      <w:r w:rsidR="00224AA3">
                        <w:rPr>
                          <w:rFonts w:ascii="Calibri" w:hAnsi="Calibri" w:cs="Calibri"/>
                          <w:b/>
                          <w:bCs/>
                          <w:color w:val="000000"/>
                          <w:sz w:val="32"/>
                          <w:szCs w:val="32"/>
                          <w:lang w:eastAsia="zh-TW"/>
                        </w:rPr>
                        <w:t>M55M1</w:t>
                      </w:r>
                    </w:ins>
                    <w:r w:rsidR="00D5049C">
                      <w:rPr>
                        <w:rFonts w:ascii="Calibri" w:hAnsi="Calibri" w:cs="Calibri" w:hint="eastAsia"/>
                        <w:b/>
                        <w:bCs/>
                        <w:color w:val="000000"/>
                        <w:sz w:val="32"/>
                        <w:szCs w:val="32"/>
                        <w:lang w:eastAsia="zh-TW"/>
                      </w:rPr>
                      <w:t>/M5531</w:t>
                    </w:r>
                    <w:ins w:id="164" w:author="MS70 WCLin" w:date="2025-01-17T17:30:00Z" w16du:dateUtc="2025-01-17T09:30:00Z">
                      <w:r w:rsidR="00224AA3" w:rsidRPr="007C3D32">
                        <w:rPr>
                          <w:rFonts w:ascii="Calibri" w:hAnsi="Calibri" w:cs="Calibri"/>
                          <w:b/>
                          <w:bCs/>
                          <w:color w:val="000000"/>
                          <w:sz w:val="32"/>
                          <w:szCs w:val="32"/>
                          <w:lang w:eastAsia="zh-TW"/>
                        </w:rPr>
                        <w:t xml:space="preserve"> </w:t>
                      </w:r>
                    </w:ins>
                    <w:r w:rsidRPr="007C3D32">
                      <w:rPr>
                        <w:rFonts w:ascii="Calibri" w:hAnsi="Calibri" w:cs="Calibri"/>
                        <w:b/>
                        <w:bCs/>
                        <w:color w:val="000000"/>
                        <w:sz w:val="32"/>
                        <w:szCs w:val="32"/>
                        <w:lang w:eastAsia="zh-TW"/>
                      </w:rPr>
                      <w:t>Series</w:t>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6962C" w14:textId="77777777" w:rsidR="001534BB" w:rsidRPr="0009318D" w:rsidRDefault="001534BB" w:rsidP="0009318D">
    <w:pPr>
      <w:ind w:rightChars="-2" w:right="-5"/>
      <w:rPr>
        <w:rFonts w:asciiTheme="minorHAnsi" w:hAnsiTheme="minorHAnsi" w:cstheme="minorHAnsi"/>
        <w:b/>
        <w:bCs/>
        <w:i/>
        <w:iCs/>
        <w:color w:val="C00000"/>
        <w:szCs w:val="24"/>
        <w:lang w:eastAsia="zh-TW"/>
      </w:rPr>
    </w:pPr>
    <w:r w:rsidRPr="009F4897">
      <w:rPr>
        <w:noProof/>
        <w:sz w:val="32"/>
        <w:szCs w:val="32"/>
        <w:lang w:eastAsia="zh-TW"/>
      </w:rPr>
      <w:drawing>
        <wp:anchor distT="0" distB="0" distL="114300" distR="114300" simplePos="0" relativeHeight="251704832" behindDoc="0" locked="1" layoutInCell="1" allowOverlap="1" wp14:anchorId="2EC15B79" wp14:editId="4ADEFF7B">
          <wp:simplePos x="0" y="0"/>
          <wp:positionH relativeFrom="page">
            <wp:posOffset>673735</wp:posOffset>
          </wp:positionH>
          <wp:positionV relativeFrom="page">
            <wp:posOffset>480695</wp:posOffset>
          </wp:positionV>
          <wp:extent cx="1893570" cy="266065"/>
          <wp:effectExtent l="0" t="0" r="0" b="635"/>
          <wp:wrapNone/>
          <wp:docPr id="11" name="Picture 34" descr="LOGO+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Pattern"/>
                  <pic:cNvPicPr preferRelativeResize="0">
                    <a:picLocks noChangeArrowheads="1"/>
                  </pic:cNvPicPr>
                </pic:nvPicPr>
                <pic:blipFill rotWithShape="1">
                  <a:blip r:embed="rId1">
                    <a:extLst>
                      <a:ext uri="{28A0092B-C50C-407E-A947-70E740481C1C}">
                        <a14:useLocalDpi xmlns:a14="http://schemas.microsoft.com/office/drawing/2010/main" val="0"/>
                      </a:ext>
                    </a:extLst>
                  </a:blip>
                  <a:srcRect l="4618" t="14606" r="71285" b="54402"/>
                  <a:stretch/>
                </pic:blipFill>
                <pic:spPr bwMode="auto">
                  <a:xfrm>
                    <a:off x="0" y="0"/>
                    <a:ext cx="1893570" cy="266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IntenseEmphasis"/>
        <w:rFonts w:asciiTheme="majorHAnsi" w:hAnsiTheme="majorHAnsi" w:cstheme="majorBidi"/>
        <w:color w:val="C00000"/>
      </w:rPr>
      <w:t xml:space="preserve"> </w:t>
    </w:r>
    <w:r>
      <w:rPr>
        <w:rStyle w:val="IntenseEmphasis"/>
        <w:rFonts w:asciiTheme="majorHAnsi" w:hAnsiTheme="majorHAnsi" w:cstheme="majorBidi"/>
        <w:color w:val="C00000"/>
      </w:rPr>
      <w:ptab w:relativeTo="margin" w:alignment="center" w:leader="none"/>
    </w:r>
    <w:r>
      <w:rPr>
        <w:rStyle w:val="IntenseEmphasis"/>
        <w:rFonts w:asciiTheme="majorHAnsi" w:hAnsiTheme="majorHAnsi" w:cstheme="majorBidi"/>
        <w:color w:val="C00000"/>
      </w:rPr>
      <w:ptab w:relativeTo="margin" w:alignment="right" w:leader="none"/>
    </w:r>
  </w:p>
  <w:p w14:paraId="6A4BE5B5" w14:textId="77777777" w:rsidR="001534BB" w:rsidRDefault="001534BB" w:rsidP="0009318D">
    <w:pPr>
      <w:ind w:rightChars="-2" w:right="-5"/>
      <w:jc w:val="right"/>
      <w:rPr>
        <w:rStyle w:val="IntenseEmphasis"/>
        <w:rFonts w:asciiTheme="minorHAnsi" w:eastAsiaTheme="minorEastAsia" w:hAnsiTheme="minorHAnsi" w:cstheme="minorHAnsi"/>
        <w:color w:val="C00000"/>
        <w:sz w:val="60"/>
        <w:szCs w:val="60"/>
        <w:lang w:eastAsia="zh-TW"/>
      </w:rPr>
    </w:pPr>
    <w:r>
      <w:rPr>
        <w:noProof/>
        <w:sz w:val="32"/>
        <w:szCs w:val="32"/>
        <w:lang w:eastAsia="zh-TW"/>
      </w:rPr>
      <mc:AlternateContent>
        <mc:Choice Requires="wps">
          <w:drawing>
            <wp:anchor distT="4294967295" distB="4294967295" distL="114300" distR="114300" simplePos="0" relativeHeight="251693568" behindDoc="0" locked="0" layoutInCell="1" allowOverlap="1" wp14:anchorId="67FBF94F" wp14:editId="48982D8E">
              <wp:simplePos x="0" y="0"/>
              <wp:positionH relativeFrom="column">
                <wp:posOffset>-132080</wp:posOffset>
              </wp:positionH>
              <wp:positionV relativeFrom="paragraph">
                <wp:posOffset>504190</wp:posOffset>
              </wp:positionV>
              <wp:extent cx="6544310" cy="0"/>
              <wp:effectExtent l="0" t="19050" r="2794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4310" cy="0"/>
                      </a:xfrm>
                      <a:prstGeom prst="line">
                        <a:avLst/>
                      </a:prstGeom>
                      <a:ln w="57150" cmpd="thickThi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C7E3403" id="Straight Connector 2" o:spid="_x0000_s1026" style="position:absolute;z-index:251693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4pt,39.7pt" to="504.9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" strokecolor="#c00000" strokeweight="4.5pt">
              <v:stroke linestyle="thickThin"/>
              <o:lock v:ext="edit" shapetype="f"/>
            </v:line>
          </w:pict>
        </mc:Fallback>
      </mc:AlternateContent>
    </w:r>
    <w:sdt>
      <w:sdtPr>
        <w:rPr>
          <w:rFonts w:asciiTheme="minorHAnsi" w:hAnsiTheme="minorHAnsi" w:cstheme="minorHAnsi"/>
          <w:b/>
          <w:bCs/>
          <w:i/>
          <w:iCs/>
          <w:sz w:val="60"/>
          <w:szCs w:val="60"/>
        </w:rPr>
        <w:alias w:val="類別"/>
        <w:id w:val="-1696380652"/>
        <w:dataBinding w:prefixMappings="xmlns:ns0='http://purl.org/dc/elements/1.1/' xmlns:ns1='http://schemas.openxmlformats.org/package/2006/metadata/core-properties' " w:xpath="/ns1:coreProperties[1]/ns1:category[1]" w:storeItemID="{6C3C8BC8-F283-45AE-878A-BAB7291924A1}"/>
        <w:text/>
      </w:sdtPr>
      <w:sdtContent>
        <w:r>
          <w:rPr>
            <w:rFonts w:asciiTheme="minorHAnsi" w:hAnsiTheme="minorHAnsi" w:cstheme="minorHAnsi" w:hint="eastAsia"/>
            <w:b/>
            <w:bCs/>
            <w:i/>
            <w:iCs/>
            <w:sz w:val="60"/>
            <w:szCs w:val="60"/>
            <w:lang w:eastAsia="zh-TW"/>
          </w:rPr>
          <w:t>NANO100B</w:t>
        </w:r>
      </w:sdtContent>
    </w:sdt>
  </w:p>
  <w:p w14:paraId="7CB834C8" w14:textId="77777777" w:rsidR="001534BB" w:rsidRPr="00664BB3" w:rsidRDefault="001534BB" w:rsidP="00664BB3">
    <w:pPr>
      <w:pStyle w:val="Header"/>
      <w:rPr>
        <w:rStyle w:val="IntenseEmphasis"/>
        <w:b w:val="0"/>
        <w:bCs w:val="0"/>
        <w:i w:val="0"/>
        <w:iCs w:val="0"/>
        <w:color w:val="auto"/>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F25BE"/>
    <w:multiLevelType w:val="multilevel"/>
    <w:tmpl w:val="A300D542"/>
    <w:styleLink w:val="StyleBulletedGray-801"/>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 w15:restartNumberingAfterBreak="0">
    <w:nsid w:val="0D424BC7"/>
    <w:multiLevelType w:val="multilevel"/>
    <w:tmpl w:val="75D612FA"/>
    <w:styleLink w:val="StyleBulleted2"/>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2" w15:restartNumberingAfterBreak="0">
    <w:nsid w:val="104B4A79"/>
    <w:multiLevelType w:val="multilevel"/>
    <w:tmpl w:val="00D2D272"/>
    <w:lvl w:ilvl="0">
      <w:start w:val="1"/>
      <w:numFmt w:val="decimal"/>
      <w:lvlText w:val="%1."/>
      <w:lvlJc w:val="left"/>
      <w:pPr>
        <w:tabs>
          <w:tab w:val="num" w:pos="425"/>
        </w:tabs>
        <w:ind w:left="425" w:hanging="425"/>
      </w:pPr>
      <w:rPr>
        <w:rFonts w:hint="eastAsia"/>
        <w:color w:val="0000FF"/>
      </w:rPr>
    </w:lvl>
    <w:lvl w:ilvl="1">
      <w:start w:val="1"/>
      <w:numFmt w:val="decimal"/>
      <w:lvlText w:val="%1.%2."/>
      <w:lvlJc w:val="left"/>
      <w:pPr>
        <w:tabs>
          <w:tab w:val="num" w:pos="567"/>
        </w:tabs>
        <w:ind w:left="567" w:hanging="567"/>
      </w:pPr>
      <w:rPr>
        <w:rFonts w:hint="eastAsia"/>
      </w:rPr>
    </w:lvl>
    <w:lvl w:ilvl="2">
      <w:start w:val="1"/>
      <w:numFmt w:val="decimal"/>
      <w:pStyle w:val="3H3H31h3Verdana"/>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26F5DF0"/>
    <w:multiLevelType w:val="multilevel"/>
    <w:tmpl w:val="F02EA3EC"/>
    <w:styleLink w:val="StyleBulleted1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 w15:restartNumberingAfterBreak="0">
    <w:nsid w:val="142161CA"/>
    <w:multiLevelType w:val="hybridMultilevel"/>
    <w:tmpl w:val="EBEEA04A"/>
    <w:styleLink w:val="StyleBulleted13"/>
    <w:lvl w:ilvl="0" w:tplc="EF1A5F32">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1C4C3872"/>
    <w:multiLevelType w:val="hybridMultilevel"/>
    <w:tmpl w:val="3BE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407D1"/>
    <w:multiLevelType w:val="hybridMultilevel"/>
    <w:tmpl w:val="E3F49DEC"/>
    <w:lvl w:ilvl="0" w:tplc="2A661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F2F54"/>
    <w:multiLevelType w:val="hybridMultilevel"/>
    <w:tmpl w:val="401AB22E"/>
    <w:styleLink w:val="StyleBulletedGray-806"/>
    <w:lvl w:ilvl="0" w:tplc="EF1A5F32">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325069EC"/>
    <w:multiLevelType w:val="hybridMultilevel"/>
    <w:tmpl w:val="B20047C0"/>
    <w:lvl w:ilvl="0" w:tplc="B7E8E49E">
      <w:start w:val="1"/>
      <w:numFmt w:val="decimal"/>
      <w:pStyle w:val="numberL1"/>
      <w:lvlText w:val="%1."/>
      <w:lvlJc w:val="left"/>
      <w:pPr>
        <w:tabs>
          <w:tab w:val="num" w:pos="200"/>
        </w:tabs>
        <w:ind w:left="200" w:firstLine="160"/>
      </w:pPr>
      <w:rPr>
        <w:rFonts w:hint="default"/>
      </w:rPr>
    </w:lvl>
    <w:lvl w:ilvl="1" w:tplc="142096E0" w:tentative="1">
      <w:start w:val="1"/>
      <w:numFmt w:val="ideographTraditional"/>
      <w:lvlText w:val="%2、"/>
      <w:lvlJc w:val="left"/>
      <w:pPr>
        <w:tabs>
          <w:tab w:val="num" w:pos="1680"/>
        </w:tabs>
        <w:ind w:left="1680" w:hanging="480"/>
      </w:pPr>
    </w:lvl>
    <w:lvl w:ilvl="2" w:tplc="A646764A" w:tentative="1">
      <w:start w:val="1"/>
      <w:numFmt w:val="lowerRoman"/>
      <w:lvlText w:val="%3."/>
      <w:lvlJc w:val="right"/>
      <w:pPr>
        <w:tabs>
          <w:tab w:val="num" w:pos="2160"/>
        </w:tabs>
        <w:ind w:left="2160" w:hanging="480"/>
      </w:pPr>
    </w:lvl>
    <w:lvl w:ilvl="3" w:tplc="539846CA" w:tentative="1">
      <w:start w:val="1"/>
      <w:numFmt w:val="decimal"/>
      <w:lvlText w:val="%4."/>
      <w:lvlJc w:val="left"/>
      <w:pPr>
        <w:tabs>
          <w:tab w:val="num" w:pos="2640"/>
        </w:tabs>
        <w:ind w:left="2640" w:hanging="480"/>
      </w:pPr>
    </w:lvl>
    <w:lvl w:ilvl="4" w:tplc="0EFC1D4C" w:tentative="1">
      <w:start w:val="1"/>
      <w:numFmt w:val="ideographTraditional"/>
      <w:lvlText w:val="%5、"/>
      <w:lvlJc w:val="left"/>
      <w:pPr>
        <w:tabs>
          <w:tab w:val="num" w:pos="3120"/>
        </w:tabs>
        <w:ind w:left="3120" w:hanging="480"/>
      </w:pPr>
    </w:lvl>
    <w:lvl w:ilvl="5" w:tplc="54D49F74" w:tentative="1">
      <w:start w:val="1"/>
      <w:numFmt w:val="lowerRoman"/>
      <w:lvlText w:val="%6."/>
      <w:lvlJc w:val="right"/>
      <w:pPr>
        <w:tabs>
          <w:tab w:val="num" w:pos="3600"/>
        </w:tabs>
        <w:ind w:left="3600" w:hanging="480"/>
      </w:pPr>
    </w:lvl>
    <w:lvl w:ilvl="6" w:tplc="CE5892AC" w:tentative="1">
      <w:start w:val="1"/>
      <w:numFmt w:val="decimal"/>
      <w:lvlText w:val="%7."/>
      <w:lvlJc w:val="left"/>
      <w:pPr>
        <w:tabs>
          <w:tab w:val="num" w:pos="4080"/>
        </w:tabs>
        <w:ind w:left="4080" w:hanging="480"/>
      </w:pPr>
    </w:lvl>
    <w:lvl w:ilvl="7" w:tplc="62B2AD4C" w:tentative="1">
      <w:start w:val="1"/>
      <w:numFmt w:val="ideographTraditional"/>
      <w:lvlText w:val="%8、"/>
      <w:lvlJc w:val="left"/>
      <w:pPr>
        <w:tabs>
          <w:tab w:val="num" w:pos="4560"/>
        </w:tabs>
        <w:ind w:left="4560" w:hanging="480"/>
      </w:pPr>
    </w:lvl>
    <w:lvl w:ilvl="8" w:tplc="DEF88FDC" w:tentative="1">
      <w:start w:val="1"/>
      <w:numFmt w:val="lowerRoman"/>
      <w:lvlText w:val="%9."/>
      <w:lvlJc w:val="right"/>
      <w:pPr>
        <w:tabs>
          <w:tab w:val="num" w:pos="5040"/>
        </w:tabs>
        <w:ind w:left="5040" w:hanging="480"/>
      </w:pPr>
    </w:lvl>
  </w:abstractNum>
  <w:abstractNum w:abstractNumId="9" w15:restartNumberingAfterBreak="0">
    <w:nsid w:val="3600667D"/>
    <w:multiLevelType w:val="hybridMultilevel"/>
    <w:tmpl w:val="291C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A302C"/>
    <w:multiLevelType w:val="hybridMultilevel"/>
    <w:tmpl w:val="57282E10"/>
    <w:lvl w:ilvl="0" w:tplc="2B582B62">
      <w:start w:val="1"/>
      <w:numFmt w:val="bullet"/>
      <w:pStyle w:val="StyleFeatures"/>
      <w:lvlText w:val=""/>
      <w:lvlJc w:val="left"/>
      <w:pPr>
        <w:tabs>
          <w:tab w:val="num" w:pos="764"/>
        </w:tabs>
        <w:ind w:left="764" w:hanging="480"/>
      </w:pPr>
      <w:rPr>
        <w:rFonts w:ascii="Wingdings" w:hAnsi="Wingdings" w:hint="default"/>
        <w:sz w:val="20"/>
        <w:szCs w:val="20"/>
      </w:rPr>
    </w:lvl>
    <w:lvl w:ilvl="1" w:tplc="BE544868" w:tentative="1">
      <w:start w:val="1"/>
      <w:numFmt w:val="bullet"/>
      <w:lvlText w:val=""/>
      <w:lvlJc w:val="left"/>
      <w:pPr>
        <w:tabs>
          <w:tab w:val="num" w:pos="960"/>
        </w:tabs>
        <w:ind w:left="960" w:hanging="480"/>
      </w:pPr>
      <w:rPr>
        <w:rFonts w:ascii="Wingdings" w:hAnsi="Wingdings" w:hint="default"/>
      </w:rPr>
    </w:lvl>
    <w:lvl w:ilvl="2" w:tplc="4BD82454" w:tentative="1">
      <w:start w:val="1"/>
      <w:numFmt w:val="bullet"/>
      <w:lvlText w:val=""/>
      <w:lvlJc w:val="left"/>
      <w:pPr>
        <w:tabs>
          <w:tab w:val="num" w:pos="1440"/>
        </w:tabs>
        <w:ind w:left="1440" w:hanging="480"/>
      </w:pPr>
      <w:rPr>
        <w:rFonts w:ascii="Wingdings" w:hAnsi="Wingdings" w:hint="default"/>
      </w:rPr>
    </w:lvl>
    <w:lvl w:ilvl="3" w:tplc="158AC346" w:tentative="1">
      <w:start w:val="1"/>
      <w:numFmt w:val="bullet"/>
      <w:lvlText w:val=""/>
      <w:lvlJc w:val="left"/>
      <w:pPr>
        <w:tabs>
          <w:tab w:val="num" w:pos="1920"/>
        </w:tabs>
        <w:ind w:left="1920" w:hanging="480"/>
      </w:pPr>
      <w:rPr>
        <w:rFonts w:ascii="Wingdings" w:hAnsi="Wingdings" w:hint="default"/>
      </w:rPr>
    </w:lvl>
    <w:lvl w:ilvl="4" w:tplc="D366A080" w:tentative="1">
      <w:start w:val="1"/>
      <w:numFmt w:val="bullet"/>
      <w:lvlText w:val=""/>
      <w:lvlJc w:val="left"/>
      <w:pPr>
        <w:tabs>
          <w:tab w:val="num" w:pos="2400"/>
        </w:tabs>
        <w:ind w:left="2400" w:hanging="480"/>
      </w:pPr>
      <w:rPr>
        <w:rFonts w:ascii="Wingdings" w:hAnsi="Wingdings" w:hint="default"/>
      </w:rPr>
    </w:lvl>
    <w:lvl w:ilvl="5" w:tplc="C7E66CAA" w:tentative="1">
      <w:start w:val="1"/>
      <w:numFmt w:val="bullet"/>
      <w:lvlText w:val=""/>
      <w:lvlJc w:val="left"/>
      <w:pPr>
        <w:tabs>
          <w:tab w:val="num" w:pos="2880"/>
        </w:tabs>
        <w:ind w:left="2880" w:hanging="480"/>
      </w:pPr>
      <w:rPr>
        <w:rFonts w:ascii="Wingdings" w:hAnsi="Wingdings" w:hint="default"/>
      </w:rPr>
    </w:lvl>
    <w:lvl w:ilvl="6" w:tplc="579A3C18" w:tentative="1">
      <w:start w:val="1"/>
      <w:numFmt w:val="bullet"/>
      <w:lvlText w:val=""/>
      <w:lvlJc w:val="left"/>
      <w:pPr>
        <w:tabs>
          <w:tab w:val="num" w:pos="3360"/>
        </w:tabs>
        <w:ind w:left="3360" w:hanging="480"/>
      </w:pPr>
      <w:rPr>
        <w:rFonts w:ascii="Wingdings" w:hAnsi="Wingdings" w:hint="default"/>
      </w:rPr>
    </w:lvl>
    <w:lvl w:ilvl="7" w:tplc="B400E750" w:tentative="1">
      <w:start w:val="1"/>
      <w:numFmt w:val="bullet"/>
      <w:lvlText w:val=""/>
      <w:lvlJc w:val="left"/>
      <w:pPr>
        <w:tabs>
          <w:tab w:val="num" w:pos="3840"/>
        </w:tabs>
        <w:ind w:left="3840" w:hanging="480"/>
      </w:pPr>
      <w:rPr>
        <w:rFonts w:ascii="Wingdings" w:hAnsi="Wingdings" w:hint="default"/>
      </w:rPr>
    </w:lvl>
    <w:lvl w:ilvl="8" w:tplc="9A4869DA"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3DA5304C"/>
    <w:multiLevelType w:val="hybridMultilevel"/>
    <w:tmpl w:val="F398A0E6"/>
    <w:lvl w:ilvl="0" w:tplc="FD78832A">
      <w:start w:val="1"/>
      <w:numFmt w:val="bullet"/>
      <w:pStyle w:val="BulletText"/>
      <w:lvlText w:val=""/>
      <w:lvlJc w:val="left"/>
      <w:pPr>
        <w:tabs>
          <w:tab w:val="num" w:pos="480"/>
        </w:tabs>
        <w:ind w:left="480" w:hanging="480"/>
      </w:pPr>
      <w:rPr>
        <w:rFonts w:ascii="Symbol" w:hAnsi="Symbol" w:hint="default"/>
        <w:color w:val="auto"/>
      </w:rPr>
    </w:lvl>
    <w:lvl w:ilvl="1" w:tplc="86A85DA2">
      <w:start w:val="1"/>
      <w:numFmt w:val="bullet"/>
      <w:lvlText w:val=""/>
      <w:lvlJc w:val="left"/>
      <w:pPr>
        <w:tabs>
          <w:tab w:val="num" w:pos="960"/>
        </w:tabs>
        <w:ind w:left="960" w:hanging="480"/>
      </w:pPr>
      <w:rPr>
        <w:rFonts w:ascii="Wingdings" w:hAnsi="Wingdings" w:hint="default"/>
      </w:rPr>
    </w:lvl>
    <w:lvl w:ilvl="2" w:tplc="A8EAA0D8">
      <w:start w:val="1"/>
      <w:numFmt w:val="bullet"/>
      <w:lvlText w:val=""/>
      <w:lvlJc w:val="left"/>
      <w:pPr>
        <w:tabs>
          <w:tab w:val="num" w:pos="1440"/>
        </w:tabs>
        <w:ind w:left="1440" w:hanging="480"/>
      </w:pPr>
      <w:rPr>
        <w:rFonts w:ascii="Wingdings" w:hAnsi="Wingdings" w:hint="default"/>
      </w:rPr>
    </w:lvl>
    <w:lvl w:ilvl="3" w:tplc="1B7CB1E8" w:tentative="1">
      <w:start w:val="1"/>
      <w:numFmt w:val="bullet"/>
      <w:lvlText w:val=""/>
      <w:lvlJc w:val="left"/>
      <w:pPr>
        <w:tabs>
          <w:tab w:val="num" w:pos="1920"/>
        </w:tabs>
        <w:ind w:left="1920" w:hanging="480"/>
      </w:pPr>
      <w:rPr>
        <w:rFonts w:ascii="Wingdings" w:hAnsi="Wingdings" w:hint="default"/>
      </w:rPr>
    </w:lvl>
    <w:lvl w:ilvl="4" w:tplc="9752B602" w:tentative="1">
      <w:start w:val="1"/>
      <w:numFmt w:val="bullet"/>
      <w:lvlText w:val=""/>
      <w:lvlJc w:val="left"/>
      <w:pPr>
        <w:tabs>
          <w:tab w:val="num" w:pos="2400"/>
        </w:tabs>
        <w:ind w:left="2400" w:hanging="480"/>
      </w:pPr>
      <w:rPr>
        <w:rFonts w:ascii="Wingdings" w:hAnsi="Wingdings" w:hint="default"/>
      </w:rPr>
    </w:lvl>
    <w:lvl w:ilvl="5" w:tplc="0E74E6E2" w:tentative="1">
      <w:start w:val="1"/>
      <w:numFmt w:val="bullet"/>
      <w:lvlText w:val=""/>
      <w:lvlJc w:val="left"/>
      <w:pPr>
        <w:tabs>
          <w:tab w:val="num" w:pos="2880"/>
        </w:tabs>
        <w:ind w:left="2880" w:hanging="480"/>
      </w:pPr>
      <w:rPr>
        <w:rFonts w:ascii="Wingdings" w:hAnsi="Wingdings" w:hint="default"/>
      </w:rPr>
    </w:lvl>
    <w:lvl w:ilvl="6" w:tplc="FC22609C" w:tentative="1">
      <w:start w:val="1"/>
      <w:numFmt w:val="bullet"/>
      <w:lvlText w:val=""/>
      <w:lvlJc w:val="left"/>
      <w:pPr>
        <w:tabs>
          <w:tab w:val="num" w:pos="3360"/>
        </w:tabs>
        <w:ind w:left="3360" w:hanging="480"/>
      </w:pPr>
      <w:rPr>
        <w:rFonts w:ascii="Wingdings" w:hAnsi="Wingdings" w:hint="default"/>
      </w:rPr>
    </w:lvl>
    <w:lvl w:ilvl="7" w:tplc="9676CB32" w:tentative="1">
      <w:start w:val="1"/>
      <w:numFmt w:val="bullet"/>
      <w:lvlText w:val=""/>
      <w:lvlJc w:val="left"/>
      <w:pPr>
        <w:tabs>
          <w:tab w:val="num" w:pos="3840"/>
        </w:tabs>
        <w:ind w:left="3840" w:hanging="480"/>
      </w:pPr>
      <w:rPr>
        <w:rFonts w:ascii="Wingdings" w:hAnsi="Wingdings" w:hint="default"/>
      </w:rPr>
    </w:lvl>
    <w:lvl w:ilvl="8" w:tplc="DD3837E6"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DAE6D78"/>
    <w:multiLevelType w:val="multilevel"/>
    <w:tmpl w:val="AFD2B8DE"/>
    <w:styleLink w:val="Header21"/>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pStyle w:val="Headinglevel2"/>
      <w:lvlText w:val=""/>
      <w:lvlJc w:val="left"/>
      <w:pPr>
        <w:tabs>
          <w:tab w:val="num" w:pos="360"/>
        </w:tabs>
      </w:pPr>
    </w:lvl>
    <w:lvl w:ilvl="2" w:tplc="0409001B">
      <w:numFmt w:val="none"/>
      <w:pStyle w:val="Headinglevel3"/>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14" w15:restartNumberingAfterBreak="0">
    <w:nsid w:val="50F91C09"/>
    <w:multiLevelType w:val="multilevel"/>
    <w:tmpl w:val="0409001D"/>
    <w:styleLink w:val="Style32"/>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5" w15:restartNumberingAfterBreak="0">
    <w:nsid w:val="55A42B87"/>
    <w:multiLevelType w:val="hybridMultilevel"/>
    <w:tmpl w:val="237EFE4C"/>
    <w:styleLink w:val="StyleBulletedGray-803"/>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16" w15:restartNumberingAfterBreak="0">
    <w:nsid w:val="58446576"/>
    <w:multiLevelType w:val="hybridMultilevel"/>
    <w:tmpl w:val="361077A0"/>
    <w:styleLink w:val="StyleBulleted4"/>
    <w:lvl w:ilvl="0" w:tplc="0409000B">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start w:val="1"/>
      <w:numFmt w:val="bullet"/>
      <w:lvlText w:val=""/>
      <w:lvlJc w:val="left"/>
      <w:pPr>
        <w:ind w:left="2460" w:hanging="420"/>
      </w:pPr>
      <w:rPr>
        <w:rFonts w:ascii="Wingdings" w:hAnsi="Wingdings" w:hint="default"/>
      </w:rPr>
    </w:lvl>
    <w:lvl w:ilvl="4" w:tplc="04090003">
      <w:start w:val="1"/>
      <w:numFmt w:val="bullet"/>
      <w:lvlText w:val=""/>
      <w:lvlJc w:val="left"/>
      <w:pPr>
        <w:ind w:left="2880" w:hanging="420"/>
      </w:pPr>
      <w:rPr>
        <w:rFonts w:ascii="Wingdings" w:hAnsi="Wingdings" w:hint="default"/>
      </w:rPr>
    </w:lvl>
    <w:lvl w:ilvl="5" w:tplc="04090005">
      <w:start w:val="1"/>
      <w:numFmt w:val="bullet"/>
      <w:lvlText w:val=""/>
      <w:lvlJc w:val="left"/>
      <w:pPr>
        <w:ind w:left="3300" w:hanging="420"/>
      </w:pPr>
      <w:rPr>
        <w:rFonts w:ascii="Wingdings" w:hAnsi="Wingdings" w:hint="default"/>
      </w:rPr>
    </w:lvl>
    <w:lvl w:ilvl="6" w:tplc="04090001">
      <w:start w:val="1"/>
      <w:numFmt w:val="bullet"/>
      <w:lvlText w:val=""/>
      <w:lvlJc w:val="left"/>
      <w:pPr>
        <w:ind w:left="3720" w:hanging="420"/>
      </w:pPr>
      <w:rPr>
        <w:rFonts w:ascii="Wingdings" w:hAnsi="Wingdings" w:hint="default"/>
      </w:rPr>
    </w:lvl>
    <w:lvl w:ilvl="7" w:tplc="04090003">
      <w:start w:val="1"/>
      <w:numFmt w:val="bullet"/>
      <w:lvlText w:val=""/>
      <w:lvlJc w:val="left"/>
      <w:pPr>
        <w:ind w:left="4140" w:hanging="420"/>
      </w:pPr>
      <w:rPr>
        <w:rFonts w:ascii="Wingdings" w:hAnsi="Wingdings" w:hint="default"/>
      </w:rPr>
    </w:lvl>
    <w:lvl w:ilvl="8" w:tplc="04090005">
      <w:start w:val="1"/>
      <w:numFmt w:val="bullet"/>
      <w:lvlText w:val=""/>
      <w:lvlJc w:val="left"/>
      <w:pPr>
        <w:ind w:left="4560" w:hanging="420"/>
      </w:pPr>
      <w:rPr>
        <w:rFonts w:ascii="Wingdings" w:hAnsi="Wingdings" w:hint="default"/>
      </w:rPr>
    </w:lvl>
  </w:abstractNum>
  <w:abstractNum w:abstractNumId="17" w15:restartNumberingAfterBreak="0">
    <w:nsid w:val="5EE70979"/>
    <w:multiLevelType w:val="multilevel"/>
    <w:tmpl w:val="DC7C3578"/>
    <w:lvl w:ilvl="0">
      <w:start w:val="1"/>
      <w:numFmt w:val="decimal"/>
      <w:pStyle w:val="Heading1"/>
      <w:lvlText w:val="%1."/>
      <w:lvlJc w:val="left"/>
      <w:pPr>
        <w:ind w:left="0" w:firstLine="0"/>
      </w:pPr>
      <w:rPr>
        <w:rFonts w:hint="eastAsia"/>
        <w:color w:val="C00000"/>
      </w:rPr>
    </w:lvl>
    <w:lvl w:ilvl="1">
      <w:start w:val="1"/>
      <w:numFmt w:val="decimal"/>
      <w:pStyle w:val="Heading2"/>
      <w:lvlText w:val="%1.%2"/>
      <w:lvlJc w:val="left"/>
      <w:pPr>
        <w:tabs>
          <w:tab w:val="num" w:pos="431"/>
        </w:tabs>
        <w:ind w:left="431" w:hanging="431"/>
      </w:pPr>
      <w:rPr>
        <w:rFonts w:ascii="Arial" w:hAnsi="Arial" w:cs="Arial" w:hint="default"/>
        <w:b/>
        <w:bCs w:val="0"/>
        <w:i w:val="0"/>
        <w:iCs w:val="0"/>
        <w:caps w:val="0"/>
        <w:smallCaps w:val="0"/>
        <w:strike w:val="0"/>
        <w:dstrike w:val="0"/>
        <w:noProof w:val="0"/>
        <w:vanish w:val="0"/>
        <w:color w:val="C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31"/>
        </w:tabs>
        <w:ind w:left="431" w:hanging="431"/>
      </w:pPr>
      <w:rPr>
        <w:rFonts w:hint="eastAsia"/>
      </w:rPr>
    </w:lvl>
    <w:lvl w:ilvl="3">
      <w:start w:val="1"/>
      <w:numFmt w:val="decimal"/>
      <w:pStyle w:val="Heading4"/>
      <w:lvlText w:val="%1.%2.%3.%4"/>
      <w:lvlJc w:val="left"/>
      <w:pPr>
        <w:tabs>
          <w:tab w:val="num" w:pos="431"/>
        </w:tabs>
        <w:ind w:left="431" w:hanging="431"/>
      </w:pPr>
      <w:rPr>
        <w:rFonts w:cs="Times New Roman" w:hint="eastAsia"/>
        <w:b w:val="0"/>
        <w:bCs w:val="0"/>
        <w:i w:val="0"/>
        <w:iCs w:val="0"/>
        <w:caps w:val="0"/>
        <w:smallCaps w:val="0"/>
        <w:strike w:val="0"/>
        <w:dstrike w:val="0"/>
        <w:noProof w:val="0"/>
        <w:vanish w:val="0"/>
        <w:color w:val="C00000"/>
        <w:spacing w:val="0"/>
        <w:kern w:val="0"/>
        <w:position w:val="0"/>
        <w:u w:val="none"/>
        <w:effect w:val="none"/>
        <w:vertAlign w:val="baseline"/>
        <w:em w:val="none"/>
        <w:specVanish w:val="0"/>
      </w:rPr>
    </w:lvl>
    <w:lvl w:ilvl="4">
      <w:start w:val="1"/>
      <w:numFmt w:val="decimal"/>
      <w:pStyle w:val="bNo"/>
      <w:lvlText w:val="%5."/>
      <w:lvlJc w:val="left"/>
      <w:pPr>
        <w:tabs>
          <w:tab w:val="num" w:pos="431"/>
        </w:tabs>
        <w:ind w:left="431" w:hanging="431"/>
      </w:pPr>
      <w:rPr>
        <w:rFonts w:hint="eastAsia"/>
        <w:b w:val="0"/>
        <w:i w:val="0"/>
        <w:color w:val="000000" w:themeColor="text1"/>
        <w:sz w:val="24"/>
      </w:rPr>
    </w:lvl>
    <w:lvl w:ilvl="5">
      <w:start w:val="1"/>
      <w:numFmt w:val="bullet"/>
      <w:pStyle w:val="b1"/>
      <w:lvlText w:val=""/>
      <w:lvlJc w:val="left"/>
      <w:pPr>
        <w:tabs>
          <w:tab w:val="num" w:pos="624"/>
        </w:tabs>
        <w:ind w:left="624" w:hanging="170"/>
      </w:pPr>
      <w:rPr>
        <w:rFonts w:ascii="Symbol" w:hAnsi="Symbol" w:hint="default"/>
        <w:color w:val="auto"/>
      </w:rPr>
    </w:lvl>
    <w:lvl w:ilvl="6">
      <w:start w:val="1"/>
      <w:numFmt w:val="bullet"/>
      <w:pStyle w:val="b2"/>
      <w:lvlText w:val="-"/>
      <w:lvlJc w:val="left"/>
      <w:pPr>
        <w:tabs>
          <w:tab w:val="num" w:pos="851"/>
        </w:tabs>
        <w:ind w:left="851" w:hanging="171"/>
      </w:pPr>
      <w:rPr>
        <w:rFonts w:ascii="Verdana" w:hAnsi="Verdana" w:hint="default"/>
      </w:rPr>
    </w:lvl>
    <w:lvl w:ilvl="7">
      <w:start w:val="1"/>
      <w:numFmt w:val="bullet"/>
      <w:lvlText w:val=""/>
      <w:lvlJc w:val="left"/>
      <w:pPr>
        <w:tabs>
          <w:tab w:val="num" w:pos="567"/>
        </w:tabs>
        <w:ind w:left="1361" w:hanging="794"/>
      </w:pPr>
      <w:rPr>
        <w:rFonts w:ascii="Symbol" w:hAnsi="Symbol" w:hint="default"/>
        <w:color w:val="auto"/>
      </w:rPr>
    </w:lvl>
    <w:lvl w:ilvl="8">
      <w:start w:val="1"/>
      <w:numFmt w:val="decimal"/>
      <w:pStyle w:val="b3"/>
      <w:lvlText w:val="%9)"/>
      <w:lvlJc w:val="left"/>
      <w:pPr>
        <w:tabs>
          <w:tab w:val="num" w:pos="1077"/>
        </w:tabs>
        <w:ind w:left="1077" w:hanging="623"/>
      </w:pPr>
      <w:rPr>
        <w:rFonts w:hint="eastAsia"/>
        <w:b w:val="0"/>
        <w:i w:val="0"/>
        <w:color w:val="auto"/>
        <w:sz w:val="24"/>
      </w:rPr>
    </w:lvl>
  </w:abstractNum>
  <w:abstractNum w:abstractNumId="18" w15:restartNumberingAfterBreak="0">
    <w:nsid w:val="6426564F"/>
    <w:multiLevelType w:val="hybridMultilevel"/>
    <w:tmpl w:val="22348B50"/>
    <w:styleLink w:val="Header23"/>
    <w:lvl w:ilvl="0" w:tplc="EF1A5F32">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668C57BD"/>
    <w:multiLevelType w:val="hybridMultilevel"/>
    <w:tmpl w:val="A64EA454"/>
    <w:styleLink w:val="Header26"/>
    <w:lvl w:ilvl="0" w:tplc="EF1A5F32">
      <w:start w:val="1"/>
      <w:numFmt w:val="decimal"/>
      <w:lvlText w:val="(%1)."/>
      <w:lvlJc w:val="left"/>
      <w:pPr>
        <w:ind w:left="480" w:hanging="480"/>
      </w:pPr>
    </w:lvl>
    <w:lvl w:ilvl="1" w:tplc="1AF23ECC">
      <w:start w:val="1"/>
      <w:numFmt w:val="ideographTraditional"/>
      <w:lvlText w:val="%2、"/>
      <w:lvlJc w:val="left"/>
      <w:pPr>
        <w:ind w:left="960" w:hanging="480"/>
      </w:pPr>
    </w:lvl>
    <w:lvl w:ilvl="2" w:tplc="73282C60">
      <w:start w:val="1"/>
      <w:numFmt w:val="lowerRoman"/>
      <w:lvlText w:val="%3."/>
      <w:lvlJc w:val="right"/>
      <w:pPr>
        <w:ind w:left="1440" w:hanging="480"/>
      </w:pPr>
    </w:lvl>
    <w:lvl w:ilvl="3" w:tplc="B462C9EE">
      <w:start w:val="1"/>
      <w:numFmt w:val="decimal"/>
      <w:lvlText w:val="%4."/>
      <w:lvlJc w:val="left"/>
      <w:pPr>
        <w:ind w:left="1920" w:hanging="480"/>
      </w:pPr>
    </w:lvl>
    <w:lvl w:ilvl="4" w:tplc="3A1CC322">
      <w:start w:val="1"/>
      <w:numFmt w:val="ideographTraditional"/>
      <w:lvlText w:val="%5、"/>
      <w:lvlJc w:val="left"/>
      <w:pPr>
        <w:ind w:left="2400" w:hanging="480"/>
      </w:pPr>
    </w:lvl>
    <w:lvl w:ilvl="5" w:tplc="68C4BA9A">
      <w:start w:val="1"/>
      <w:numFmt w:val="lowerRoman"/>
      <w:lvlText w:val="%6."/>
      <w:lvlJc w:val="right"/>
      <w:pPr>
        <w:ind w:left="2880" w:hanging="480"/>
      </w:pPr>
    </w:lvl>
    <w:lvl w:ilvl="6" w:tplc="5F7CB368">
      <w:start w:val="1"/>
      <w:numFmt w:val="decimal"/>
      <w:lvlText w:val="%7."/>
      <w:lvlJc w:val="left"/>
      <w:pPr>
        <w:ind w:left="3360" w:hanging="480"/>
      </w:pPr>
    </w:lvl>
    <w:lvl w:ilvl="7" w:tplc="37BEF46E">
      <w:start w:val="1"/>
      <w:numFmt w:val="ideographTraditional"/>
      <w:lvlText w:val="%8、"/>
      <w:lvlJc w:val="left"/>
      <w:pPr>
        <w:ind w:left="3840" w:hanging="480"/>
      </w:pPr>
    </w:lvl>
    <w:lvl w:ilvl="8" w:tplc="B366FEBA">
      <w:start w:val="1"/>
      <w:numFmt w:val="lowerRoman"/>
      <w:lvlText w:val="%9."/>
      <w:lvlJc w:val="right"/>
      <w:pPr>
        <w:ind w:left="4320" w:hanging="480"/>
      </w:pPr>
    </w:lvl>
  </w:abstractNum>
  <w:abstractNum w:abstractNumId="20" w15:restartNumberingAfterBreak="0">
    <w:nsid w:val="6CAD76A5"/>
    <w:multiLevelType w:val="hybridMultilevel"/>
    <w:tmpl w:val="D49CF876"/>
    <w:lvl w:ilvl="0" w:tplc="5068322A">
      <w:numFmt w:val="bullet"/>
      <w:pStyle w:val="bullet1"/>
      <w:suff w:val="space"/>
      <w:lvlText w:val="—"/>
      <w:lvlJc w:val="left"/>
      <w:pPr>
        <w:ind w:left="586" w:hanging="132"/>
      </w:pPr>
      <w:rPr>
        <w:rFonts w:ascii="Vladimir Script" w:hAnsi="Vladimir Script" w:cs="Times New Roman" w:hint="default"/>
      </w:rPr>
    </w:lvl>
    <w:lvl w:ilvl="1" w:tplc="00365276">
      <w:start w:val="1"/>
      <w:numFmt w:val="bullet"/>
      <w:lvlText w:val="–"/>
      <w:lvlJc w:val="left"/>
      <w:pPr>
        <w:tabs>
          <w:tab w:val="num" w:pos="840"/>
        </w:tabs>
        <w:ind w:left="840" w:hanging="360"/>
      </w:pPr>
      <w:rPr>
        <w:rFonts w:ascii="Arial" w:eastAsia="細明體" w:hAnsi="Arial" w:cs="Arial" w:hint="default"/>
      </w:rPr>
    </w:lvl>
    <w:lvl w:ilvl="2" w:tplc="C9821CDE" w:tentative="1">
      <w:start w:val="1"/>
      <w:numFmt w:val="bullet"/>
      <w:lvlText w:val=""/>
      <w:lvlJc w:val="left"/>
      <w:pPr>
        <w:tabs>
          <w:tab w:val="num" w:pos="1440"/>
        </w:tabs>
        <w:ind w:left="1440" w:hanging="480"/>
      </w:pPr>
      <w:rPr>
        <w:rFonts w:ascii="Wingdings" w:hAnsi="Wingdings" w:hint="default"/>
      </w:rPr>
    </w:lvl>
    <w:lvl w:ilvl="3" w:tplc="E2AEC90A" w:tentative="1">
      <w:start w:val="1"/>
      <w:numFmt w:val="bullet"/>
      <w:lvlText w:val=""/>
      <w:lvlJc w:val="left"/>
      <w:pPr>
        <w:tabs>
          <w:tab w:val="num" w:pos="1920"/>
        </w:tabs>
        <w:ind w:left="1920" w:hanging="480"/>
      </w:pPr>
      <w:rPr>
        <w:rFonts w:ascii="Wingdings" w:hAnsi="Wingdings" w:hint="default"/>
      </w:rPr>
    </w:lvl>
    <w:lvl w:ilvl="4" w:tplc="34A8A212" w:tentative="1">
      <w:start w:val="1"/>
      <w:numFmt w:val="bullet"/>
      <w:lvlText w:val=""/>
      <w:lvlJc w:val="left"/>
      <w:pPr>
        <w:tabs>
          <w:tab w:val="num" w:pos="2400"/>
        </w:tabs>
        <w:ind w:left="2400" w:hanging="480"/>
      </w:pPr>
      <w:rPr>
        <w:rFonts w:ascii="Wingdings" w:hAnsi="Wingdings" w:hint="default"/>
      </w:rPr>
    </w:lvl>
    <w:lvl w:ilvl="5" w:tplc="F7202DA0" w:tentative="1">
      <w:start w:val="1"/>
      <w:numFmt w:val="bullet"/>
      <w:lvlText w:val=""/>
      <w:lvlJc w:val="left"/>
      <w:pPr>
        <w:tabs>
          <w:tab w:val="num" w:pos="2880"/>
        </w:tabs>
        <w:ind w:left="2880" w:hanging="480"/>
      </w:pPr>
      <w:rPr>
        <w:rFonts w:ascii="Wingdings" w:hAnsi="Wingdings" w:hint="default"/>
      </w:rPr>
    </w:lvl>
    <w:lvl w:ilvl="6" w:tplc="B6383486" w:tentative="1">
      <w:start w:val="1"/>
      <w:numFmt w:val="bullet"/>
      <w:lvlText w:val=""/>
      <w:lvlJc w:val="left"/>
      <w:pPr>
        <w:tabs>
          <w:tab w:val="num" w:pos="3360"/>
        </w:tabs>
        <w:ind w:left="3360" w:hanging="480"/>
      </w:pPr>
      <w:rPr>
        <w:rFonts w:ascii="Wingdings" w:hAnsi="Wingdings" w:hint="default"/>
      </w:rPr>
    </w:lvl>
    <w:lvl w:ilvl="7" w:tplc="46EAFD02" w:tentative="1">
      <w:start w:val="1"/>
      <w:numFmt w:val="bullet"/>
      <w:lvlText w:val=""/>
      <w:lvlJc w:val="left"/>
      <w:pPr>
        <w:tabs>
          <w:tab w:val="num" w:pos="3840"/>
        </w:tabs>
        <w:ind w:left="3840" w:hanging="480"/>
      </w:pPr>
      <w:rPr>
        <w:rFonts w:ascii="Wingdings" w:hAnsi="Wingdings" w:hint="default"/>
      </w:rPr>
    </w:lvl>
    <w:lvl w:ilvl="8" w:tplc="EA16E8CA"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78580A68"/>
    <w:multiLevelType w:val="hybridMultilevel"/>
    <w:tmpl w:val="50346910"/>
    <w:lvl w:ilvl="0" w:tplc="36085214">
      <w:start w:val="1"/>
      <w:numFmt w:val="bullet"/>
      <w:lvlText w:val="–"/>
      <w:lvlJc w:val="left"/>
      <w:pPr>
        <w:tabs>
          <w:tab w:val="num" w:pos="960"/>
        </w:tabs>
        <w:ind w:left="960" w:hanging="480"/>
      </w:pPr>
      <w:rPr>
        <w:rFonts w:ascii="新細明體" w:eastAsia="新細明體" w:hAnsi="新細明體" w:hint="eastAsia"/>
        <w:color w:val="333333"/>
      </w:rPr>
    </w:lvl>
    <w:lvl w:ilvl="1" w:tplc="2CD09750">
      <w:start w:val="1"/>
      <w:numFmt w:val="bullet"/>
      <w:pStyle w:val="Style5"/>
      <w:lvlText w:val=""/>
      <w:lvlJc w:val="left"/>
      <w:pPr>
        <w:tabs>
          <w:tab w:val="num" w:pos="1440"/>
        </w:tabs>
        <w:ind w:left="1440" w:hanging="480"/>
      </w:pPr>
      <w:rPr>
        <w:rFonts w:ascii="Wingdings" w:hAnsi="Wingdings" w:hint="default"/>
      </w:rPr>
    </w:lvl>
    <w:lvl w:ilvl="2" w:tplc="60BA2678">
      <w:start w:val="1"/>
      <w:numFmt w:val="bullet"/>
      <w:lvlText w:val=""/>
      <w:lvlJc w:val="left"/>
      <w:pPr>
        <w:tabs>
          <w:tab w:val="num" w:pos="1920"/>
        </w:tabs>
        <w:ind w:left="1920" w:hanging="480"/>
      </w:pPr>
      <w:rPr>
        <w:rFonts w:ascii="Wingdings" w:hAnsi="Wingdings" w:hint="default"/>
      </w:rPr>
    </w:lvl>
    <w:lvl w:ilvl="3" w:tplc="3EBAB8AE" w:tentative="1">
      <w:start w:val="1"/>
      <w:numFmt w:val="bullet"/>
      <w:lvlText w:val=""/>
      <w:lvlJc w:val="left"/>
      <w:pPr>
        <w:tabs>
          <w:tab w:val="num" w:pos="2400"/>
        </w:tabs>
        <w:ind w:left="2400" w:hanging="480"/>
      </w:pPr>
      <w:rPr>
        <w:rFonts w:ascii="Wingdings" w:hAnsi="Wingdings" w:hint="default"/>
      </w:rPr>
    </w:lvl>
    <w:lvl w:ilvl="4" w:tplc="6E6A48BE" w:tentative="1">
      <w:start w:val="1"/>
      <w:numFmt w:val="bullet"/>
      <w:lvlText w:val=""/>
      <w:lvlJc w:val="left"/>
      <w:pPr>
        <w:tabs>
          <w:tab w:val="num" w:pos="2880"/>
        </w:tabs>
        <w:ind w:left="2880" w:hanging="480"/>
      </w:pPr>
      <w:rPr>
        <w:rFonts w:ascii="Wingdings" w:hAnsi="Wingdings" w:hint="default"/>
      </w:rPr>
    </w:lvl>
    <w:lvl w:ilvl="5" w:tplc="03CC16F6" w:tentative="1">
      <w:start w:val="1"/>
      <w:numFmt w:val="bullet"/>
      <w:lvlText w:val=""/>
      <w:lvlJc w:val="left"/>
      <w:pPr>
        <w:tabs>
          <w:tab w:val="num" w:pos="3360"/>
        </w:tabs>
        <w:ind w:left="3360" w:hanging="480"/>
      </w:pPr>
      <w:rPr>
        <w:rFonts w:ascii="Wingdings" w:hAnsi="Wingdings" w:hint="default"/>
      </w:rPr>
    </w:lvl>
    <w:lvl w:ilvl="6" w:tplc="5D9A6EEC" w:tentative="1">
      <w:start w:val="1"/>
      <w:numFmt w:val="bullet"/>
      <w:lvlText w:val=""/>
      <w:lvlJc w:val="left"/>
      <w:pPr>
        <w:tabs>
          <w:tab w:val="num" w:pos="3840"/>
        </w:tabs>
        <w:ind w:left="3840" w:hanging="480"/>
      </w:pPr>
      <w:rPr>
        <w:rFonts w:ascii="Wingdings" w:hAnsi="Wingdings" w:hint="default"/>
      </w:rPr>
    </w:lvl>
    <w:lvl w:ilvl="7" w:tplc="AB52F8AA" w:tentative="1">
      <w:start w:val="1"/>
      <w:numFmt w:val="bullet"/>
      <w:lvlText w:val=""/>
      <w:lvlJc w:val="left"/>
      <w:pPr>
        <w:tabs>
          <w:tab w:val="num" w:pos="4320"/>
        </w:tabs>
        <w:ind w:left="4320" w:hanging="480"/>
      </w:pPr>
      <w:rPr>
        <w:rFonts w:ascii="Wingdings" w:hAnsi="Wingdings" w:hint="default"/>
      </w:rPr>
    </w:lvl>
    <w:lvl w:ilvl="8" w:tplc="346A23A2" w:tentative="1">
      <w:start w:val="1"/>
      <w:numFmt w:val="bullet"/>
      <w:lvlText w:val=""/>
      <w:lvlJc w:val="left"/>
      <w:pPr>
        <w:tabs>
          <w:tab w:val="num" w:pos="4800"/>
        </w:tabs>
        <w:ind w:left="4800" w:hanging="480"/>
      </w:pPr>
      <w:rPr>
        <w:rFonts w:ascii="Wingdings" w:hAnsi="Wingdings" w:hint="default"/>
      </w:rPr>
    </w:lvl>
  </w:abstractNum>
  <w:abstractNum w:abstractNumId="22" w15:restartNumberingAfterBreak="0">
    <w:nsid w:val="79E33BF8"/>
    <w:multiLevelType w:val="hybridMultilevel"/>
    <w:tmpl w:val="53D0A426"/>
    <w:styleLink w:val="Style36"/>
    <w:lvl w:ilvl="0" w:tplc="EF1A5F32">
      <w:start w:val="1"/>
      <w:numFmt w:val="decimal"/>
      <w:lvlText w:val="(%1)."/>
      <w:lvlJc w:val="left"/>
      <w:pPr>
        <w:ind w:left="480" w:hanging="480"/>
      </w:pPr>
    </w:lvl>
    <w:lvl w:ilvl="1" w:tplc="14567B06">
      <w:start w:val="1"/>
      <w:numFmt w:val="ideographTraditional"/>
      <w:lvlText w:val="%2、"/>
      <w:lvlJc w:val="left"/>
      <w:pPr>
        <w:ind w:left="960" w:hanging="480"/>
      </w:pPr>
    </w:lvl>
    <w:lvl w:ilvl="2" w:tplc="23B08230">
      <w:start w:val="1"/>
      <w:numFmt w:val="lowerRoman"/>
      <w:lvlText w:val="%3."/>
      <w:lvlJc w:val="right"/>
      <w:pPr>
        <w:ind w:left="1440" w:hanging="480"/>
      </w:pPr>
    </w:lvl>
    <w:lvl w:ilvl="3" w:tplc="0598E4A2">
      <w:start w:val="1"/>
      <w:numFmt w:val="decimal"/>
      <w:lvlText w:val="%4."/>
      <w:lvlJc w:val="left"/>
      <w:pPr>
        <w:ind w:left="1920" w:hanging="480"/>
      </w:pPr>
    </w:lvl>
    <w:lvl w:ilvl="4" w:tplc="B3D22DEC">
      <w:start w:val="1"/>
      <w:numFmt w:val="ideographTraditional"/>
      <w:lvlText w:val="%5、"/>
      <w:lvlJc w:val="left"/>
      <w:pPr>
        <w:ind w:left="2400" w:hanging="480"/>
      </w:pPr>
    </w:lvl>
    <w:lvl w:ilvl="5" w:tplc="01987FEA">
      <w:start w:val="1"/>
      <w:numFmt w:val="lowerRoman"/>
      <w:lvlText w:val="%6."/>
      <w:lvlJc w:val="right"/>
      <w:pPr>
        <w:ind w:left="2880" w:hanging="480"/>
      </w:pPr>
    </w:lvl>
    <w:lvl w:ilvl="6" w:tplc="D73CBBB8">
      <w:start w:val="1"/>
      <w:numFmt w:val="decimal"/>
      <w:lvlText w:val="%7."/>
      <w:lvlJc w:val="left"/>
      <w:pPr>
        <w:ind w:left="3360" w:hanging="480"/>
      </w:pPr>
    </w:lvl>
    <w:lvl w:ilvl="7" w:tplc="FB9C1864">
      <w:start w:val="1"/>
      <w:numFmt w:val="ideographTraditional"/>
      <w:lvlText w:val="%8、"/>
      <w:lvlJc w:val="left"/>
      <w:pPr>
        <w:ind w:left="3840" w:hanging="480"/>
      </w:pPr>
    </w:lvl>
    <w:lvl w:ilvl="8" w:tplc="09CC3DB8">
      <w:start w:val="1"/>
      <w:numFmt w:val="lowerRoman"/>
      <w:lvlText w:val="%9."/>
      <w:lvlJc w:val="right"/>
      <w:pPr>
        <w:ind w:left="4320" w:hanging="480"/>
      </w:pPr>
    </w:lvl>
  </w:abstractNum>
  <w:abstractNum w:abstractNumId="23" w15:restartNumberingAfterBreak="0">
    <w:nsid w:val="7A4F7979"/>
    <w:multiLevelType w:val="hybridMultilevel"/>
    <w:tmpl w:val="01C65890"/>
    <w:lvl w:ilvl="0" w:tplc="F4CA9688">
      <w:start w:val="1"/>
      <w:numFmt w:val="bullet"/>
      <w:pStyle w:val="Directorytxt"/>
      <w:lvlText w:val=""/>
      <w:lvlJc w:val="left"/>
      <w:pPr>
        <w:ind w:left="960" w:hanging="480"/>
      </w:pPr>
      <w:rPr>
        <w:rFonts w:ascii="Wingdings" w:hAnsi="Wingdings" w:hint="default"/>
        <w:color w:val="C00000"/>
        <w:shd w:val="clear" w:color="auto" w:fill="auto"/>
      </w:rPr>
    </w:lvl>
    <w:lvl w:ilvl="1" w:tplc="8D9063F0">
      <w:start w:val="1"/>
      <w:numFmt w:val="bullet"/>
      <w:lvlText w:val=""/>
      <w:lvlJc w:val="left"/>
      <w:pPr>
        <w:ind w:left="1440" w:hanging="480"/>
      </w:pPr>
      <w:rPr>
        <w:rFonts w:ascii="Wingdings" w:hAnsi="Wingdings" w:hint="default"/>
        <w:color w:val="C00000"/>
      </w:rPr>
    </w:lvl>
    <w:lvl w:ilvl="2" w:tplc="C87A9EA0">
      <w:start w:val="1"/>
      <w:numFmt w:val="bullet"/>
      <w:lvlText w:val=""/>
      <w:lvlJc w:val="left"/>
      <w:pPr>
        <w:ind w:left="1953" w:hanging="480"/>
      </w:pPr>
      <w:rPr>
        <w:rFonts w:ascii="Wingdings" w:eastAsia="Arial Unicode MS" w:hAnsi="Wingdings" w:hint="default"/>
        <w:color w:val="C00000"/>
      </w:rPr>
    </w:lvl>
    <w:lvl w:ilvl="3" w:tplc="0409000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B030602"/>
    <w:multiLevelType w:val="hybridMultilevel"/>
    <w:tmpl w:val="B56A23C2"/>
    <w:styleLink w:val="Style31"/>
    <w:lvl w:ilvl="0" w:tplc="EF1A5F32">
      <w:start w:val="1"/>
      <w:numFmt w:val="decimal"/>
      <w:lvlText w:val="(%1)."/>
      <w:lvlJc w:val="left"/>
      <w:pPr>
        <w:ind w:left="480" w:hanging="480"/>
      </w:pPr>
    </w:lvl>
    <w:lvl w:ilvl="1" w:tplc="7FFC762A">
      <w:start w:val="1"/>
      <w:numFmt w:val="ideographTraditional"/>
      <w:lvlText w:val="%2、"/>
      <w:lvlJc w:val="left"/>
      <w:pPr>
        <w:ind w:left="960" w:hanging="480"/>
      </w:pPr>
    </w:lvl>
    <w:lvl w:ilvl="2" w:tplc="9DF65606">
      <w:start w:val="1"/>
      <w:numFmt w:val="lowerRoman"/>
      <w:lvlText w:val="%3."/>
      <w:lvlJc w:val="right"/>
      <w:pPr>
        <w:ind w:left="1440" w:hanging="480"/>
      </w:pPr>
    </w:lvl>
    <w:lvl w:ilvl="3" w:tplc="83E8DF8C">
      <w:start w:val="1"/>
      <w:numFmt w:val="decimal"/>
      <w:lvlText w:val="%4."/>
      <w:lvlJc w:val="left"/>
      <w:pPr>
        <w:ind w:left="1920" w:hanging="480"/>
      </w:pPr>
    </w:lvl>
    <w:lvl w:ilvl="4" w:tplc="8A60E7E8">
      <w:start w:val="1"/>
      <w:numFmt w:val="ideographTraditional"/>
      <w:lvlText w:val="%5、"/>
      <w:lvlJc w:val="left"/>
      <w:pPr>
        <w:ind w:left="2400" w:hanging="480"/>
      </w:pPr>
    </w:lvl>
    <w:lvl w:ilvl="5" w:tplc="57E8E8CE">
      <w:start w:val="1"/>
      <w:numFmt w:val="lowerRoman"/>
      <w:lvlText w:val="%6."/>
      <w:lvlJc w:val="right"/>
      <w:pPr>
        <w:ind w:left="2880" w:hanging="480"/>
      </w:pPr>
    </w:lvl>
    <w:lvl w:ilvl="6" w:tplc="BC825FE6">
      <w:start w:val="1"/>
      <w:numFmt w:val="decimal"/>
      <w:lvlText w:val="%7."/>
      <w:lvlJc w:val="left"/>
      <w:pPr>
        <w:ind w:left="3360" w:hanging="480"/>
      </w:pPr>
    </w:lvl>
    <w:lvl w:ilvl="7" w:tplc="7736CD34">
      <w:start w:val="1"/>
      <w:numFmt w:val="ideographTraditional"/>
      <w:lvlText w:val="%8、"/>
      <w:lvlJc w:val="left"/>
      <w:pPr>
        <w:ind w:left="3840" w:hanging="480"/>
      </w:pPr>
    </w:lvl>
    <w:lvl w:ilvl="8" w:tplc="C570F6A2">
      <w:start w:val="1"/>
      <w:numFmt w:val="lowerRoman"/>
      <w:lvlText w:val="%9."/>
      <w:lvlJc w:val="right"/>
      <w:pPr>
        <w:ind w:left="4320" w:hanging="480"/>
      </w:pPr>
    </w:lvl>
  </w:abstractNum>
  <w:abstractNum w:abstractNumId="25" w15:restartNumberingAfterBreak="0">
    <w:nsid w:val="7D5D1CF4"/>
    <w:multiLevelType w:val="hybridMultilevel"/>
    <w:tmpl w:val="4FC001B2"/>
    <w:lvl w:ilvl="0" w:tplc="19BEFDEE">
      <w:start w:val="1"/>
      <w:numFmt w:val="lowerLetter"/>
      <w:lvlText w:val="%1."/>
      <w:lvlJc w:val="left"/>
      <w:pPr>
        <w:ind w:left="885" w:hanging="360"/>
      </w:pPr>
      <w:rPr>
        <w:rFonts w:eastAsiaTheme="minorEastAsia" w:hint="default"/>
      </w:rPr>
    </w:lvl>
    <w:lvl w:ilvl="1" w:tplc="04090019" w:tentative="1">
      <w:start w:val="1"/>
      <w:numFmt w:val="ideographTraditional"/>
      <w:lvlText w:val="%2、"/>
      <w:lvlJc w:val="left"/>
      <w:pPr>
        <w:ind w:left="1485" w:hanging="480"/>
      </w:pPr>
    </w:lvl>
    <w:lvl w:ilvl="2" w:tplc="0409001B" w:tentative="1">
      <w:start w:val="1"/>
      <w:numFmt w:val="lowerRoman"/>
      <w:lvlText w:val="%3."/>
      <w:lvlJc w:val="right"/>
      <w:pPr>
        <w:ind w:left="1965" w:hanging="480"/>
      </w:pPr>
    </w:lvl>
    <w:lvl w:ilvl="3" w:tplc="0409000F" w:tentative="1">
      <w:start w:val="1"/>
      <w:numFmt w:val="decimal"/>
      <w:lvlText w:val="%4."/>
      <w:lvlJc w:val="left"/>
      <w:pPr>
        <w:ind w:left="2445" w:hanging="480"/>
      </w:pPr>
    </w:lvl>
    <w:lvl w:ilvl="4" w:tplc="04090019" w:tentative="1">
      <w:start w:val="1"/>
      <w:numFmt w:val="ideographTraditional"/>
      <w:lvlText w:val="%5、"/>
      <w:lvlJc w:val="left"/>
      <w:pPr>
        <w:ind w:left="2925" w:hanging="480"/>
      </w:pPr>
    </w:lvl>
    <w:lvl w:ilvl="5" w:tplc="0409001B" w:tentative="1">
      <w:start w:val="1"/>
      <w:numFmt w:val="lowerRoman"/>
      <w:lvlText w:val="%6."/>
      <w:lvlJc w:val="right"/>
      <w:pPr>
        <w:ind w:left="3405" w:hanging="480"/>
      </w:pPr>
    </w:lvl>
    <w:lvl w:ilvl="6" w:tplc="0409000F" w:tentative="1">
      <w:start w:val="1"/>
      <w:numFmt w:val="decimal"/>
      <w:lvlText w:val="%7."/>
      <w:lvlJc w:val="left"/>
      <w:pPr>
        <w:ind w:left="3885" w:hanging="480"/>
      </w:pPr>
    </w:lvl>
    <w:lvl w:ilvl="7" w:tplc="04090019" w:tentative="1">
      <w:start w:val="1"/>
      <w:numFmt w:val="ideographTraditional"/>
      <w:lvlText w:val="%8、"/>
      <w:lvlJc w:val="left"/>
      <w:pPr>
        <w:ind w:left="4365" w:hanging="480"/>
      </w:pPr>
    </w:lvl>
    <w:lvl w:ilvl="8" w:tplc="0409001B" w:tentative="1">
      <w:start w:val="1"/>
      <w:numFmt w:val="lowerRoman"/>
      <w:lvlText w:val="%9."/>
      <w:lvlJc w:val="right"/>
      <w:pPr>
        <w:ind w:left="4845" w:hanging="480"/>
      </w:pPr>
    </w:lvl>
  </w:abstractNum>
  <w:num w:numId="1" w16cid:durableId="1647389610">
    <w:abstractNumId w:val="20"/>
  </w:num>
  <w:num w:numId="2" w16cid:durableId="633828026">
    <w:abstractNumId w:val="11"/>
  </w:num>
  <w:num w:numId="3" w16cid:durableId="630553362">
    <w:abstractNumId w:val="1"/>
  </w:num>
  <w:num w:numId="4" w16cid:durableId="1117601871">
    <w:abstractNumId w:val="10"/>
  </w:num>
  <w:num w:numId="5" w16cid:durableId="1258363811">
    <w:abstractNumId w:val="2"/>
  </w:num>
  <w:num w:numId="6" w16cid:durableId="208536430">
    <w:abstractNumId w:val="13"/>
  </w:num>
  <w:num w:numId="7" w16cid:durableId="172916552">
    <w:abstractNumId w:val="12"/>
  </w:num>
  <w:num w:numId="8" w16cid:durableId="1009409383">
    <w:abstractNumId w:val="14"/>
  </w:num>
  <w:num w:numId="9" w16cid:durableId="475797839">
    <w:abstractNumId w:val="21"/>
  </w:num>
  <w:num w:numId="10" w16cid:durableId="1729110125">
    <w:abstractNumId w:val="0"/>
  </w:num>
  <w:num w:numId="11" w16cid:durableId="1815370053">
    <w:abstractNumId w:val="8"/>
  </w:num>
  <w:num w:numId="12" w16cid:durableId="2126389892">
    <w:abstractNumId w:val="3"/>
  </w:num>
  <w:num w:numId="13" w16cid:durableId="777140255">
    <w:abstractNumId w:val="19"/>
  </w:num>
  <w:num w:numId="14" w16cid:durableId="1372416122">
    <w:abstractNumId w:val="22"/>
  </w:num>
  <w:num w:numId="15" w16cid:durableId="1650553359">
    <w:abstractNumId w:val="24"/>
  </w:num>
  <w:num w:numId="16" w16cid:durableId="834298470">
    <w:abstractNumId w:val="7"/>
  </w:num>
  <w:num w:numId="17" w16cid:durableId="1970938810">
    <w:abstractNumId w:val="15"/>
  </w:num>
  <w:num w:numId="18" w16cid:durableId="1215779676">
    <w:abstractNumId w:val="16"/>
  </w:num>
  <w:num w:numId="19" w16cid:durableId="957567846">
    <w:abstractNumId w:val="4"/>
  </w:num>
  <w:num w:numId="20" w16cid:durableId="837111266">
    <w:abstractNumId w:val="18"/>
  </w:num>
  <w:num w:numId="21" w16cid:durableId="108084443">
    <w:abstractNumId w:val="23"/>
  </w:num>
  <w:num w:numId="22" w16cid:durableId="280848254">
    <w:abstractNumId w:val="17"/>
  </w:num>
  <w:num w:numId="23" w16cid:durableId="1847673580">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5777981">
    <w:abstractNumId w:val="25"/>
  </w:num>
  <w:num w:numId="25" w16cid:durableId="143276870">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9101066">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3177706">
    <w:abstractNumId w:val="9"/>
  </w:num>
  <w:num w:numId="28" w16cid:durableId="358429973">
    <w:abstractNumId w:val="5"/>
  </w:num>
  <w:num w:numId="29" w16cid:durableId="1254784502">
    <w:abstractNumId w:val="6"/>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S30 SCFchian1">
    <w15:presenceInfo w15:providerId="AD" w15:userId="S-1-5-21-1137583143-207010267-111258281-19708"/>
  </w15:person>
  <w15:person w15:author="MS30 SCFchian1 [2]">
    <w15:presenceInfo w15:providerId="AD" w15:userId="S::SCFCHIAN1@nuvoton.com::42d3504f-0d4e-49eb-a1ff-060f9beffb97"/>
  </w15:person>
  <w15:person w15:author="MD00 LHWei">
    <w15:presenceInfo w15:providerId="AD" w15:userId="S-1-5-21-1137583143-207010267-111258281-15803"/>
  </w15:person>
  <w15:person w15:author="MS70 WCLin">
    <w15:presenceInfo w15:providerId="AD" w15:userId="S::WCLin@nuvoton.com::af3e3fe7-24be-413e-a9f8-64ca0ebd5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US" w:vendorID="64" w:dllVersion="6" w:nlCheck="1" w:checkStyle="0"/>
  <w:activeWritingStyle w:appName="MSWord" w:lang="fr-FR" w:vendorID="64" w:dllVersion="6" w:nlCheck="1" w:checkStyle="1"/>
  <w:activeWritingStyle w:appName="MSWord" w:lang="zh-TW" w:vendorID="64" w:dllVersion="5" w:nlCheck="1" w:checkStyle="1"/>
  <w:activeWritingStyle w:appName="MSWord" w:lang="en-AU" w:vendorID="64" w:dllVersion="6" w:nlCheck="1" w:checkStyle="1"/>
  <w:activeWritingStyle w:appName="MSWord" w:lang="zh-TW" w:vendorID="64" w:dllVersion="0" w:nlCheck="1" w:checkStyle="1"/>
  <w:activeWritingStyle w:appName="MSWord" w:lang="en-US" w:vendorID="64" w:dllVersion="0" w:nlCheck="1" w:checkStyle="0"/>
  <w:activeWritingStyle w:appName="MSWord" w:lang="es-CU" w:vendorID="64" w:dllVersion="0" w:nlCheck="1" w:checkStyle="0"/>
  <w:activeWritingStyle w:appName="MSWord" w:lang="zh-CN" w:vendorID="64" w:dllVersion="0"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480"/>
  <w:drawingGridHorizontalSpacing w:val="100"/>
  <w:displayHorizontalDrawingGridEvery w:val="2"/>
  <w:displayVertic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jE3NDIytjQyMjNT0lEKTi0uzszPAykwrAUAyL5dsSwAAAA="/>
  </w:docVars>
  <w:rsids>
    <w:rsidRoot w:val="0040432E"/>
    <w:rsid w:val="00000A4D"/>
    <w:rsid w:val="00000C3D"/>
    <w:rsid w:val="00001397"/>
    <w:rsid w:val="000015C6"/>
    <w:rsid w:val="000016DF"/>
    <w:rsid w:val="00001C43"/>
    <w:rsid w:val="00002595"/>
    <w:rsid w:val="0000265B"/>
    <w:rsid w:val="000028ED"/>
    <w:rsid w:val="0000297F"/>
    <w:rsid w:val="00002986"/>
    <w:rsid w:val="00003505"/>
    <w:rsid w:val="00003BF3"/>
    <w:rsid w:val="00003D2F"/>
    <w:rsid w:val="00004000"/>
    <w:rsid w:val="000040D1"/>
    <w:rsid w:val="000041C6"/>
    <w:rsid w:val="0000499D"/>
    <w:rsid w:val="00004F3F"/>
    <w:rsid w:val="000050A0"/>
    <w:rsid w:val="0000539C"/>
    <w:rsid w:val="00005A86"/>
    <w:rsid w:val="000060AC"/>
    <w:rsid w:val="00006263"/>
    <w:rsid w:val="00006518"/>
    <w:rsid w:val="00006784"/>
    <w:rsid w:val="00006E10"/>
    <w:rsid w:val="00007518"/>
    <w:rsid w:val="00007539"/>
    <w:rsid w:val="000077E0"/>
    <w:rsid w:val="00007E4B"/>
    <w:rsid w:val="00007F62"/>
    <w:rsid w:val="00007FD0"/>
    <w:rsid w:val="00010242"/>
    <w:rsid w:val="00011263"/>
    <w:rsid w:val="000114FE"/>
    <w:rsid w:val="0001193F"/>
    <w:rsid w:val="00011A44"/>
    <w:rsid w:val="00011CB0"/>
    <w:rsid w:val="0001249A"/>
    <w:rsid w:val="00012765"/>
    <w:rsid w:val="00012E3F"/>
    <w:rsid w:val="000131D5"/>
    <w:rsid w:val="00013949"/>
    <w:rsid w:val="00013C3C"/>
    <w:rsid w:val="00014041"/>
    <w:rsid w:val="000146FB"/>
    <w:rsid w:val="000147E5"/>
    <w:rsid w:val="00014993"/>
    <w:rsid w:val="00015132"/>
    <w:rsid w:val="0001541F"/>
    <w:rsid w:val="000154E5"/>
    <w:rsid w:val="0001619A"/>
    <w:rsid w:val="000161E7"/>
    <w:rsid w:val="0001626F"/>
    <w:rsid w:val="00016886"/>
    <w:rsid w:val="00016E42"/>
    <w:rsid w:val="000170C6"/>
    <w:rsid w:val="0001781D"/>
    <w:rsid w:val="00017B7B"/>
    <w:rsid w:val="00017C34"/>
    <w:rsid w:val="000213C0"/>
    <w:rsid w:val="000216A7"/>
    <w:rsid w:val="00021C49"/>
    <w:rsid w:val="000220E4"/>
    <w:rsid w:val="0002225B"/>
    <w:rsid w:val="0002261F"/>
    <w:rsid w:val="00022975"/>
    <w:rsid w:val="00022A2E"/>
    <w:rsid w:val="00022AC5"/>
    <w:rsid w:val="00024067"/>
    <w:rsid w:val="000243D3"/>
    <w:rsid w:val="0002441E"/>
    <w:rsid w:val="00024A22"/>
    <w:rsid w:val="00025F9A"/>
    <w:rsid w:val="00025FEC"/>
    <w:rsid w:val="000262B0"/>
    <w:rsid w:val="0002664A"/>
    <w:rsid w:val="00026ABD"/>
    <w:rsid w:val="00026AC0"/>
    <w:rsid w:val="00026FCF"/>
    <w:rsid w:val="00027107"/>
    <w:rsid w:val="0002713A"/>
    <w:rsid w:val="00027676"/>
    <w:rsid w:val="000276BA"/>
    <w:rsid w:val="00027A49"/>
    <w:rsid w:val="00027D05"/>
    <w:rsid w:val="00027F2B"/>
    <w:rsid w:val="00030043"/>
    <w:rsid w:val="00030EB2"/>
    <w:rsid w:val="00030FA7"/>
    <w:rsid w:val="00031265"/>
    <w:rsid w:val="00031978"/>
    <w:rsid w:val="00032491"/>
    <w:rsid w:val="0003255B"/>
    <w:rsid w:val="000332A1"/>
    <w:rsid w:val="00033E69"/>
    <w:rsid w:val="00034236"/>
    <w:rsid w:val="000344DA"/>
    <w:rsid w:val="000347F0"/>
    <w:rsid w:val="00034D1D"/>
    <w:rsid w:val="00034D64"/>
    <w:rsid w:val="0003515F"/>
    <w:rsid w:val="00035BB3"/>
    <w:rsid w:val="00035BC4"/>
    <w:rsid w:val="00035E52"/>
    <w:rsid w:val="00036048"/>
    <w:rsid w:val="00036945"/>
    <w:rsid w:val="000372FD"/>
    <w:rsid w:val="000401C9"/>
    <w:rsid w:val="000401D8"/>
    <w:rsid w:val="000402D2"/>
    <w:rsid w:val="00040B30"/>
    <w:rsid w:val="0004100A"/>
    <w:rsid w:val="00041249"/>
    <w:rsid w:val="0004189A"/>
    <w:rsid w:val="00041A04"/>
    <w:rsid w:val="00041AF1"/>
    <w:rsid w:val="0004201F"/>
    <w:rsid w:val="00043487"/>
    <w:rsid w:val="000443A5"/>
    <w:rsid w:val="00044C10"/>
    <w:rsid w:val="00044DE0"/>
    <w:rsid w:val="00044FD6"/>
    <w:rsid w:val="0004524D"/>
    <w:rsid w:val="0004559E"/>
    <w:rsid w:val="0004578B"/>
    <w:rsid w:val="000459DC"/>
    <w:rsid w:val="00046FAD"/>
    <w:rsid w:val="00047132"/>
    <w:rsid w:val="00047BB0"/>
    <w:rsid w:val="00047C11"/>
    <w:rsid w:val="0005049E"/>
    <w:rsid w:val="000509CE"/>
    <w:rsid w:val="00051450"/>
    <w:rsid w:val="00051AB6"/>
    <w:rsid w:val="00052386"/>
    <w:rsid w:val="000528B9"/>
    <w:rsid w:val="000528F4"/>
    <w:rsid w:val="00052B00"/>
    <w:rsid w:val="0005341A"/>
    <w:rsid w:val="000538F2"/>
    <w:rsid w:val="00053CEB"/>
    <w:rsid w:val="00054BE1"/>
    <w:rsid w:val="00054F1E"/>
    <w:rsid w:val="000550F5"/>
    <w:rsid w:val="000551DF"/>
    <w:rsid w:val="00055886"/>
    <w:rsid w:val="0005590E"/>
    <w:rsid w:val="00055D9C"/>
    <w:rsid w:val="00056892"/>
    <w:rsid w:val="000568B1"/>
    <w:rsid w:val="0005730E"/>
    <w:rsid w:val="0005732A"/>
    <w:rsid w:val="00057344"/>
    <w:rsid w:val="00057468"/>
    <w:rsid w:val="0005759D"/>
    <w:rsid w:val="0005798C"/>
    <w:rsid w:val="00057D9D"/>
    <w:rsid w:val="00057E43"/>
    <w:rsid w:val="00057EF1"/>
    <w:rsid w:val="00060668"/>
    <w:rsid w:val="000607DF"/>
    <w:rsid w:val="00060AA8"/>
    <w:rsid w:val="00060DDB"/>
    <w:rsid w:val="000611B8"/>
    <w:rsid w:val="000615A8"/>
    <w:rsid w:val="00062357"/>
    <w:rsid w:val="00062A72"/>
    <w:rsid w:val="00063452"/>
    <w:rsid w:val="0006403A"/>
    <w:rsid w:val="0006421A"/>
    <w:rsid w:val="00064757"/>
    <w:rsid w:val="000647B8"/>
    <w:rsid w:val="00064A0A"/>
    <w:rsid w:val="00065008"/>
    <w:rsid w:val="000654CD"/>
    <w:rsid w:val="0006555A"/>
    <w:rsid w:val="00065669"/>
    <w:rsid w:val="00065F2C"/>
    <w:rsid w:val="00066077"/>
    <w:rsid w:val="0006608D"/>
    <w:rsid w:val="000660E8"/>
    <w:rsid w:val="0006627F"/>
    <w:rsid w:val="00066458"/>
    <w:rsid w:val="00066596"/>
    <w:rsid w:val="00066794"/>
    <w:rsid w:val="000673BD"/>
    <w:rsid w:val="00067884"/>
    <w:rsid w:val="00070329"/>
    <w:rsid w:val="0007077B"/>
    <w:rsid w:val="00071530"/>
    <w:rsid w:val="00071825"/>
    <w:rsid w:val="00071DA2"/>
    <w:rsid w:val="00072260"/>
    <w:rsid w:val="00072278"/>
    <w:rsid w:val="000725BE"/>
    <w:rsid w:val="000728FC"/>
    <w:rsid w:val="00072BC4"/>
    <w:rsid w:val="00072BF9"/>
    <w:rsid w:val="00072DFD"/>
    <w:rsid w:val="000735D6"/>
    <w:rsid w:val="00073614"/>
    <w:rsid w:val="00073DBB"/>
    <w:rsid w:val="0007449E"/>
    <w:rsid w:val="000760D5"/>
    <w:rsid w:val="00076C6B"/>
    <w:rsid w:val="0007721D"/>
    <w:rsid w:val="0007755F"/>
    <w:rsid w:val="00077E4E"/>
    <w:rsid w:val="00077F34"/>
    <w:rsid w:val="000807F3"/>
    <w:rsid w:val="00080CDC"/>
    <w:rsid w:val="00081055"/>
    <w:rsid w:val="000810C8"/>
    <w:rsid w:val="000814EB"/>
    <w:rsid w:val="0008238B"/>
    <w:rsid w:val="000825E8"/>
    <w:rsid w:val="00083056"/>
    <w:rsid w:val="00083BB6"/>
    <w:rsid w:val="00083E27"/>
    <w:rsid w:val="00083F41"/>
    <w:rsid w:val="00084015"/>
    <w:rsid w:val="000841E3"/>
    <w:rsid w:val="00084406"/>
    <w:rsid w:val="00084C4E"/>
    <w:rsid w:val="000851F8"/>
    <w:rsid w:val="000857EF"/>
    <w:rsid w:val="000858EA"/>
    <w:rsid w:val="00085BF8"/>
    <w:rsid w:val="00085EF4"/>
    <w:rsid w:val="00085FED"/>
    <w:rsid w:val="00086084"/>
    <w:rsid w:val="0008632D"/>
    <w:rsid w:val="0008688A"/>
    <w:rsid w:val="000868B4"/>
    <w:rsid w:val="00086A7F"/>
    <w:rsid w:val="00086D54"/>
    <w:rsid w:val="0008754D"/>
    <w:rsid w:val="00087978"/>
    <w:rsid w:val="00087D83"/>
    <w:rsid w:val="00087FAD"/>
    <w:rsid w:val="00090096"/>
    <w:rsid w:val="0009023A"/>
    <w:rsid w:val="0009049E"/>
    <w:rsid w:val="0009052C"/>
    <w:rsid w:val="00090798"/>
    <w:rsid w:val="00091469"/>
    <w:rsid w:val="000915FA"/>
    <w:rsid w:val="00091623"/>
    <w:rsid w:val="000917B0"/>
    <w:rsid w:val="00092461"/>
    <w:rsid w:val="00092649"/>
    <w:rsid w:val="00092A6E"/>
    <w:rsid w:val="00092E34"/>
    <w:rsid w:val="00092E3D"/>
    <w:rsid w:val="00092F35"/>
    <w:rsid w:val="00092FE2"/>
    <w:rsid w:val="0009318D"/>
    <w:rsid w:val="000937A3"/>
    <w:rsid w:val="00093E09"/>
    <w:rsid w:val="00094079"/>
    <w:rsid w:val="0009458E"/>
    <w:rsid w:val="00094629"/>
    <w:rsid w:val="00094A3E"/>
    <w:rsid w:val="00094E59"/>
    <w:rsid w:val="00094EBD"/>
    <w:rsid w:val="00095362"/>
    <w:rsid w:val="000954F3"/>
    <w:rsid w:val="00095719"/>
    <w:rsid w:val="00095830"/>
    <w:rsid w:val="00095D3A"/>
    <w:rsid w:val="000962DC"/>
    <w:rsid w:val="000966BE"/>
    <w:rsid w:val="0009671A"/>
    <w:rsid w:val="00096B68"/>
    <w:rsid w:val="00096D90"/>
    <w:rsid w:val="00096EF7"/>
    <w:rsid w:val="00096FC4"/>
    <w:rsid w:val="000976E1"/>
    <w:rsid w:val="00097D39"/>
    <w:rsid w:val="000A03D4"/>
    <w:rsid w:val="000A0500"/>
    <w:rsid w:val="000A0AB6"/>
    <w:rsid w:val="000A0B63"/>
    <w:rsid w:val="000A101E"/>
    <w:rsid w:val="000A10FC"/>
    <w:rsid w:val="000A125F"/>
    <w:rsid w:val="000A1847"/>
    <w:rsid w:val="000A22EE"/>
    <w:rsid w:val="000A242E"/>
    <w:rsid w:val="000A2684"/>
    <w:rsid w:val="000A29A8"/>
    <w:rsid w:val="000A2DBE"/>
    <w:rsid w:val="000A3517"/>
    <w:rsid w:val="000A39FA"/>
    <w:rsid w:val="000A3EDD"/>
    <w:rsid w:val="000A3EF0"/>
    <w:rsid w:val="000A44D1"/>
    <w:rsid w:val="000A4AE1"/>
    <w:rsid w:val="000A4B3F"/>
    <w:rsid w:val="000A4B76"/>
    <w:rsid w:val="000A59EC"/>
    <w:rsid w:val="000A5EB9"/>
    <w:rsid w:val="000A6021"/>
    <w:rsid w:val="000A6038"/>
    <w:rsid w:val="000A6518"/>
    <w:rsid w:val="000A661A"/>
    <w:rsid w:val="000A66F8"/>
    <w:rsid w:val="000A6780"/>
    <w:rsid w:val="000A684C"/>
    <w:rsid w:val="000A68CC"/>
    <w:rsid w:val="000A6916"/>
    <w:rsid w:val="000A709B"/>
    <w:rsid w:val="000A7908"/>
    <w:rsid w:val="000A796F"/>
    <w:rsid w:val="000A7A7C"/>
    <w:rsid w:val="000B04AA"/>
    <w:rsid w:val="000B06A4"/>
    <w:rsid w:val="000B077D"/>
    <w:rsid w:val="000B0854"/>
    <w:rsid w:val="000B0A29"/>
    <w:rsid w:val="000B0B75"/>
    <w:rsid w:val="000B0D7F"/>
    <w:rsid w:val="000B0E56"/>
    <w:rsid w:val="000B1330"/>
    <w:rsid w:val="000B1539"/>
    <w:rsid w:val="000B2384"/>
    <w:rsid w:val="000B2574"/>
    <w:rsid w:val="000B26B5"/>
    <w:rsid w:val="000B338B"/>
    <w:rsid w:val="000B3C42"/>
    <w:rsid w:val="000B4955"/>
    <w:rsid w:val="000B524F"/>
    <w:rsid w:val="000B581E"/>
    <w:rsid w:val="000B5FB8"/>
    <w:rsid w:val="000B67E2"/>
    <w:rsid w:val="000B6EA6"/>
    <w:rsid w:val="000B7370"/>
    <w:rsid w:val="000B768A"/>
    <w:rsid w:val="000C00F4"/>
    <w:rsid w:val="000C042D"/>
    <w:rsid w:val="000C0A50"/>
    <w:rsid w:val="000C0A5E"/>
    <w:rsid w:val="000C0C83"/>
    <w:rsid w:val="000C0DB2"/>
    <w:rsid w:val="000C0FD9"/>
    <w:rsid w:val="000C29A0"/>
    <w:rsid w:val="000C30F9"/>
    <w:rsid w:val="000C3855"/>
    <w:rsid w:val="000C3986"/>
    <w:rsid w:val="000C3B17"/>
    <w:rsid w:val="000C3CF6"/>
    <w:rsid w:val="000C3D58"/>
    <w:rsid w:val="000C3F5F"/>
    <w:rsid w:val="000C469C"/>
    <w:rsid w:val="000C4782"/>
    <w:rsid w:val="000C47BF"/>
    <w:rsid w:val="000C4922"/>
    <w:rsid w:val="000C4B1D"/>
    <w:rsid w:val="000C4CCF"/>
    <w:rsid w:val="000C4E53"/>
    <w:rsid w:val="000C5B20"/>
    <w:rsid w:val="000C5E9B"/>
    <w:rsid w:val="000C644E"/>
    <w:rsid w:val="000C65F0"/>
    <w:rsid w:val="000C68C4"/>
    <w:rsid w:val="000C6BBB"/>
    <w:rsid w:val="000C6DA6"/>
    <w:rsid w:val="000C7229"/>
    <w:rsid w:val="000C7C8B"/>
    <w:rsid w:val="000C7F24"/>
    <w:rsid w:val="000D0319"/>
    <w:rsid w:val="000D04E2"/>
    <w:rsid w:val="000D0688"/>
    <w:rsid w:val="000D0951"/>
    <w:rsid w:val="000D0976"/>
    <w:rsid w:val="000D0F71"/>
    <w:rsid w:val="000D1642"/>
    <w:rsid w:val="000D19B1"/>
    <w:rsid w:val="000D1A16"/>
    <w:rsid w:val="000D1C5A"/>
    <w:rsid w:val="000D1C97"/>
    <w:rsid w:val="000D1CE2"/>
    <w:rsid w:val="000D2790"/>
    <w:rsid w:val="000D2B49"/>
    <w:rsid w:val="000D2DC6"/>
    <w:rsid w:val="000D3250"/>
    <w:rsid w:val="000D336F"/>
    <w:rsid w:val="000D3579"/>
    <w:rsid w:val="000D40FA"/>
    <w:rsid w:val="000D4372"/>
    <w:rsid w:val="000D4688"/>
    <w:rsid w:val="000D48C3"/>
    <w:rsid w:val="000D4BE5"/>
    <w:rsid w:val="000D4CEA"/>
    <w:rsid w:val="000D55FD"/>
    <w:rsid w:val="000D58DA"/>
    <w:rsid w:val="000D6038"/>
    <w:rsid w:val="000D653C"/>
    <w:rsid w:val="000D6725"/>
    <w:rsid w:val="000D67EC"/>
    <w:rsid w:val="000D6B23"/>
    <w:rsid w:val="000D7181"/>
    <w:rsid w:val="000D7692"/>
    <w:rsid w:val="000D7B22"/>
    <w:rsid w:val="000D7CBE"/>
    <w:rsid w:val="000E0513"/>
    <w:rsid w:val="000E0581"/>
    <w:rsid w:val="000E06D7"/>
    <w:rsid w:val="000E0BC5"/>
    <w:rsid w:val="000E1036"/>
    <w:rsid w:val="000E13B4"/>
    <w:rsid w:val="000E16A3"/>
    <w:rsid w:val="000E1C80"/>
    <w:rsid w:val="000E1EAC"/>
    <w:rsid w:val="000E223C"/>
    <w:rsid w:val="000E22CD"/>
    <w:rsid w:val="000E3071"/>
    <w:rsid w:val="000E3FC3"/>
    <w:rsid w:val="000E41F0"/>
    <w:rsid w:val="000E42D1"/>
    <w:rsid w:val="000E449D"/>
    <w:rsid w:val="000E452A"/>
    <w:rsid w:val="000E4AA7"/>
    <w:rsid w:val="000E58F3"/>
    <w:rsid w:val="000E5974"/>
    <w:rsid w:val="000E5D42"/>
    <w:rsid w:val="000E673F"/>
    <w:rsid w:val="000E67E4"/>
    <w:rsid w:val="000E7602"/>
    <w:rsid w:val="000E7817"/>
    <w:rsid w:val="000E7B9B"/>
    <w:rsid w:val="000F0591"/>
    <w:rsid w:val="000F0592"/>
    <w:rsid w:val="000F1379"/>
    <w:rsid w:val="000F13D6"/>
    <w:rsid w:val="000F1601"/>
    <w:rsid w:val="000F2122"/>
    <w:rsid w:val="000F235E"/>
    <w:rsid w:val="000F239D"/>
    <w:rsid w:val="000F297F"/>
    <w:rsid w:val="000F3171"/>
    <w:rsid w:val="000F3296"/>
    <w:rsid w:val="000F36C5"/>
    <w:rsid w:val="000F37B2"/>
    <w:rsid w:val="000F3B38"/>
    <w:rsid w:val="000F3CBA"/>
    <w:rsid w:val="000F43FF"/>
    <w:rsid w:val="000F47F9"/>
    <w:rsid w:val="000F4B0A"/>
    <w:rsid w:val="000F4E62"/>
    <w:rsid w:val="000F4F44"/>
    <w:rsid w:val="000F4F86"/>
    <w:rsid w:val="000F4FD0"/>
    <w:rsid w:val="000F57B2"/>
    <w:rsid w:val="000F6276"/>
    <w:rsid w:val="000F7B5F"/>
    <w:rsid w:val="000F7B94"/>
    <w:rsid w:val="000F7EE7"/>
    <w:rsid w:val="001009AD"/>
    <w:rsid w:val="001010B6"/>
    <w:rsid w:val="0010151E"/>
    <w:rsid w:val="001015EB"/>
    <w:rsid w:val="0010209C"/>
    <w:rsid w:val="00103C08"/>
    <w:rsid w:val="00103F51"/>
    <w:rsid w:val="001041BC"/>
    <w:rsid w:val="001048ED"/>
    <w:rsid w:val="00104C4F"/>
    <w:rsid w:val="001051AB"/>
    <w:rsid w:val="0010536E"/>
    <w:rsid w:val="00105569"/>
    <w:rsid w:val="0010581E"/>
    <w:rsid w:val="00105B66"/>
    <w:rsid w:val="00105D3C"/>
    <w:rsid w:val="001066AE"/>
    <w:rsid w:val="00106849"/>
    <w:rsid w:val="00106909"/>
    <w:rsid w:val="001069E2"/>
    <w:rsid w:val="00106E44"/>
    <w:rsid w:val="001078CA"/>
    <w:rsid w:val="00107C40"/>
    <w:rsid w:val="00107D8B"/>
    <w:rsid w:val="00107F5A"/>
    <w:rsid w:val="00107FD3"/>
    <w:rsid w:val="00110529"/>
    <w:rsid w:val="00110C1C"/>
    <w:rsid w:val="00111584"/>
    <w:rsid w:val="00111B88"/>
    <w:rsid w:val="00111B96"/>
    <w:rsid w:val="0011248E"/>
    <w:rsid w:val="00112877"/>
    <w:rsid w:val="00112D53"/>
    <w:rsid w:val="00112DBF"/>
    <w:rsid w:val="0011303F"/>
    <w:rsid w:val="001135BC"/>
    <w:rsid w:val="001135E9"/>
    <w:rsid w:val="0011378A"/>
    <w:rsid w:val="001137A1"/>
    <w:rsid w:val="001137C2"/>
    <w:rsid w:val="00113853"/>
    <w:rsid w:val="00113919"/>
    <w:rsid w:val="00113C06"/>
    <w:rsid w:val="00113ECD"/>
    <w:rsid w:val="001140CF"/>
    <w:rsid w:val="00114747"/>
    <w:rsid w:val="001147FF"/>
    <w:rsid w:val="00114E2C"/>
    <w:rsid w:val="00114E64"/>
    <w:rsid w:val="00114FB3"/>
    <w:rsid w:val="001150D9"/>
    <w:rsid w:val="0011513D"/>
    <w:rsid w:val="001153B2"/>
    <w:rsid w:val="001154CC"/>
    <w:rsid w:val="00115692"/>
    <w:rsid w:val="00115AD1"/>
    <w:rsid w:val="001162B2"/>
    <w:rsid w:val="001166E7"/>
    <w:rsid w:val="00116E91"/>
    <w:rsid w:val="00116F3E"/>
    <w:rsid w:val="0011756E"/>
    <w:rsid w:val="00117C4D"/>
    <w:rsid w:val="00117DEE"/>
    <w:rsid w:val="00117E73"/>
    <w:rsid w:val="00117EE0"/>
    <w:rsid w:val="00120397"/>
    <w:rsid w:val="00120731"/>
    <w:rsid w:val="0012137A"/>
    <w:rsid w:val="00122066"/>
    <w:rsid w:val="00122169"/>
    <w:rsid w:val="00122202"/>
    <w:rsid w:val="00122AE8"/>
    <w:rsid w:val="00122BED"/>
    <w:rsid w:val="001237E1"/>
    <w:rsid w:val="00123864"/>
    <w:rsid w:val="001243A6"/>
    <w:rsid w:val="00124CBE"/>
    <w:rsid w:val="00124DB5"/>
    <w:rsid w:val="00124EEE"/>
    <w:rsid w:val="0012521B"/>
    <w:rsid w:val="0012543B"/>
    <w:rsid w:val="00126082"/>
    <w:rsid w:val="001265AF"/>
    <w:rsid w:val="00126818"/>
    <w:rsid w:val="00126DE8"/>
    <w:rsid w:val="001274C4"/>
    <w:rsid w:val="00127AB2"/>
    <w:rsid w:val="00130384"/>
    <w:rsid w:val="00131136"/>
    <w:rsid w:val="00131535"/>
    <w:rsid w:val="001316E9"/>
    <w:rsid w:val="00131768"/>
    <w:rsid w:val="00131EC5"/>
    <w:rsid w:val="00131F9F"/>
    <w:rsid w:val="001322A7"/>
    <w:rsid w:val="001322E4"/>
    <w:rsid w:val="00132488"/>
    <w:rsid w:val="00132815"/>
    <w:rsid w:val="0013326F"/>
    <w:rsid w:val="001338C2"/>
    <w:rsid w:val="00133974"/>
    <w:rsid w:val="00133E04"/>
    <w:rsid w:val="00134CE2"/>
    <w:rsid w:val="00135297"/>
    <w:rsid w:val="00135952"/>
    <w:rsid w:val="0013644E"/>
    <w:rsid w:val="001365B2"/>
    <w:rsid w:val="00136914"/>
    <w:rsid w:val="00136987"/>
    <w:rsid w:val="00136FFC"/>
    <w:rsid w:val="00137028"/>
    <w:rsid w:val="00137699"/>
    <w:rsid w:val="001405E5"/>
    <w:rsid w:val="00140859"/>
    <w:rsid w:val="001409A3"/>
    <w:rsid w:val="00140C82"/>
    <w:rsid w:val="00140F24"/>
    <w:rsid w:val="00141248"/>
    <w:rsid w:val="001412B3"/>
    <w:rsid w:val="00141632"/>
    <w:rsid w:val="0014170C"/>
    <w:rsid w:val="00141CF0"/>
    <w:rsid w:val="0014205B"/>
    <w:rsid w:val="00142231"/>
    <w:rsid w:val="00142271"/>
    <w:rsid w:val="001424A8"/>
    <w:rsid w:val="00142695"/>
    <w:rsid w:val="00142C8B"/>
    <w:rsid w:val="00142DD4"/>
    <w:rsid w:val="0014371B"/>
    <w:rsid w:val="00143721"/>
    <w:rsid w:val="00143857"/>
    <w:rsid w:val="00143DC4"/>
    <w:rsid w:val="001445F2"/>
    <w:rsid w:val="001446F3"/>
    <w:rsid w:val="001447DE"/>
    <w:rsid w:val="00145715"/>
    <w:rsid w:val="00145A87"/>
    <w:rsid w:val="00145B12"/>
    <w:rsid w:val="00145F58"/>
    <w:rsid w:val="00146145"/>
    <w:rsid w:val="00146340"/>
    <w:rsid w:val="0014652D"/>
    <w:rsid w:val="001466D6"/>
    <w:rsid w:val="00146BAA"/>
    <w:rsid w:val="00146DE8"/>
    <w:rsid w:val="00150755"/>
    <w:rsid w:val="0015082E"/>
    <w:rsid w:val="0015102B"/>
    <w:rsid w:val="0015105D"/>
    <w:rsid w:val="0015188C"/>
    <w:rsid w:val="00151CDF"/>
    <w:rsid w:val="00151E1B"/>
    <w:rsid w:val="0015250A"/>
    <w:rsid w:val="001525EE"/>
    <w:rsid w:val="00152850"/>
    <w:rsid w:val="00152897"/>
    <w:rsid w:val="00152ABC"/>
    <w:rsid w:val="00152C7C"/>
    <w:rsid w:val="00152C7D"/>
    <w:rsid w:val="00153006"/>
    <w:rsid w:val="001530E8"/>
    <w:rsid w:val="00153312"/>
    <w:rsid w:val="001534BB"/>
    <w:rsid w:val="00153976"/>
    <w:rsid w:val="00154087"/>
    <w:rsid w:val="00154251"/>
    <w:rsid w:val="001544A5"/>
    <w:rsid w:val="0015474F"/>
    <w:rsid w:val="00154A7E"/>
    <w:rsid w:val="00154BE9"/>
    <w:rsid w:val="001550A1"/>
    <w:rsid w:val="001559C4"/>
    <w:rsid w:val="00155A43"/>
    <w:rsid w:val="00156472"/>
    <w:rsid w:val="00156556"/>
    <w:rsid w:val="001565D7"/>
    <w:rsid w:val="00156BA8"/>
    <w:rsid w:val="00156C8F"/>
    <w:rsid w:val="00156DB3"/>
    <w:rsid w:val="00157042"/>
    <w:rsid w:val="00157134"/>
    <w:rsid w:val="00157782"/>
    <w:rsid w:val="0015789E"/>
    <w:rsid w:val="00157AE6"/>
    <w:rsid w:val="00157C4E"/>
    <w:rsid w:val="00157C8F"/>
    <w:rsid w:val="00160116"/>
    <w:rsid w:val="00160356"/>
    <w:rsid w:val="00160596"/>
    <w:rsid w:val="0016060D"/>
    <w:rsid w:val="001608CE"/>
    <w:rsid w:val="00160E29"/>
    <w:rsid w:val="00161222"/>
    <w:rsid w:val="00161654"/>
    <w:rsid w:val="00161710"/>
    <w:rsid w:val="0016172D"/>
    <w:rsid w:val="001618B4"/>
    <w:rsid w:val="00161BD1"/>
    <w:rsid w:val="00161EA6"/>
    <w:rsid w:val="0016214C"/>
    <w:rsid w:val="0016261C"/>
    <w:rsid w:val="00163050"/>
    <w:rsid w:val="00163488"/>
    <w:rsid w:val="00163679"/>
    <w:rsid w:val="00163D32"/>
    <w:rsid w:val="00163FB1"/>
    <w:rsid w:val="00164554"/>
    <w:rsid w:val="00164DDA"/>
    <w:rsid w:val="001650E8"/>
    <w:rsid w:val="001652E1"/>
    <w:rsid w:val="001654AA"/>
    <w:rsid w:val="00165906"/>
    <w:rsid w:val="00165DC5"/>
    <w:rsid w:val="00166350"/>
    <w:rsid w:val="00166B38"/>
    <w:rsid w:val="00166BD9"/>
    <w:rsid w:val="00166D2A"/>
    <w:rsid w:val="00166DCE"/>
    <w:rsid w:val="0016709F"/>
    <w:rsid w:val="00167104"/>
    <w:rsid w:val="00167571"/>
    <w:rsid w:val="001679BD"/>
    <w:rsid w:val="00167AEE"/>
    <w:rsid w:val="00167CE8"/>
    <w:rsid w:val="00167F2A"/>
    <w:rsid w:val="00170590"/>
    <w:rsid w:val="00170674"/>
    <w:rsid w:val="00170B73"/>
    <w:rsid w:val="001710F3"/>
    <w:rsid w:val="0017185F"/>
    <w:rsid w:val="00171AFC"/>
    <w:rsid w:val="00171B12"/>
    <w:rsid w:val="00171F4F"/>
    <w:rsid w:val="00171FD2"/>
    <w:rsid w:val="0017215D"/>
    <w:rsid w:val="00172395"/>
    <w:rsid w:val="001723CE"/>
    <w:rsid w:val="0017335F"/>
    <w:rsid w:val="0017353E"/>
    <w:rsid w:val="0017362C"/>
    <w:rsid w:val="001737B6"/>
    <w:rsid w:val="001740E9"/>
    <w:rsid w:val="001743B7"/>
    <w:rsid w:val="001749A2"/>
    <w:rsid w:val="00174A18"/>
    <w:rsid w:val="00174DC0"/>
    <w:rsid w:val="0017595E"/>
    <w:rsid w:val="00175BCA"/>
    <w:rsid w:val="00175EBF"/>
    <w:rsid w:val="00175EDF"/>
    <w:rsid w:val="00177274"/>
    <w:rsid w:val="001775DE"/>
    <w:rsid w:val="001778B0"/>
    <w:rsid w:val="00177CA3"/>
    <w:rsid w:val="00180309"/>
    <w:rsid w:val="001803D6"/>
    <w:rsid w:val="00180AB9"/>
    <w:rsid w:val="00180C8A"/>
    <w:rsid w:val="00180FB1"/>
    <w:rsid w:val="001817C5"/>
    <w:rsid w:val="001817F8"/>
    <w:rsid w:val="001818B0"/>
    <w:rsid w:val="00181B09"/>
    <w:rsid w:val="00181D5D"/>
    <w:rsid w:val="00182229"/>
    <w:rsid w:val="001826E6"/>
    <w:rsid w:val="00182AE0"/>
    <w:rsid w:val="00182FC3"/>
    <w:rsid w:val="001835B7"/>
    <w:rsid w:val="00183D52"/>
    <w:rsid w:val="00183F54"/>
    <w:rsid w:val="001846EE"/>
    <w:rsid w:val="00184915"/>
    <w:rsid w:val="00184B4E"/>
    <w:rsid w:val="00185059"/>
    <w:rsid w:val="001853DD"/>
    <w:rsid w:val="00185BA7"/>
    <w:rsid w:val="0018674A"/>
    <w:rsid w:val="001867C7"/>
    <w:rsid w:val="00186A13"/>
    <w:rsid w:val="00187213"/>
    <w:rsid w:val="001875F2"/>
    <w:rsid w:val="001876E9"/>
    <w:rsid w:val="0018779D"/>
    <w:rsid w:val="00187D76"/>
    <w:rsid w:val="00190AB6"/>
    <w:rsid w:val="00190B6F"/>
    <w:rsid w:val="0019132A"/>
    <w:rsid w:val="001918C8"/>
    <w:rsid w:val="001918E7"/>
    <w:rsid w:val="00191A6E"/>
    <w:rsid w:val="00191DBC"/>
    <w:rsid w:val="00192B5D"/>
    <w:rsid w:val="00192CEC"/>
    <w:rsid w:val="0019360F"/>
    <w:rsid w:val="00193A6B"/>
    <w:rsid w:val="00194490"/>
    <w:rsid w:val="001947F4"/>
    <w:rsid w:val="00194A7D"/>
    <w:rsid w:val="00194BEB"/>
    <w:rsid w:val="00194DA5"/>
    <w:rsid w:val="001950B4"/>
    <w:rsid w:val="0019524C"/>
    <w:rsid w:val="00195FB0"/>
    <w:rsid w:val="001963E3"/>
    <w:rsid w:val="00196434"/>
    <w:rsid w:val="001965D4"/>
    <w:rsid w:val="00196CC4"/>
    <w:rsid w:val="00196E76"/>
    <w:rsid w:val="001971B7"/>
    <w:rsid w:val="001971C7"/>
    <w:rsid w:val="00197578"/>
    <w:rsid w:val="001975B4"/>
    <w:rsid w:val="001977CF"/>
    <w:rsid w:val="001A0223"/>
    <w:rsid w:val="001A0EBA"/>
    <w:rsid w:val="001A1047"/>
    <w:rsid w:val="001A1D93"/>
    <w:rsid w:val="001A23C0"/>
    <w:rsid w:val="001A2544"/>
    <w:rsid w:val="001A2683"/>
    <w:rsid w:val="001A2AEE"/>
    <w:rsid w:val="001A2B3F"/>
    <w:rsid w:val="001A3042"/>
    <w:rsid w:val="001A386F"/>
    <w:rsid w:val="001A399F"/>
    <w:rsid w:val="001A39D3"/>
    <w:rsid w:val="001A3B08"/>
    <w:rsid w:val="001A3F97"/>
    <w:rsid w:val="001A4599"/>
    <w:rsid w:val="001A482B"/>
    <w:rsid w:val="001A4CFA"/>
    <w:rsid w:val="001A4D8E"/>
    <w:rsid w:val="001A4FE1"/>
    <w:rsid w:val="001A5374"/>
    <w:rsid w:val="001A5A3F"/>
    <w:rsid w:val="001A615B"/>
    <w:rsid w:val="001A678F"/>
    <w:rsid w:val="001A69F3"/>
    <w:rsid w:val="001A78C5"/>
    <w:rsid w:val="001A7E29"/>
    <w:rsid w:val="001B0509"/>
    <w:rsid w:val="001B0700"/>
    <w:rsid w:val="001B0B74"/>
    <w:rsid w:val="001B125F"/>
    <w:rsid w:val="001B16D0"/>
    <w:rsid w:val="001B1CFD"/>
    <w:rsid w:val="001B1E0C"/>
    <w:rsid w:val="001B2461"/>
    <w:rsid w:val="001B2F87"/>
    <w:rsid w:val="001B31C3"/>
    <w:rsid w:val="001B3240"/>
    <w:rsid w:val="001B3331"/>
    <w:rsid w:val="001B334F"/>
    <w:rsid w:val="001B384F"/>
    <w:rsid w:val="001B3BA0"/>
    <w:rsid w:val="001B3DB5"/>
    <w:rsid w:val="001B3F76"/>
    <w:rsid w:val="001B451C"/>
    <w:rsid w:val="001B4704"/>
    <w:rsid w:val="001B4928"/>
    <w:rsid w:val="001B5413"/>
    <w:rsid w:val="001B54D3"/>
    <w:rsid w:val="001B561D"/>
    <w:rsid w:val="001B5A11"/>
    <w:rsid w:val="001B63DE"/>
    <w:rsid w:val="001B685A"/>
    <w:rsid w:val="001B6B78"/>
    <w:rsid w:val="001B6E27"/>
    <w:rsid w:val="001B6EFC"/>
    <w:rsid w:val="001B6F4D"/>
    <w:rsid w:val="001B6FFD"/>
    <w:rsid w:val="001B7841"/>
    <w:rsid w:val="001B79EA"/>
    <w:rsid w:val="001B7BD7"/>
    <w:rsid w:val="001B7C9B"/>
    <w:rsid w:val="001C0012"/>
    <w:rsid w:val="001C024B"/>
    <w:rsid w:val="001C08D9"/>
    <w:rsid w:val="001C0AAF"/>
    <w:rsid w:val="001C0AB5"/>
    <w:rsid w:val="001C0C5D"/>
    <w:rsid w:val="001C1714"/>
    <w:rsid w:val="001C2C64"/>
    <w:rsid w:val="001C2DF4"/>
    <w:rsid w:val="001C2FC4"/>
    <w:rsid w:val="001C3AEB"/>
    <w:rsid w:val="001C409E"/>
    <w:rsid w:val="001C4361"/>
    <w:rsid w:val="001C4CBE"/>
    <w:rsid w:val="001C4FDE"/>
    <w:rsid w:val="001C50B6"/>
    <w:rsid w:val="001C5486"/>
    <w:rsid w:val="001C553B"/>
    <w:rsid w:val="001C5817"/>
    <w:rsid w:val="001C5AD1"/>
    <w:rsid w:val="001C5DBA"/>
    <w:rsid w:val="001C660F"/>
    <w:rsid w:val="001C6822"/>
    <w:rsid w:val="001C68EA"/>
    <w:rsid w:val="001C69BC"/>
    <w:rsid w:val="001C6ED1"/>
    <w:rsid w:val="001C7044"/>
    <w:rsid w:val="001C7A68"/>
    <w:rsid w:val="001C7B9C"/>
    <w:rsid w:val="001D0078"/>
    <w:rsid w:val="001D0226"/>
    <w:rsid w:val="001D0A58"/>
    <w:rsid w:val="001D1005"/>
    <w:rsid w:val="001D1D23"/>
    <w:rsid w:val="001D1F2D"/>
    <w:rsid w:val="001D1FD1"/>
    <w:rsid w:val="001D24D2"/>
    <w:rsid w:val="001D27B1"/>
    <w:rsid w:val="001D28FA"/>
    <w:rsid w:val="001D290C"/>
    <w:rsid w:val="001D29EF"/>
    <w:rsid w:val="001D2B1A"/>
    <w:rsid w:val="001D2EEB"/>
    <w:rsid w:val="001D37DA"/>
    <w:rsid w:val="001D4B8A"/>
    <w:rsid w:val="001D52C4"/>
    <w:rsid w:val="001D59B6"/>
    <w:rsid w:val="001D5A8F"/>
    <w:rsid w:val="001D5C7F"/>
    <w:rsid w:val="001D6401"/>
    <w:rsid w:val="001D6AA9"/>
    <w:rsid w:val="001D7232"/>
    <w:rsid w:val="001D793F"/>
    <w:rsid w:val="001E01DA"/>
    <w:rsid w:val="001E034B"/>
    <w:rsid w:val="001E08DE"/>
    <w:rsid w:val="001E0B7B"/>
    <w:rsid w:val="001E19AA"/>
    <w:rsid w:val="001E1B98"/>
    <w:rsid w:val="001E2274"/>
    <w:rsid w:val="001E2975"/>
    <w:rsid w:val="001E309F"/>
    <w:rsid w:val="001E3C2F"/>
    <w:rsid w:val="001E3C9E"/>
    <w:rsid w:val="001E41D2"/>
    <w:rsid w:val="001E4950"/>
    <w:rsid w:val="001E4C13"/>
    <w:rsid w:val="001E4D8F"/>
    <w:rsid w:val="001E5891"/>
    <w:rsid w:val="001E5F89"/>
    <w:rsid w:val="001E659C"/>
    <w:rsid w:val="001E6889"/>
    <w:rsid w:val="001E7112"/>
    <w:rsid w:val="001E741A"/>
    <w:rsid w:val="001E7AB7"/>
    <w:rsid w:val="001F009D"/>
    <w:rsid w:val="001F0E8B"/>
    <w:rsid w:val="001F0FED"/>
    <w:rsid w:val="001F11FC"/>
    <w:rsid w:val="001F12FB"/>
    <w:rsid w:val="001F1521"/>
    <w:rsid w:val="001F1629"/>
    <w:rsid w:val="001F174A"/>
    <w:rsid w:val="001F17A3"/>
    <w:rsid w:val="001F1B5C"/>
    <w:rsid w:val="001F21CA"/>
    <w:rsid w:val="001F2635"/>
    <w:rsid w:val="001F288B"/>
    <w:rsid w:val="001F28A5"/>
    <w:rsid w:val="001F2A75"/>
    <w:rsid w:val="001F2B53"/>
    <w:rsid w:val="001F2B6A"/>
    <w:rsid w:val="001F3406"/>
    <w:rsid w:val="001F354C"/>
    <w:rsid w:val="001F466F"/>
    <w:rsid w:val="001F4A5D"/>
    <w:rsid w:val="001F513A"/>
    <w:rsid w:val="001F584D"/>
    <w:rsid w:val="001F58C0"/>
    <w:rsid w:val="001F6031"/>
    <w:rsid w:val="001F674B"/>
    <w:rsid w:val="001F67CE"/>
    <w:rsid w:val="001F7141"/>
    <w:rsid w:val="001F7917"/>
    <w:rsid w:val="001F7AA8"/>
    <w:rsid w:val="001F7D3D"/>
    <w:rsid w:val="0020033A"/>
    <w:rsid w:val="002004BA"/>
    <w:rsid w:val="002008A4"/>
    <w:rsid w:val="00201914"/>
    <w:rsid w:val="00201A6B"/>
    <w:rsid w:val="00201B04"/>
    <w:rsid w:val="002025A7"/>
    <w:rsid w:val="0020269C"/>
    <w:rsid w:val="002026E5"/>
    <w:rsid w:val="0020272E"/>
    <w:rsid w:val="0020286A"/>
    <w:rsid w:val="00202DF0"/>
    <w:rsid w:val="00202F78"/>
    <w:rsid w:val="002030D9"/>
    <w:rsid w:val="0020322A"/>
    <w:rsid w:val="002039F8"/>
    <w:rsid w:val="00203CE7"/>
    <w:rsid w:val="00203FC3"/>
    <w:rsid w:val="002042AC"/>
    <w:rsid w:val="0020437A"/>
    <w:rsid w:val="0020441F"/>
    <w:rsid w:val="002046C4"/>
    <w:rsid w:val="00204DE1"/>
    <w:rsid w:val="00205671"/>
    <w:rsid w:val="0020588A"/>
    <w:rsid w:val="00205B20"/>
    <w:rsid w:val="00205D18"/>
    <w:rsid w:val="0020635F"/>
    <w:rsid w:val="0020653B"/>
    <w:rsid w:val="00206A27"/>
    <w:rsid w:val="00206F7C"/>
    <w:rsid w:val="00207295"/>
    <w:rsid w:val="00207BF6"/>
    <w:rsid w:val="00207DB8"/>
    <w:rsid w:val="00207DE9"/>
    <w:rsid w:val="00207EC5"/>
    <w:rsid w:val="00210384"/>
    <w:rsid w:val="00210673"/>
    <w:rsid w:val="0021077C"/>
    <w:rsid w:val="002109D5"/>
    <w:rsid w:val="00210ECD"/>
    <w:rsid w:val="00210F7D"/>
    <w:rsid w:val="00211438"/>
    <w:rsid w:val="00211A8B"/>
    <w:rsid w:val="00211B7C"/>
    <w:rsid w:val="00211E61"/>
    <w:rsid w:val="00212086"/>
    <w:rsid w:val="00212380"/>
    <w:rsid w:val="002128A6"/>
    <w:rsid w:val="00212BC4"/>
    <w:rsid w:val="00212D9A"/>
    <w:rsid w:val="00212FBD"/>
    <w:rsid w:val="00213546"/>
    <w:rsid w:val="00213B7D"/>
    <w:rsid w:val="00213E4A"/>
    <w:rsid w:val="002140B0"/>
    <w:rsid w:val="002143EF"/>
    <w:rsid w:val="00214C05"/>
    <w:rsid w:val="00215B98"/>
    <w:rsid w:val="00215CB9"/>
    <w:rsid w:val="00215D37"/>
    <w:rsid w:val="0021629A"/>
    <w:rsid w:val="002171F4"/>
    <w:rsid w:val="00217D16"/>
    <w:rsid w:val="0022001A"/>
    <w:rsid w:val="002200EF"/>
    <w:rsid w:val="0022019E"/>
    <w:rsid w:val="00220A95"/>
    <w:rsid w:val="00220C08"/>
    <w:rsid w:val="00220F09"/>
    <w:rsid w:val="0022102A"/>
    <w:rsid w:val="002212BC"/>
    <w:rsid w:val="00221A96"/>
    <w:rsid w:val="00221CFC"/>
    <w:rsid w:val="00221FF9"/>
    <w:rsid w:val="002220E3"/>
    <w:rsid w:val="002224B8"/>
    <w:rsid w:val="0022270E"/>
    <w:rsid w:val="002228B1"/>
    <w:rsid w:val="00223625"/>
    <w:rsid w:val="00223729"/>
    <w:rsid w:val="00223965"/>
    <w:rsid w:val="00223A08"/>
    <w:rsid w:val="00223ABE"/>
    <w:rsid w:val="0022464A"/>
    <w:rsid w:val="00224A0A"/>
    <w:rsid w:val="00224A70"/>
    <w:rsid w:val="00224AA3"/>
    <w:rsid w:val="00224B97"/>
    <w:rsid w:val="00224C1C"/>
    <w:rsid w:val="00224CB8"/>
    <w:rsid w:val="00225D84"/>
    <w:rsid w:val="00226371"/>
    <w:rsid w:val="002273A1"/>
    <w:rsid w:val="002273AF"/>
    <w:rsid w:val="00227820"/>
    <w:rsid w:val="002279EB"/>
    <w:rsid w:val="00230139"/>
    <w:rsid w:val="00230420"/>
    <w:rsid w:val="002306A1"/>
    <w:rsid w:val="002313BE"/>
    <w:rsid w:val="002316E0"/>
    <w:rsid w:val="002318DB"/>
    <w:rsid w:val="00231B56"/>
    <w:rsid w:val="00232154"/>
    <w:rsid w:val="00232808"/>
    <w:rsid w:val="002328AD"/>
    <w:rsid w:val="00232B8D"/>
    <w:rsid w:val="00232D75"/>
    <w:rsid w:val="00232DB0"/>
    <w:rsid w:val="00232E99"/>
    <w:rsid w:val="00232F03"/>
    <w:rsid w:val="0023313D"/>
    <w:rsid w:val="00233384"/>
    <w:rsid w:val="002335AE"/>
    <w:rsid w:val="00234945"/>
    <w:rsid w:val="00234BA0"/>
    <w:rsid w:val="00235220"/>
    <w:rsid w:val="0023590A"/>
    <w:rsid w:val="00235AA4"/>
    <w:rsid w:val="00235AE8"/>
    <w:rsid w:val="00236192"/>
    <w:rsid w:val="00236A1E"/>
    <w:rsid w:val="00236CE5"/>
    <w:rsid w:val="00236EBE"/>
    <w:rsid w:val="0023718F"/>
    <w:rsid w:val="0023781D"/>
    <w:rsid w:val="0023789D"/>
    <w:rsid w:val="002379B4"/>
    <w:rsid w:val="00237E4D"/>
    <w:rsid w:val="002400A6"/>
    <w:rsid w:val="00240976"/>
    <w:rsid w:val="0024166C"/>
    <w:rsid w:val="00241761"/>
    <w:rsid w:val="00241978"/>
    <w:rsid w:val="00241EE8"/>
    <w:rsid w:val="002420E2"/>
    <w:rsid w:val="002422D3"/>
    <w:rsid w:val="00242713"/>
    <w:rsid w:val="00242DE2"/>
    <w:rsid w:val="00242FA5"/>
    <w:rsid w:val="00243E43"/>
    <w:rsid w:val="00245B4C"/>
    <w:rsid w:val="00245BE0"/>
    <w:rsid w:val="0024727B"/>
    <w:rsid w:val="00247BD9"/>
    <w:rsid w:val="0025098A"/>
    <w:rsid w:val="0025144A"/>
    <w:rsid w:val="0025161D"/>
    <w:rsid w:val="002519D8"/>
    <w:rsid w:val="00251B65"/>
    <w:rsid w:val="002523F7"/>
    <w:rsid w:val="002529CE"/>
    <w:rsid w:val="00252CEC"/>
    <w:rsid w:val="0025308C"/>
    <w:rsid w:val="00253456"/>
    <w:rsid w:val="002534E7"/>
    <w:rsid w:val="002539E3"/>
    <w:rsid w:val="00253EC3"/>
    <w:rsid w:val="0025413E"/>
    <w:rsid w:val="00254468"/>
    <w:rsid w:val="00254FAF"/>
    <w:rsid w:val="0025547C"/>
    <w:rsid w:val="00256085"/>
    <w:rsid w:val="002560E5"/>
    <w:rsid w:val="0025624C"/>
    <w:rsid w:val="00256E6A"/>
    <w:rsid w:val="00256FA7"/>
    <w:rsid w:val="00257477"/>
    <w:rsid w:val="002600EE"/>
    <w:rsid w:val="0026051F"/>
    <w:rsid w:val="00261190"/>
    <w:rsid w:val="0026122C"/>
    <w:rsid w:val="002614CD"/>
    <w:rsid w:val="00261724"/>
    <w:rsid w:val="00262B71"/>
    <w:rsid w:val="00262D80"/>
    <w:rsid w:val="00262F3B"/>
    <w:rsid w:val="0026330C"/>
    <w:rsid w:val="00264099"/>
    <w:rsid w:val="002645CD"/>
    <w:rsid w:val="002646E0"/>
    <w:rsid w:val="0026503B"/>
    <w:rsid w:val="002656B9"/>
    <w:rsid w:val="0026624B"/>
    <w:rsid w:val="002665FE"/>
    <w:rsid w:val="00267017"/>
    <w:rsid w:val="00267094"/>
    <w:rsid w:val="002674C2"/>
    <w:rsid w:val="002705A5"/>
    <w:rsid w:val="00270E4A"/>
    <w:rsid w:val="00270FF9"/>
    <w:rsid w:val="00271FB4"/>
    <w:rsid w:val="002733A4"/>
    <w:rsid w:val="0027341E"/>
    <w:rsid w:val="00274818"/>
    <w:rsid w:val="00274884"/>
    <w:rsid w:val="00274C27"/>
    <w:rsid w:val="0027506F"/>
    <w:rsid w:val="00275CB9"/>
    <w:rsid w:val="00275DD5"/>
    <w:rsid w:val="00276003"/>
    <w:rsid w:val="00276685"/>
    <w:rsid w:val="00276BDB"/>
    <w:rsid w:val="002779FB"/>
    <w:rsid w:val="00280511"/>
    <w:rsid w:val="002807BF"/>
    <w:rsid w:val="0028138D"/>
    <w:rsid w:val="002817D7"/>
    <w:rsid w:val="00281B3F"/>
    <w:rsid w:val="00281FDB"/>
    <w:rsid w:val="002823CA"/>
    <w:rsid w:val="00282531"/>
    <w:rsid w:val="00282808"/>
    <w:rsid w:val="00282E2E"/>
    <w:rsid w:val="00283376"/>
    <w:rsid w:val="002846E9"/>
    <w:rsid w:val="002853AA"/>
    <w:rsid w:val="00285A42"/>
    <w:rsid w:val="00285F90"/>
    <w:rsid w:val="002861B7"/>
    <w:rsid w:val="002865F3"/>
    <w:rsid w:val="00286878"/>
    <w:rsid w:val="0028740C"/>
    <w:rsid w:val="002874CC"/>
    <w:rsid w:val="002879C1"/>
    <w:rsid w:val="00287E85"/>
    <w:rsid w:val="00290BF1"/>
    <w:rsid w:val="00290D8E"/>
    <w:rsid w:val="00290E99"/>
    <w:rsid w:val="0029110D"/>
    <w:rsid w:val="00291C6A"/>
    <w:rsid w:val="002923DC"/>
    <w:rsid w:val="0029255A"/>
    <w:rsid w:val="00293268"/>
    <w:rsid w:val="002935AB"/>
    <w:rsid w:val="00293E19"/>
    <w:rsid w:val="0029413E"/>
    <w:rsid w:val="00294B53"/>
    <w:rsid w:val="002953DF"/>
    <w:rsid w:val="00295AE0"/>
    <w:rsid w:val="002962D9"/>
    <w:rsid w:val="00296393"/>
    <w:rsid w:val="00296B49"/>
    <w:rsid w:val="00296CA4"/>
    <w:rsid w:val="00296D0C"/>
    <w:rsid w:val="00296EB1"/>
    <w:rsid w:val="00297187"/>
    <w:rsid w:val="0029799F"/>
    <w:rsid w:val="00297F54"/>
    <w:rsid w:val="002A0256"/>
    <w:rsid w:val="002A09FE"/>
    <w:rsid w:val="002A0ECB"/>
    <w:rsid w:val="002A1325"/>
    <w:rsid w:val="002A1DBB"/>
    <w:rsid w:val="002A1E22"/>
    <w:rsid w:val="002A1F3F"/>
    <w:rsid w:val="002A2036"/>
    <w:rsid w:val="002A2376"/>
    <w:rsid w:val="002A2440"/>
    <w:rsid w:val="002A2C9D"/>
    <w:rsid w:val="002A30C2"/>
    <w:rsid w:val="002A3195"/>
    <w:rsid w:val="002A32B9"/>
    <w:rsid w:val="002A384F"/>
    <w:rsid w:val="002A425B"/>
    <w:rsid w:val="002A4561"/>
    <w:rsid w:val="002A49E4"/>
    <w:rsid w:val="002A4AE9"/>
    <w:rsid w:val="002A56F7"/>
    <w:rsid w:val="002A5C31"/>
    <w:rsid w:val="002A5D28"/>
    <w:rsid w:val="002A65D0"/>
    <w:rsid w:val="002A6DFD"/>
    <w:rsid w:val="002A75AA"/>
    <w:rsid w:val="002B0CD2"/>
    <w:rsid w:val="002B0FA9"/>
    <w:rsid w:val="002B11EB"/>
    <w:rsid w:val="002B12BC"/>
    <w:rsid w:val="002B142F"/>
    <w:rsid w:val="002B16EE"/>
    <w:rsid w:val="002B192A"/>
    <w:rsid w:val="002B1B1B"/>
    <w:rsid w:val="002B1C73"/>
    <w:rsid w:val="002B287B"/>
    <w:rsid w:val="002B2DBF"/>
    <w:rsid w:val="002B2E8F"/>
    <w:rsid w:val="002B3093"/>
    <w:rsid w:val="002B3990"/>
    <w:rsid w:val="002B3BC5"/>
    <w:rsid w:val="002B3F5B"/>
    <w:rsid w:val="002B4A0F"/>
    <w:rsid w:val="002B4B7D"/>
    <w:rsid w:val="002B4F84"/>
    <w:rsid w:val="002B566A"/>
    <w:rsid w:val="002B593F"/>
    <w:rsid w:val="002B5980"/>
    <w:rsid w:val="002B5DB8"/>
    <w:rsid w:val="002B5E8B"/>
    <w:rsid w:val="002B64D6"/>
    <w:rsid w:val="002B6C78"/>
    <w:rsid w:val="002B6E85"/>
    <w:rsid w:val="002B7044"/>
    <w:rsid w:val="002B7688"/>
    <w:rsid w:val="002B7A92"/>
    <w:rsid w:val="002B7C83"/>
    <w:rsid w:val="002B7CCA"/>
    <w:rsid w:val="002B7D8A"/>
    <w:rsid w:val="002C0B4B"/>
    <w:rsid w:val="002C0EA6"/>
    <w:rsid w:val="002C0FDC"/>
    <w:rsid w:val="002C1644"/>
    <w:rsid w:val="002C1965"/>
    <w:rsid w:val="002C1FFB"/>
    <w:rsid w:val="002C20B4"/>
    <w:rsid w:val="002C2708"/>
    <w:rsid w:val="002C27BD"/>
    <w:rsid w:val="002C2D8F"/>
    <w:rsid w:val="002C426F"/>
    <w:rsid w:val="002C4669"/>
    <w:rsid w:val="002C47E8"/>
    <w:rsid w:val="002C4B38"/>
    <w:rsid w:val="002C4B69"/>
    <w:rsid w:val="002C4D18"/>
    <w:rsid w:val="002C4FBF"/>
    <w:rsid w:val="002C50BD"/>
    <w:rsid w:val="002C5482"/>
    <w:rsid w:val="002C58D9"/>
    <w:rsid w:val="002C5A5F"/>
    <w:rsid w:val="002C5E49"/>
    <w:rsid w:val="002C6854"/>
    <w:rsid w:val="002C6C1E"/>
    <w:rsid w:val="002C70FF"/>
    <w:rsid w:val="002C793E"/>
    <w:rsid w:val="002C7F94"/>
    <w:rsid w:val="002D0338"/>
    <w:rsid w:val="002D04E4"/>
    <w:rsid w:val="002D0516"/>
    <w:rsid w:val="002D0A41"/>
    <w:rsid w:val="002D0EDC"/>
    <w:rsid w:val="002D0EEF"/>
    <w:rsid w:val="002D0F85"/>
    <w:rsid w:val="002D0FDB"/>
    <w:rsid w:val="002D1295"/>
    <w:rsid w:val="002D1BD2"/>
    <w:rsid w:val="002D2029"/>
    <w:rsid w:val="002D281F"/>
    <w:rsid w:val="002D28C2"/>
    <w:rsid w:val="002D2AAD"/>
    <w:rsid w:val="002D2B0D"/>
    <w:rsid w:val="002D2DB4"/>
    <w:rsid w:val="002D2DE3"/>
    <w:rsid w:val="002D342C"/>
    <w:rsid w:val="002D347E"/>
    <w:rsid w:val="002D36EA"/>
    <w:rsid w:val="002D38C8"/>
    <w:rsid w:val="002D3983"/>
    <w:rsid w:val="002D3BE3"/>
    <w:rsid w:val="002D3CAB"/>
    <w:rsid w:val="002D3D63"/>
    <w:rsid w:val="002D3FB9"/>
    <w:rsid w:val="002D4731"/>
    <w:rsid w:val="002D4E2D"/>
    <w:rsid w:val="002D572E"/>
    <w:rsid w:val="002D5785"/>
    <w:rsid w:val="002D5B0F"/>
    <w:rsid w:val="002D62CB"/>
    <w:rsid w:val="002D6AA8"/>
    <w:rsid w:val="002D6D67"/>
    <w:rsid w:val="002D7706"/>
    <w:rsid w:val="002D77CE"/>
    <w:rsid w:val="002D7DFC"/>
    <w:rsid w:val="002E02F6"/>
    <w:rsid w:val="002E0589"/>
    <w:rsid w:val="002E0680"/>
    <w:rsid w:val="002E07AD"/>
    <w:rsid w:val="002E08B7"/>
    <w:rsid w:val="002E0D9E"/>
    <w:rsid w:val="002E134E"/>
    <w:rsid w:val="002E14EC"/>
    <w:rsid w:val="002E1A13"/>
    <w:rsid w:val="002E1B75"/>
    <w:rsid w:val="002E1F43"/>
    <w:rsid w:val="002E2250"/>
    <w:rsid w:val="002E249A"/>
    <w:rsid w:val="002E25A4"/>
    <w:rsid w:val="002E2706"/>
    <w:rsid w:val="002E2BD8"/>
    <w:rsid w:val="002E3121"/>
    <w:rsid w:val="002E336B"/>
    <w:rsid w:val="002E3558"/>
    <w:rsid w:val="002E435E"/>
    <w:rsid w:val="002E5187"/>
    <w:rsid w:val="002E5E8C"/>
    <w:rsid w:val="002E5F4B"/>
    <w:rsid w:val="002E6359"/>
    <w:rsid w:val="002E6583"/>
    <w:rsid w:val="002E69E0"/>
    <w:rsid w:val="002E74C9"/>
    <w:rsid w:val="002E7B27"/>
    <w:rsid w:val="002E7B55"/>
    <w:rsid w:val="002F03DB"/>
    <w:rsid w:val="002F05AD"/>
    <w:rsid w:val="002F0680"/>
    <w:rsid w:val="002F0BAD"/>
    <w:rsid w:val="002F0CC4"/>
    <w:rsid w:val="002F1899"/>
    <w:rsid w:val="002F18B4"/>
    <w:rsid w:val="002F18FA"/>
    <w:rsid w:val="002F1CD0"/>
    <w:rsid w:val="002F1E4E"/>
    <w:rsid w:val="002F1F0B"/>
    <w:rsid w:val="002F2229"/>
    <w:rsid w:val="002F2475"/>
    <w:rsid w:val="002F27CD"/>
    <w:rsid w:val="002F2F52"/>
    <w:rsid w:val="002F3195"/>
    <w:rsid w:val="002F3487"/>
    <w:rsid w:val="002F3542"/>
    <w:rsid w:val="002F3B4D"/>
    <w:rsid w:val="002F3BE9"/>
    <w:rsid w:val="002F470B"/>
    <w:rsid w:val="002F4900"/>
    <w:rsid w:val="002F4DDA"/>
    <w:rsid w:val="002F54D2"/>
    <w:rsid w:val="002F5EC7"/>
    <w:rsid w:val="002F614A"/>
    <w:rsid w:val="002F6788"/>
    <w:rsid w:val="002F705B"/>
    <w:rsid w:val="002F7267"/>
    <w:rsid w:val="002F77C9"/>
    <w:rsid w:val="002F78FE"/>
    <w:rsid w:val="002F79A6"/>
    <w:rsid w:val="003009BF"/>
    <w:rsid w:val="00300B6F"/>
    <w:rsid w:val="00300BC0"/>
    <w:rsid w:val="00300E31"/>
    <w:rsid w:val="00300E9A"/>
    <w:rsid w:val="003010D9"/>
    <w:rsid w:val="0030223B"/>
    <w:rsid w:val="0030295F"/>
    <w:rsid w:val="00302E0C"/>
    <w:rsid w:val="00302F8C"/>
    <w:rsid w:val="0030327B"/>
    <w:rsid w:val="003033F0"/>
    <w:rsid w:val="0030348C"/>
    <w:rsid w:val="003035BB"/>
    <w:rsid w:val="00303604"/>
    <w:rsid w:val="00303A13"/>
    <w:rsid w:val="00304171"/>
    <w:rsid w:val="00304474"/>
    <w:rsid w:val="00304791"/>
    <w:rsid w:val="00304EF3"/>
    <w:rsid w:val="00305086"/>
    <w:rsid w:val="00305142"/>
    <w:rsid w:val="00305576"/>
    <w:rsid w:val="00305D87"/>
    <w:rsid w:val="00305FDD"/>
    <w:rsid w:val="0030649C"/>
    <w:rsid w:val="0030701B"/>
    <w:rsid w:val="003072A3"/>
    <w:rsid w:val="0030732E"/>
    <w:rsid w:val="0030740C"/>
    <w:rsid w:val="00307516"/>
    <w:rsid w:val="00307583"/>
    <w:rsid w:val="00307957"/>
    <w:rsid w:val="00307A2B"/>
    <w:rsid w:val="0031022D"/>
    <w:rsid w:val="003104B9"/>
    <w:rsid w:val="00310540"/>
    <w:rsid w:val="0031073D"/>
    <w:rsid w:val="00310E52"/>
    <w:rsid w:val="00310F95"/>
    <w:rsid w:val="00311151"/>
    <w:rsid w:val="00311B1B"/>
    <w:rsid w:val="003121AE"/>
    <w:rsid w:val="00312CC0"/>
    <w:rsid w:val="00312DAB"/>
    <w:rsid w:val="0031311B"/>
    <w:rsid w:val="0031338F"/>
    <w:rsid w:val="00313E95"/>
    <w:rsid w:val="003142A7"/>
    <w:rsid w:val="00314407"/>
    <w:rsid w:val="0031476D"/>
    <w:rsid w:val="00314AFD"/>
    <w:rsid w:val="00315007"/>
    <w:rsid w:val="00315432"/>
    <w:rsid w:val="00315D73"/>
    <w:rsid w:val="00315E30"/>
    <w:rsid w:val="00316280"/>
    <w:rsid w:val="00316492"/>
    <w:rsid w:val="003164E4"/>
    <w:rsid w:val="003166DB"/>
    <w:rsid w:val="0031701B"/>
    <w:rsid w:val="003170BE"/>
    <w:rsid w:val="00317337"/>
    <w:rsid w:val="00317DDA"/>
    <w:rsid w:val="00317EEB"/>
    <w:rsid w:val="003209B9"/>
    <w:rsid w:val="00320DA4"/>
    <w:rsid w:val="00321052"/>
    <w:rsid w:val="003214E2"/>
    <w:rsid w:val="0032178B"/>
    <w:rsid w:val="003217A8"/>
    <w:rsid w:val="003220ED"/>
    <w:rsid w:val="003225B2"/>
    <w:rsid w:val="00322B80"/>
    <w:rsid w:val="00322BD7"/>
    <w:rsid w:val="00322DBD"/>
    <w:rsid w:val="00323573"/>
    <w:rsid w:val="00323577"/>
    <w:rsid w:val="00323A00"/>
    <w:rsid w:val="00323BF3"/>
    <w:rsid w:val="00323D33"/>
    <w:rsid w:val="00324438"/>
    <w:rsid w:val="00324CE4"/>
    <w:rsid w:val="00325157"/>
    <w:rsid w:val="00325C04"/>
    <w:rsid w:val="00326ECA"/>
    <w:rsid w:val="00327016"/>
    <w:rsid w:val="003270D1"/>
    <w:rsid w:val="0032720B"/>
    <w:rsid w:val="00327528"/>
    <w:rsid w:val="0032794C"/>
    <w:rsid w:val="0033015C"/>
    <w:rsid w:val="0033087A"/>
    <w:rsid w:val="003309F2"/>
    <w:rsid w:val="00330B6C"/>
    <w:rsid w:val="00330D19"/>
    <w:rsid w:val="00330FF4"/>
    <w:rsid w:val="003311D6"/>
    <w:rsid w:val="00331E47"/>
    <w:rsid w:val="003321B0"/>
    <w:rsid w:val="003321C8"/>
    <w:rsid w:val="00332EFA"/>
    <w:rsid w:val="00333A0C"/>
    <w:rsid w:val="00333A2B"/>
    <w:rsid w:val="00333B19"/>
    <w:rsid w:val="00333C4A"/>
    <w:rsid w:val="0033483D"/>
    <w:rsid w:val="0033514B"/>
    <w:rsid w:val="003353FB"/>
    <w:rsid w:val="003354AA"/>
    <w:rsid w:val="0033595C"/>
    <w:rsid w:val="00335998"/>
    <w:rsid w:val="00335AF7"/>
    <w:rsid w:val="00335E32"/>
    <w:rsid w:val="0033638B"/>
    <w:rsid w:val="00336C80"/>
    <w:rsid w:val="003372A7"/>
    <w:rsid w:val="003372EF"/>
    <w:rsid w:val="00337602"/>
    <w:rsid w:val="0033771D"/>
    <w:rsid w:val="0033796D"/>
    <w:rsid w:val="00337AC7"/>
    <w:rsid w:val="00337D44"/>
    <w:rsid w:val="00340401"/>
    <w:rsid w:val="00340694"/>
    <w:rsid w:val="0034073A"/>
    <w:rsid w:val="003408C5"/>
    <w:rsid w:val="00340A1C"/>
    <w:rsid w:val="00340AA5"/>
    <w:rsid w:val="0034197C"/>
    <w:rsid w:val="00341A2E"/>
    <w:rsid w:val="00341DC2"/>
    <w:rsid w:val="0034284A"/>
    <w:rsid w:val="00342868"/>
    <w:rsid w:val="00342A6F"/>
    <w:rsid w:val="003430ED"/>
    <w:rsid w:val="0034366C"/>
    <w:rsid w:val="0034381E"/>
    <w:rsid w:val="00343867"/>
    <w:rsid w:val="00343871"/>
    <w:rsid w:val="003438BE"/>
    <w:rsid w:val="00343AFE"/>
    <w:rsid w:val="00344077"/>
    <w:rsid w:val="00344E40"/>
    <w:rsid w:val="00344ED0"/>
    <w:rsid w:val="00345081"/>
    <w:rsid w:val="0034614F"/>
    <w:rsid w:val="0034615C"/>
    <w:rsid w:val="003465E8"/>
    <w:rsid w:val="00346AA8"/>
    <w:rsid w:val="00346B16"/>
    <w:rsid w:val="00346DA3"/>
    <w:rsid w:val="00346DF5"/>
    <w:rsid w:val="00346F09"/>
    <w:rsid w:val="00346FD6"/>
    <w:rsid w:val="003474C0"/>
    <w:rsid w:val="003474EE"/>
    <w:rsid w:val="00347BFC"/>
    <w:rsid w:val="003503E3"/>
    <w:rsid w:val="00350720"/>
    <w:rsid w:val="003507BA"/>
    <w:rsid w:val="00350AD5"/>
    <w:rsid w:val="00351705"/>
    <w:rsid w:val="00351D65"/>
    <w:rsid w:val="00352C0E"/>
    <w:rsid w:val="00352D0D"/>
    <w:rsid w:val="00353221"/>
    <w:rsid w:val="00353AC5"/>
    <w:rsid w:val="00353B43"/>
    <w:rsid w:val="00353E97"/>
    <w:rsid w:val="00354A16"/>
    <w:rsid w:val="0035574B"/>
    <w:rsid w:val="00355EA8"/>
    <w:rsid w:val="003563E0"/>
    <w:rsid w:val="00356562"/>
    <w:rsid w:val="00356D98"/>
    <w:rsid w:val="00356F0A"/>
    <w:rsid w:val="00357443"/>
    <w:rsid w:val="00357518"/>
    <w:rsid w:val="003579D7"/>
    <w:rsid w:val="00357BC6"/>
    <w:rsid w:val="00357CE9"/>
    <w:rsid w:val="003602FB"/>
    <w:rsid w:val="00360324"/>
    <w:rsid w:val="003606C0"/>
    <w:rsid w:val="003608DC"/>
    <w:rsid w:val="00360FFE"/>
    <w:rsid w:val="00361917"/>
    <w:rsid w:val="00361C1F"/>
    <w:rsid w:val="00361C6F"/>
    <w:rsid w:val="003621E2"/>
    <w:rsid w:val="00362472"/>
    <w:rsid w:val="003635BB"/>
    <w:rsid w:val="00363D9F"/>
    <w:rsid w:val="00363FD5"/>
    <w:rsid w:val="003640E8"/>
    <w:rsid w:val="003643CF"/>
    <w:rsid w:val="00364745"/>
    <w:rsid w:val="00365099"/>
    <w:rsid w:val="00365521"/>
    <w:rsid w:val="00365563"/>
    <w:rsid w:val="00365699"/>
    <w:rsid w:val="003658F9"/>
    <w:rsid w:val="00366A56"/>
    <w:rsid w:val="00367217"/>
    <w:rsid w:val="0036747B"/>
    <w:rsid w:val="0036749D"/>
    <w:rsid w:val="00367AD8"/>
    <w:rsid w:val="00370B5D"/>
    <w:rsid w:val="00371103"/>
    <w:rsid w:val="00371435"/>
    <w:rsid w:val="003714B5"/>
    <w:rsid w:val="003716BE"/>
    <w:rsid w:val="00371B2B"/>
    <w:rsid w:val="00371BA1"/>
    <w:rsid w:val="00372185"/>
    <w:rsid w:val="0037254D"/>
    <w:rsid w:val="00372741"/>
    <w:rsid w:val="00372B49"/>
    <w:rsid w:val="00372BA0"/>
    <w:rsid w:val="00372E6D"/>
    <w:rsid w:val="00373070"/>
    <w:rsid w:val="003733DA"/>
    <w:rsid w:val="00373AF8"/>
    <w:rsid w:val="00373BF3"/>
    <w:rsid w:val="00374118"/>
    <w:rsid w:val="0037412F"/>
    <w:rsid w:val="0037424A"/>
    <w:rsid w:val="003746AE"/>
    <w:rsid w:val="00374771"/>
    <w:rsid w:val="0037479B"/>
    <w:rsid w:val="00374A25"/>
    <w:rsid w:val="00375246"/>
    <w:rsid w:val="00375436"/>
    <w:rsid w:val="00375524"/>
    <w:rsid w:val="00375DF4"/>
    <w:rsid w:val="00376402"/>
    <w:rsid w:val="003765AE"/>
    <w:rsid w:val="00376920"/>
    <w:rsid w:val="0037714E"/>
    <w:rsid w:val="0037751F"/>
    <w:rsid w:val="00377A05"/>
    <w:rsid w:val="00380115"/>
    <w:rsid w:val="003804B3"/>
    <w:rsid w:val="003807BE"/>
    <w:rsid w:val="00381773"/>
    <w:rsid w:val="00382933"/>
    <w:rsid w:val="00382B74"/>
    <w:rsid w:val="00382EB8"/>
    <w:rsid w:val="00383264"/>
    <w:rsid w:val="003833CE"/>
    <w:rsid w:val="00383ACF"/>
    <w:rsid w:val="00384688"/>
    <w:rsid w:val="00384B87"/>
    <w:rsid w:val="00384C2F"/>
    <w:rsid w:val="00384F35"/>
    <w:rsid w:val="00385001"/>
    <w:rsid w:val="003851E0"/>
    <w:rsid w:val="00385268"/>
    <w:rsid w:val="00385A85"/>
    <w:rsid w:val="00385CCF"/>
    <w:rsid w:val="00385E42"/>
    <w:rsid w:val="00386B47"/>
    <w:rsid w:val="00386E76"/>
    <w:rsid w:val="003870F9"/>
    <w:rsid w:val="0038723A"/>
    <w:rsid w:val="00387E25"/>
    <w:rsid w:val="003901CC"/>
    <w:rsid w:val="003907D5"/>
    <w:rsid w:val="00391263"/>
    <w:rsid w:val="003913B1"/>
    <w:rsid w:val="00391A0B"/>
    <w:rsid w:val="00391AD8"/>
    <w:rsid w:val="00391D44"/>
    <w:rsid w:val="00391FB3"/>
    <w:rsid w:val="00392298"/>
    <w:rsid w:val="0039249D"/>
    <w:rsid w:val="0039253F"/>
    <w:rsid w:val="00392DF1"/>
    <w:rsid w:val="00392E9D"/>
    <w:rsid w:val="00392F22"/>
    <w:rsid w:val="0039392E"/>
    <w:rsid w:val="00393BAC"/>
    <w:rsid w:val="0039414A"/>
    <w:rsid w:val="00394552"/>
    <w:rsid w:val="0039548A"/>
    <w:rsid w:val="00395535"/>
    <w:rsid w:val="00396A0B"/>
    <w:rsid w:val="00396EA3"/>
    <w:rsid w:val="0039732C"/>
    <w:rsid w:val="0039765C"/>
    <w:rsid w:val="003A02D7"/>
    <w:rsid w:val="003A07DB"/>
    <w:rsid w:val="003A0B4A"/>
    <w:rsid w:val="003A0E1B"/>
    <w:rsid w:val="003A1600"/>
    <w:rsid w:val="003A17FB"/>
    <w:rsid w:val="003A1E84"/>
    <w:rsid w:val="003A20BE"/>
    <w:rsid w:val="003A2EEC"/>
    <w:rsid w:val="003A35D2"/>
    <w:rsid w:val="003A38F5"/>
    <w:rsid w:val="003A456D"/>
    <w:rsid w:val="003A469A"/>
    <w:rsid w:val="003A4BCC"/>
    <w:rsid w:val="003A4FB8"/>
    <w:rsid w:val="003A56F3"/>
    <w:rsid w:val="003A5B28"/>
    <w:rsid w:val="003A5EDE"/>
    <w:rsid w:val="003A602A"/>
    <w:rsid w:val="003A612E"/>
    <w:rsid w:val="003A61B7"/>
    <w:rsid w:val="003A6A16"/>
    <w:rsid w:val="003A70FF"/>
    <w:rsid w:val="003A719F"/>
    <w:rsid w:val="003A7702"/>
    <w:rsid w:val="003A7803"/>
    <w:rsid w:val="003A7A6E"/>
    <w:rsid w:val="003A7AF0"/>
    <w:rsid w:val="003A7F17"/>
    <w:rsid w:val="003A7FB5"/>
    <w:rsid w:val="003B04C9"/>
    <w:rsid w:val="003B0A83"/>
    <w:rsid w:val="003B0CDF"/>
    <w:rsid w:val="003B0CE2"/>
    <w:rsid w:val="003B14EC"/>
    <w:rsid w:val="003B1D06"/>
    <w:rsid w:val="003B1D12"/>
    <w:rsid w:val="003B1F1F"/>
    <w:rsid w:val="003B263A"/>
    <w:rsid w:val="003B2ABA"/>
    <w:rsid w:val="003B2BDD"/>
    <w:rsid w:val="003B2F67"/>
    <w:rsid w:val="003B3AB4"/>
    <w:rsid w:val="003B41A1"/>
    <w:rsid w:val="003B545B"/>
    <w:rsid w:val="003B54C6"/>
    <w:rsid w:val="003B557D"/>
    <w:rsid w:val="003B58E9"/>
    <w:rsid w:val="003B59CF"/>
    <w:rsid w:val="003B5EA0"/>
    <w:rsid w:val="003B68C4"/>
    <w:rsid w:val="003B6DB3"/>
    <w:rsid w:val="003B7054"/>
    <w:rsid w:val="003B705E"/>
    <w:rsid w:val="003B76C0"/>
    <w:rsid w:val="003B7CB9"/>
    <w:rsid w:val="003C0350"/>
    <w:rsid w:val="003C0354"/>
    <w:rsid w:val="003C0806"/>
    <w:rsid w:val="003C0C98"/>
    <w:rsid w:val="003C10F8"/>
    <w:rsid w:val="003C1871"/>
    <w:rsid w:val="003C1971"/>
    <w:rsid w:val="003C1EA2"/>
    <w:rsid w:val="003C2671"/>
    <w:rsid w:val="003C26B3"/>
    <w:rsid w:val="003C27BC"/>
    <w:rsid w:val="003C2997"/>
    <w:rsid w:val="003C2A89"/>
    <w:rsid w:val="003C2AAE"/>
    <w:rsid w:val="003C2AE6"/>
    <w:rsid w:val="003C2E3A"/>
    <w:rsid w:val="003C30F7"/>
    <w:rsid w:val="003C31F1"/>
    <w:rsid w:val="003C32C8"/>
    <w:rsid w:val="003C345E"/>
    <w:rsid w:val="003C355B"/>
    <w:rsid w:val="003C3688"/>
    <w:rsid w:val="003C3B82"/>
    <w:rsid w:val="003C3C20"/>
    <w:rsid w:val="003C3D1D"/>
    <w:rsid w:val="003C3FC6"/>
    <w:rsid w:val="003C461A"/>
    <w:rsid w:val="003C47C0"/>
    <w:rsid w:val="003C4FE4"/>
    <w:rsid w:val="003C5074"/>
    <w:rsid w:val="003C510F"/>
    <w:rsid w:val="003C5D26"/>
    <w:rsid w:val="003C64F7"/>
    <w:rsid w:val="003C6B01"/>
    <w:rsid w:val="003C6E2B"/>
    <w:rsid w:val="003D0266"/>
    <w:rsid w:val="003D0C80"/>
    <w:rsid w:val="003D0CFD"/>
    <w:rsid w:val="003D0F3E"/>
    <w:rsid w:val="003D1117"/>
    <w:rsid w:val="003D1357"/>
    <w:rsid w:val="003D1522"/>
    <w:rsid w:val="003D17FF"/>
    <w:rsid w:val="003D1A69"/>
    <w:rsid w:val="003D1BEA"/>
    <w:rsid w:val="003D1F6D"/>
    <w:rsid w:val="003D21F1"/>
    <w:rsid w:val="003D2320"/>
    <w:rsid w:val="003D2409"/>
    <w:rsid w:val="003D26E3"/>
    <w:rsid w:val="003D2CAF"/>
    <w:rsid w:val="003D2DED"/>
    <w:rsid w:val="003D3074"/>
    <w:rsid w:val="003D30AB"/>
    <w:rsid w:val="003D3D6F"/>
    <w:rsid w:val="003D3E9D"/>
    <w:rsid w:val="003D4072"/>
    <w:rsid w:val="003D4083"/>
    <w:rsid w:val="003D4478"/>
    <w:rsid w:val="003D523E"/>
    <w:rsid w:val="003D5351"/>
    <w:rsid w:val="003D5C05"/>
    <w:rsid w:val="003D6077"/>
    <w:rsid w:val="003D624F"/>
    <w:rsid w:val="003D65EF"/>
    <w:rsid w:val="003D6703"/>
    <w:rsid w:val="003D75DC"/>
    <w:rsid w:val="003D763C"/>
    <w:rsid w:val="003D7CFB"/>
    <w:rsid w:val="003E09F4"/>
    <w:rsid w:val="003E11EE"/>
    <w:rsid w:val="003E1756"/>
    <w:rsid w:val="003E1AB0"/>
    <w:rsid w:val="003E1B64"/>
    <w:rsid w:val="003E1C11"/>
    <w:rsid w:val="003E1C34"/>
    <w:rsid w:val="003E22E6"/>
    <w:rsid w:val="003E2928"/>
    <w:rsid w:val="003E30DB"/>
    <w:rsid w:val="003E3148"/>
    <w:rsid w:val="003E36C8"/>
    <w:rsid w:val="003E37EC"/>
    <w:rsid w:val="003E3CA6"/>
    <w:rsid w:val="003E3D6A"/>
    <w:rsid w:val="003E3FBE"/>
    <w:rsid w:val="003E4048"/>
    <w:rsid w:val="003E40C3"/>
    <w:rsid w:val="003E44F7"/>
    <w:rsid w:val="003E4602"/>
    <w:rsid w:val="003E48B4"/>
    <w:rsid w:val="003E4DCD"/>
    <w:rsid w:val="003E5B78"/>
    <w:rsid w:val="003E6963"/>
    <w:rsid w:val="003E6C56"/>
    <w:rsid w:val="003E71FC"/>
    <w:rsid w:val="003E75EB"/>
    <w:rsid w:val="003E7630"/>
    <w:rsid w:val="003E7780"/>
    <w:rsid w:val="003E7B94"/>
    <w:rsid w:val="003F011A"/>
    <w:rsid w:val="003F0477"/>
    <w:rsid w:val="003F0951"/>
    <w:rsid w:val="003F0B2F"/>
    <w:rsid w:val="003F0E89"/>
    <w:rsid w:val="003F1008"/>
    <w:rsid w:val="003F10B8"/>
    <w:rsid w:val="003F16E7"/>
    <w:rsid w:val="003F1C6D"/>
    <w:rsid w:val="003F1C8F"/>
    <w:rsid w:val="003F2BCB"/>
    <w:rsid w:val="003F3B8F"/>
    <w:rsid w:val="003F3DD5"/>
    <w:rsid w:val="003F43E0"/>
    <w:rsid w:val="003F5071"/>
    <w:rsid w:val="003F58E2"/>
    <w:rsid w:val="003F5DE6"/>
    <w:rsid w:val="003F60B1"/>
    <w:rsid w:val="003F66A8"/>
    <w:rsid w:val="003F6721"/>
    <w:rsid w:val="003F6E39"/>
    <w:rsid w:val="003F6F91"/>
    <w:rsid w:val="003F71DA"/>
    <w:rsid w:val="003F7353"/>
    <w:rsid w:val="003F73FB"/>
    <w:rsid w:val="003F75ED"/>
    <w:rsid w:val="003F76F0"/>
    <w:rsid w:val="003F76F7"/>
    <w:rsid w:val="003F7BFD"/>
    <w:rsid w:val="003F7F9E"/>
    <w:rsid w:val="0040013D"/>
    <w:rsid w:val="00400586"/>
    <w:rsid w:val="00400744"/>
    <w:rsid w:val="004008B4"/>
    <w:rsid w:val="00400CCB"/>
    <w:rsid w:val="004012A6"/>
    <w:rsid w:val="00401954"/>
    <w:rsid w:val="0040271F"/>
    <w:rsid w:val="00402BE0"/>
    <w:rsid w:val="00402D76"/>
    <w:rsid w:val="0040312C"/>
    <w:rsid w:val="0040432E"/>
    <w:rsid w:val="00404A92"/>
    <w:rsid w:val="00405E34"/>
    <w:rsid w:val="00406943"/>
    <w:rsid w:val="004071EF"/>
    <w:rsid w:val="0040746E"/>
    <w:rsid w:val="00407B29"/>
    <w:rsid w:val="00407FEB"/>
    <w:rsid w:val="0041015D"/>
    <w:rsid w:val="004106B4"/>
    <w:rsid w:val="0041091A"/>
    <w:rsid w:val="00410C3C"/>
    <w:rsid w:val="00411105"/>
    <w:rsid w:val="004113BC"/>
    <w:rsid w:val="00411507"/>
    <w:rsid w:val="00411A86"/>
    <w:rsid w:val="00411CCA"/>
    <w:rsid w:val="00412236"/>
    <w:rsid w:val="00412729"/>
    <w:rsid w:val="004127F0"/>
    <w:rsid w:val="00413B4E"/>
    <w:rsid w:val="0041423E"/>
    <w:rsid w:val="00414928"/>
    <w:rsid w:val="00414DBD"/>
    <w:rsid w:val="0041507B"/>
    <w:rsid w:val="00415629"/>
    <w:rsid w:val="00415757"/>
    <w:rsid w:val="00415D86"/>
    <w:rsid w:val="00415E59"/>
    <w:rsid w:val="00416404"/>
    <w:rsid w:val="00416E99"/>
    <w:rsid w:val="00417200"/>
    <w:rsid w:val="0041762F"/>
    <w:rsid w:val="0041766C"/>
    <w:rsid w:val="004178AE"/>
    <w:rsid w:val="00417F60"/>
    <w:rsid w:val="004202CD"/>
    <w:rsid w:val="004203E5"/>
    <w:rsid w:val="00420D2A"/>
    <w:rsid w:val="00420D2E"/>
    <w:rsid w:val="004214AD"/>
    <w:rsid w:val="00421BE7"/>
    <w:rsid w:val="00421D8E"/>
    <w:rsid w:val="004220EC"/>
    <w:rsid w:val="004225DE"/>
    <w:rsid w:val="00422936"/>
    <w:rsid w:val="004230FE"/>
    <w:rsid w:val="004232F7"/>
    <w:rsid w:val="004233D3"/>
    <w:rsid w:val="004234A5"/>
    <w:rsid w:val="00423865"/>
    <w:rsid w:val="0042395A"/>
    <w:rsid w:val="004240B4"/>
    <w:rsid w:val="004241CB"/>
    <w:rsid w:val="004242C1"/>
    <w:rsid w:val="0042443B"/>
    <w:rsid w:val="0042443C"/>
    <w:rsid w:val="004246F1"/>
    <w:rsid w:val="00424E9C"/>
    <w:rsid w:val="00425047"/>
    <w:rsid w:val="0042512C"/>
    <w:rsid w:val="00425615"/>
    <w:rsid w:val="004257F4"/>
    <w:rsid w:val="00425EF1"/>
    <w:rsid w:val="0042619A"/>
    <w:rsid w:val="004262F5"/>
    <w:rsid w:val="00426391"/>
    <w:rsid w:val="00426C5A"/>
    <w:rsid w:val="00427041"/>
    <w:rsid w:val="0042712A"/>
    <w:rsid w:val="0042729D"/>
    <w:rsid w:val="004275A2"/>
    <w:rsid w:val="004304FE"/>
    <w:rsid w:val="0043061D"/>
    <w:rsid w:val="00430661"/>
    <w:rsid w:val="004315EA"/>
    <w:rsid w:val="00431835"/>
    <w:rsid w:val="00431AC7"/>
    <w:rsid w:val="00431CD8"/>
    <w:rsid w:val="00431E6C"/>
    <w:rsid w:val="004326C5"/>
    <w:rsid w:val="004328B1"/>
    <w:rsid w:val="004331F8"/>
    <w:rsid w:val="00433AD6"/>
    <w:rsid w:val="00433D26"/>
    <w:rsid w:val="00433E55"/>
    <w:rsid w:val="0043495B"/>
    <w:rsid w:val="00434F14"/>
    <w:rsid w:val="00435DE5"/>
    <w:rsid w:val="004360C3"/>
    <w:rsid w:val="00436269"/>
    <w:rsid w:val="004362CB"/>
    <w:rsid w:val="00436492"/>
    <w:rsid w:val="0043676D"/>
    <w:rsid w:val="004369EC"/>
    <w:rsid w:val="00437005"/>
    <w:rsid w:val="004401D9"/>
    <w:rsid w:val="00440352"/>
    <w:rsid w:val="0044115C"/>
    <w:rsid w:val="004414FF"/>
    <w:rsid w:val="004418CE"/>
    <w:rsid w:val="00441C71"/>
    <w:rsid w:val="00441E60"/>
    <w:rsid w:val="0044260D"/>
    <w:rsid w:val="00442692"/>
    <w:rsid w:val="00443078"/>
    <w:rsid w:val="004430CB"/>
    <w:rsid w:val="00443DA9"/>
    <w:rsid w:val="00443FBA"/>
    <w:rsid w:val="00444034"/>
    <w:rsid w:val="00444296"/>
    <w:rsid w:val="004443FC"/>
    <w:rsid w:val="00444ABD"/>
    <w:rsid w:val="0044501B"/>
    <w:rsid w:val="00445127"/>
    <w:rsid w:val="00445DEC"/>
    <w:rsid w:val="00446190"/>
    <w:rsid w:val="004465B0"/>
    <w:rsid w:val="0044696F"/>
    <w:rsid w:val="004471AB"/>
    <w:rsid w:val="00447266"/>
    <w:rsid w:val="00447287"/>
    <w:rsid w:val="00447325"/>
    <w:rsid w:val="00447656"/>
    <w:rsid w:val="00450473"/>
    <w:rsid w:val="004506D5"/>
    <w:rsid w:val="00452566"/>
    <w:rsid w:val="00452571"/>
    <w:rsid w:val="0045267C"/>
    <w:rsid w:val="004528DE"/>
    <w:rsid w:val="004529FF"/>
    <w:rsid w:val="00452D92"/>
    <w:rsid w:val="0045306B"/>
    <w:rsid w:val="0045371C"/>
    <w:rsid w:val="00453C30"/>
    <w:rsid w:val="00454195"/>
    <w:rsid w:val="00454570"/>
    <w:rsid w:val="00454F2E"/>
    <w:rsid w:val="00455B9A"/>
    <w:rsid w:val="00455CA2"/>
    <w:rsid w:val="0045616B"/>
    <w:rsid w:val="004562F3"/>
    <w:rsid w:val="00456593"/>
    <w:rsid w:val="0045680F"/>
    <w:rsid w:val="004568C6"/>
    <w:rsid w:val="004569B9"/>
    <w:rsid w:val="00456C78"/>
    <w:rsid w:val="00456D22"/>
    <w:rsid w:val="00457899"/>
    <w:rsid w:val="00457D6A"/>
    <w:rsid w:val="00460658"/>
    <w:rsid w:val="0046084C"/>
    <w:rsid w:val="00460A9A"/>
    <w:rsid w:val="00460ED5"/>
    <w:rsid w:val="00461223"/>
    <w:rsid w:val="00461889"/>
    <w:rsid w:val="00461DCB"/>
    <w:rsid w:val="00462119"/>
    <w:rsid w:val="00462BAF"/>
    <w:rsid w:val="00463229"/>
    <w:rsid w:val="00463B96"/>
    <w:rsid w:val="004640B5"/>
    <w:rsid w:val="004641C0"/>
    <w:rsid w:val="0046454D"/>
    <w:rsid w:val="00464644"/>
    <w:rsid w:val="00464948"/>
    <w:rsid w:val="00464AF6"/>
    <w:rsid w:val="00464C46"/>
    <w:rsid w:val="00464C99"/>
    <w:rsid w:val="00464EE6"/>
    <w:rsid w:val="004652E7"/>
    <w:rsid w:val="0046596F"/>
    <w:rsid w:val="004659B0"/>
    <w:rsid w:val="00465B4D"/>
    <w:rsid w:val="00466155"/>
    <w:rsid w:val="004662C1"/>
    <w:rsid w:val="0046632F"/>
    <w:rsid w:val="004663FA"/>
    <w:rsid w:val="004665AE"/>
    <w:rsid w:val="00466C90"/>
    <w:rsid w:val="00466D71"/>
    <w:rsid w:val="0046776A"/>
    <w:rsid w:val="00470261"/>
    <w:rsid w:val="004706BE"/>
    <w:rsid w:val="00470A0A"/>
    <w:rsid w:val="00470A8C"/>
    <w:rsid w:val="004712CC"/>
    <w:rsid w:val="004718EE"/>
    <w:rsid w:val="00471AB6"/>
    <w:rsid w:val="00471B34"/>
    <w:rsid w:val="00471D20"/>
    <w:rsid w:val="00471F3E"/>
    <w:rsid w:val="00471FAA"/>
    <w:rsid w:val="004724E6"/>
    <w:rsid w:val="00472E3D"/>
    <w:rsid w:val="00473015"/>
    <w:rsid w:val="00473721"/>
    <w:rsid w:val="00473A39"/>
    <w:rsid w:val="00473C79"/>
    <w:rsid w:val="004740AB"/>
    <w:rsid w:val="00474323"/>
    <w:rsid w:val="00474A98"/>
    <w:rsid w:val="00474F47"/>
    <w:rsid w:val="00475102"/>
    <w:rsid w:val="0047559A"/>
    <w:rsid w:val="004755D0"/>
    <w:rsid w:val="00475635"/>
    <w:rsid w:val="004756BC"/>
    <w:rsid w:val="00475E60"/>
    <w:rsid w:val="00476080"/>
    <w:rsid w:val="00476802"/>
    <w:rsid w:val="00477A96"/>
    <w:rsid w:val="00477FF1"/>
    <w:rsid w:val="004801FF"/>
    <w:rsid w:val="004816DC"/>
    <w:rsid w:val="0048180E"/>
    <w:rsid w:val="00481EF2"/>
    <w:rsid w:val="00481FBA"/>
    <w:rsid w:val="004822C4"/>
    <w:rsid w:val="00482334"/>
    <w:rsid w:val="00482718"/>
    <w:rsid w:val="004828A1"/>
    <w:rsid w:val="00482AEE"/>
    <w:rsid w:val="00482D60"/>
    <w:rsid w:val="004830E6"/>
    <w:rsid w:val="00483137"/>
    <w:rsid w:val="0048317A"/>
    <w:rsid w:val="00484CDE"/>
    <w:rsid w:val="00484CEF"/>
    <w:rsid w:val="00484E41"/>
    <w:rsid w:val="00484F89"/>
    <w:rsid w:val="004852DF"/>
    <w:rsid w:val="00485F14"/>
    <w:rsid w:val="0048607D"/>
    <w:rsid w:val="00486108"/>
    <w:rsid w:val="00486365"/>
    <w:rsid w:val="00486470"/>
    <w:rsid w:val="00486BEC"/>
    <w:rsid w:val="00486EA7"/>
    <w:rsid w:val="0048764B"/>
    <w:rsid w:val="004877D0"/>
    <w:rsid w:val="00487E30"/>
    <w:rsid w:val="00490015"/>
    <w:rsid w:val="00490331"/>
    <w:rsid w:val="004904B4"/>
    <w:rsid w:val="00490D26"/>
    <w:rsid w:val="00492377"/>
    <w:rsid w:val="00492FE8"/>
    <w:rsid w:val="0049307E"/>
    <w:rsid w:val="00493278"/>
    <w:rsid w:val="00493519"/>
    <w:rsid w:val="004935C6"/>
    <w:rsid w:val="004936D0"/>
    <w:rsid w:val="004936F9"/>
    <w:rsid w:val="00493702"/>
    <w:rsid w:val="00493715"/>
    <w:rsid w:val="00493A7E"/>
    <w:rsid w:val="00493B5F"/>
    <w:rsid w:val="00493D9F"/>
    <w:rsid w:val="00493E06"/>
    <w:rsid w:val="0049432E"/>
    <w:rsid w:val="004945F5"/>
    <w:rsid w:val="00494761"/>
    <w:rsid w:val="00494C31"/>
    <w:rsid w:val="00494C64"/>
    <w:rsid w:val="00494D4D"/>
    <w:rsid w:val="00494D8B"/>
    <w:rsid w:val="00495203"/>
    <w:rsid w:val="00495630"/>
    <w:rsid w:val="004959C6"/>
    <w:rsid w:val="00495B0C"/>
    <w:rsid w:val="00495CA6"/>
    <w:rsid w:val="00495D35"/>
    <w:rsid w:val="00495EE9"/>
    <w:rsid w:val="00496AEB"/>
    <w:rsid w:val="00496F20"/>
    <w:rsid w:val="004A0497"/>
    <w:rsid w:val="004A067A"/>
    <w:rsid w:val="004A073A"/>
    <w:rsid w:val="004A0BD4"/>
    <w:rsid w:val="004A0F66"/>
    <w:rsid w:val="004A1089"/>
    <w:rsid w:val="004A1136"/>
    <w:rsid w:val="004A11F8"/>
    <w:rsid w:val="004A12D1"/>
    <w:rsid w:val="004A1432"/>
    <w:rsid w:val="004A1B28"/>
    <w:rsid w:val="004A2127"/>
    <w:rsid w:val="004A227B"/>
    <w:rsid w:val="004A2F1C"/>
    <w:rsid w:val="004A386B"/>
    <w:rsid w:val="004A3884"/>
    <w:rsid w:val="004A44B3"/>
    <w:rsid w:val="004A46C3"/>
    <w:rsid w:val="004A5409"/>
    <w:rsid w:val="004A5A82"/>
    <w:rsid w:val="004A5EA9"/>
    <w:rsid w:val="004A61BD"/>
    <w:rsid w:val="004A6740"/>
    <w:rsid w:val="004A68E7"/>
    <w:rsid w:val="004A7179"/>
    <w:rsid w:val="004A7913"/>
    <w:rsid w:val="004A7C3A"/>
    <w:rsid w:val="004B02A8"/>
    <w:rsid w:val="004B03BE"/>
    <w:rsid w:val="004B099E"/>
    <w:rsid w:val="004B12F1"/>
    <w:rsid w:val="004B151E"/>
    <w:rsid w:val="004B1A48"/>
    <w:rsid w:val="004B1A96"/>
    <w:rsid w:val="004B1F6F"/>
    <w:rsid w:val="004B2081"/>
    <w:rsid w:val="004B2D71"/>
    <w:rsid w:val="004B33BF"/>
    <w:rsid w:val="004B34F0"/>
    <w:rsid w:val="004B3B96"/>
    <w:rsid w:val="004B3EA9"/>
    <w:rsid w:val="004B3F5D"/>
    <w:rsid w:val="004B4A4C"/>
    <w:rsid w:val="004B5453"/>
    <w:rsid w:val="004B57DB"/>
    <w:rsid w:val="004B5B7F"/>
    <w:rsid w:val="004B5B83"/>
    <w:rsid w:val="004B5CA6"/>
    <w:rsid w:val="004B5D9B"/>
    <w:rsid w:val="004B6061"/>
    <w:rsid w:val="004B6381"/>
    <w:rsid w:val="004B63D5"/>
    <w:rsid w:val="004B6699"/>
    <w:rsid w:val="004B6755"/>
    <w:rsid w:val="004B6BAF"/>
    <w:rsid w:val="004B6D48"/>
    <w:rsid w:val="004B708E"/>
    <w:rsid w:val="004B7516"/>
    <w:rsid w:val="004B772E"/>
    <w:rsid w:val="004B7910"/>
    <w:rsid w:val="004B7AE2"/>
    <w:rsid w:val="004B7B28"/>
    <w:rsid w:val="004C0346"/>
    <w:rsid w:val="004C0A12"/>
    <w:rsid w:val="004C0B8C"/>
    <w:rsid w:val="004C1DFD"/>
    <w:rsid w:val="004C20B1"/>
    <w:rsid w:val="004C2356"/>
    <w:rsid w:val="004C2588"/>
    <w:rsid w:val="004C3683"/>
    <w:rsid w:val="004C36CA"/>
    <w:rsid w:val="004C3A57"/>
    <w:rsid w:val="004C4257"/>
    <w:rsid w:val="004C4402"/>
    <w:rsid w:val="004C492B"/>
    <w:rsid w:val="004C492D"/>
    <w:rsid w:val="004C517D"/>
    <w:rsid w:val="004C51A5"/>
    <w:rsid w:val="004C53C0"/>
    <w:rsid w:val="004C5500"/>
    <w:rsid w:val="004C58E5"/>
    <w:rsid w:val="004C61B5"/>
    <w:rsid w:val="004C62DC"/>
    <w:rsid w:val="004C67C7"/>
    <w:rsid w:val="004C70BC"/>
    <w:rsid w:val="004C791C"/>
    <w:rsid w:val="004C7927"/>
    <w:rsid w:val="004C7F19"/>
    <w:rsid w:val="004C7FC3"/>
    <w:rsid w:val="004D0049"/>
    <w:rsid w:val="004D0209"/>
    <w:rsid w:val="004D0377"/>
    <w:rsid w:val="004D096F"/>
    <w:rsid w:val="004D0AA2"/>
    <w:rsid w:val="004D0C2B"/>
    <w:rsid w:val="004D17FB"/>
    <w:rsid w:val="004D2229"/>
    <w:rsid w:val="004D2246"/>
    <w:rsid w:val="004D2DE6"/>
    <w:rsid w:val="004D3A72"/>
    <w:rsid w:val="004D431F"/>
    <w:rsid w:val="004D4AC2"/>
    <w:rsid w:val="004D4E89"/>
    <w:rsid w:val="004D5BD3"/>
    <w:rsid w:val="004D5FBF"/>
    <w:rsid w:val="004D61CE"/>
    <w:rsid w:val="004D6A9F"/>
    <w:rsid w:val="004D6CBF"/>
    <w:rsid w:val="004D7210"/>
    <w:rsid w:val="004D7720"/>
    <w:rsid w:val="004D774C"/>
    <w:rsid w:val="004D7827"/>
    <w:rsid w:val="004D7A37"/>
    <w:rsid w:val="004D7B20"/>
    <w:rsid w:val="004E00F0"/>
    <w:rsid w:val="004E0439"/>
    <w:rsid w:val="004E1A9F"/>
    <w:rsid w:val="004E1F64"/>
    <w:rsid w:val="004E2485"/>
    <w:rsid w:val="004E2962"/>
    <w:rsid w:val="004E2B1D"/>
    <w:rsid w:val="004E2F7E"/>
    <w:rsid w:val="004E3148"/>
    <w:rsid w:val="004E34A8"/>
    <w:rsid w:val="004E44AB"/>
    <w:rsid w:val="004E5476"/>
    <w:rsid w:val="004E55E3"/>
    <w:rsid w:val="004E6399"/>
    <w:rsid w:val="004E67C1"/>
    <w:rsid w:val="004E6847"/>
    <w:rsid w:val="004E6933"/>
    <w:rsid w:val="004E6F9B"/>
    <w:rsid w:val="004E73D7"/>
    <w:rsid w:val="004E7CF3"/>
    <w:rsid w:val="004F0EC8"/>
    <w:rsid w:val="004F0F4E"/>
    <w:rsid w:val="004F1CB7"/>
    <w:rsid w:val="004F1E3D"/>
    <w:rsid w:val="004F1F70"/>
    <w:rsid w:val="004F23BF"/>
    <w:rsid w:val="004F2AF3"/>
    <w:rsid w:val="004F31C5"/>
    <w:rsid w:val="004F35D3"/>
    <w:rsid w:val="004F3997"/>
    <w:rsid w:val="004F3EDA"/>
    <w:rsid w:val="004F4459"/>
    <w:rsid w:val="004F4A5B"/>
    <w:rsid w:val="004F4EB1"/>
    <w:rsid w:val="004F5007"/>
    <w:rsid w:val="004F5820"/>
    <w:rsid w:val="004F5C92"/>
    <w:rsid w:val="004F5C99"/>
    <w:rsid w:val="004F5D8D"/>
    <w:rsid w:val="004F68EC"/>
    <w:rsid w:val="004F6AF6"/>
    <w:rsid w:val="004F7116"/>
    <w:rsid w:val="004F7274"/>
    <w:rsid w:val="004F7BA0"/>
    <w:rsid w:val="004F7DB6"/>
    <w:rsid w:val="004F7EB9"/>
    <w:rsid w:val="004F7F0A"/>
    <w:rsid w:val="0050011B"/>
    <w:rsid w:val="005004EF"/>
    <w:rsid w:val="0050052D"/>
    <w:rsid w:val="00500761"/>
    <w:rsid w:val="005008DF"/>
    <w:rsid w:val="00500996"/>
    <w:rsid w:val="00500C4F"/>
    <w:rsid w:val="00500F99"/>
    <w:rsid w:val="005010F3"/>
    <w:rsid w:val="00501168"/>
    <w:rsid w:val="0050146C"/>
    <w:rsid w:val="005015F1"/>
    <w:rsid w:val="00501924"/>
    <w:rsid w:val="00501A54"/>
    <w:rsid w:val="00501F75"/>
    <w:rsid w:val="00502469"/>
    <w:rsid w:val="0050260C"/>
    <w:rsid w:val="00502A09"/>
    <w:rsid w:val="00502B60"/>
    <w:rsid w:val="00503624"/>
    <w:rsid w:val="00503C8F"/>
    <w:rsid w:val="00503DCE"/>
    <w:rsid w:val="005048DB"/>
    <w:rsid w:val="00504BA2"/>
    <w:rsid w:val="00504C5A"/>
    <w:rsid w:val="00504F17"/>
    <w:rsid w:val="0050561D"/>
    <w:rsid w:val="0050641F"/>
    <w:rsid w:val="0050644B"/>
    <w:rsid w:val="00506825"/>
    <w:rsid w:val="00507961"/>
    <w:rsid w:val="00507B67"/>
    <w:rsid w:val="00507D5E"/>
    <w:rsid w:val="00507E13"/>
    <w:rsid w:val="00507F32"/>
    <w:rsid w:val="0051008D"/>
    <w:rsid w:val="0051077D"/>
    <w:rsid w:val="00510C58"/>
    <w:rsid w:val="00510D43"/>
    <w:rsid w:val="00511682"/>
    <w:rsid w:val="00511903"/>
    <w:rsid w:val="00511A3A"/>
    <w:rsid w:val="00511F8B"/>
    <w:rsid w:val="00512B82"/>
    <w:rsid w:val="00513003"/>
    <w:rsid w:val="005131F9"/>
    <w:rsid w:val="00513F58"/>
    <w:rsid w:val="005148B9"/>
    <w:rsid w:val="00514CCC"/>
    <w:rsid w:val="00515215"/>
    <w:rsid w:val="00515355"/>
    <w:rsid w:val="00515B53"/>
    <w:rsid w:val="00515DC1"/>
    <w:rsid w:val="00515EF7"/>
    <w:rsid w:val="00515FF0"/>
    <w:rsid w:val="0051631F"/>
    <w:rsid w:val="005171FC"/>
    <w:rsid w:val="005178F8"/>
    <w:rsid w:val="00517C90"/>
    <w:rsid w:val="00520210"/>
    <w:rsid w:val="005202E9"/>
    <w:rsid w:val="005203FD"/>
    <w:rsid w:val="005209F3"/>
    <w:rsid w:val="00520C4F"/>
    <w:rsid w:val="00520D3C"/>
    <w:rsid w:val="005210C3"/>
    <w:rsid w:val="0052121E"/>
    <w:rsid w:val="005217F1"/>
    <w:rsid w:val="00522ECC"/>
    <w:rsid w:val="005230C3"/>
    <w:rsid w:val="00523545"/>
    <w:rsid w:val="005236DC"/>
    <w:rsid w:val="0052396D"/>
    <w:rsid w:val="00523FC3"/>
    <w:rsid w:val="00524291"/>
    <w:rsid w:val="00524328"/>
    <w:rsid w:val="00524426"/>
    <w:rsid w:val="005247E4"/>
    <w:rsid w:val="0052483C"/>
    <w:rsid w:val="00524DAE"/>
    <w:rsid w:val="00524FC3"/>
    <w:rsid w:val="005250B9"/>
    <w:rsid w:val="00525B4A"/>
    <w:rsid w:val="00525E7B"/>
    <w:rsid w:val="005260D6"/>
    <w:rsid w:val="0052615F"/>
    <w:rsid w:val="00526400"/>
    <w:rsid w:val="00526B10"/>
    <w:rsid w:val="005272AD"/>
    <w:rsid w:val="00527668"/>
    <w:rsid w:val="0052771C"/>
    <w:rsid w:val="005277EF"/>
    <w:rsid w:val="00527B4F"/>
    <w:rsid w:val="00530216"/>
    <w:rsid w:val="00530E5A"/>
    <w:rsid w:val="00531243"/>
    <w:rsid w:val="005313EA"/>
    <w:rsid w:val="0053146A"/>
    <w:rsid w:val="005319DB"/>
    <w:rsid w:val="00531BEB"/>
    <w:rsid w:val="00531E82"/>
    <w:rsid w:val="00531F63"/>
    <w:rsid w:val="005324DB"/>
    <w:rsid w:val="00532D56"/>
    <w:rsid w:val="00533009"/>
    <w:rsid w:val="005334CD"/>
    <w:rsid w:val="00533DAF"/>
    <w:rsid w:val="00534339"/>
    <w:rsid w:val="00534886"/>
    <w:rsid w:val="005348C5"/>
    <w:rsid w:val="005354AE"/>
    <w:rsid w:val="0053572C"/>
    <w:rsid w:val="005359F2"/>
    <w:rsid w:val="00535F54"/>
    <w:rsid w:val="00536840"/>
    <w:rsid w:val="0053690F"/>
    <w:rsid w:val="00536C6C"/>
    <w:rsid w:val="00536F9C"/>
    <w:rsid w:val="005370A7"/>
    <w:rsid w:val="005373CB"/>
    <w:rsid w:val="00537D62"/>
    <w:rsid w:val="0054014B"/>
    <w:rsid w:val="00540DBB"/>
    <w:rsid w:val="00540E03"/>
    <w:rsid w:val="005411EC"/>
    <w:rsid w:val="00541DF6"/>
    <w:rsid w:val="005421EF"/>
    <w:rsid w:val="00542760"/>
    <w:rsid w:val="00542AE0"/>
    <w:rsid w:val="00542B97"/>
    <w:rsid w:val="00543BB2"/>
    <w:rsid w:val="00545442"/>
    <w:rsid w:val="005456A2"/>
    <w:rsid w:val="00545910"/>
    <w:rsid w:val="0054596A"/>
    <w:rsid w:val="00545ADA"/>
    <w:rsid w:val="00545C7A"/>
    <w:rsid w:val="00546A22"/>
    <w:rsid w:val="00546CF0"/>
    <w:rsid w:val="00547266"/>
    <w:rsid w:val="00547662"/>
    <w:rsid w:val="005476E5"/>
    <w:rsid w:val="00547A92"/>
    <w:rsid w:val="00547B5B"/>
    <w:rsid w:val="00547C57"/>
    <w:rsid w:val="005502DC"/>
    <w:rsid w:val="005505E9"/>
    <w:rsid w:val="00550ABA"/>
    <w:rsid w:val="00551437"/>
    <w:rsid w:val="005515FB"/>
    <w:rsid w:val="0055165D"/>
    <w:rsid w:val="005520C2"/>
    <w:rsid w:val="0055280D"/>
    <w:rsid w:val="00552C3E"/>
    <w:rsid w:val="005534FA"/>
    <w:rsid w:val="00553646"/>
    <w:rsid w:val="00553A41"/>
    <w:rsid w:val="00554630"/>
    <w:rsid w:val="00554ACD"/>
    <w:rsid w:val="00554BA1"/>
    <w:rsid w:val="00555407"/>
    <w:rsid w:val="0055590B"/>
    <w:rsid w:val="00555B26"/>
    <w:rsid w:val="0055609D"/>
    <w:rsid w:val="0055617B"/>
    <w:rsid w:val="00556CC2"/>
    <w:rsid w:val="00556F72"/>
    <w:rsid w:val="0055702B"/>
    <w:rsid w:val="005572CB"/>
    <w:rsid w:val="0055752E"/>
    <w:rsid w:val="005576C1"/>
    <w:rsid w:val="005578FC"/>
    <w:rsid w:val="00557FA9"/>
    <w:rsid w:val="00560A8C"/>
    <w:rsid w:val="00561A35"/>
    <w:rsid w:val="00561CD7"/>
    <w:rsid w:val="00562078"/>
    <w:rsid w:val="005622CA"/>
    <w:rsid w:val="005626BE"/>
    <w:rsid w:val="00562C22"/>
    <w:rsid w:val="00563083"/>
    <w:rsid w:val="00564307"/>
    <w:rsid w:val="00564462"/>
    <w:rsid w:val="00564473"/>
    <w:rsid w:val="005648D6"/>
    <w:rsid w:val="00564ACD"/>
    <w:rsid w:val="00564C52"/>
    <w:rsid w:val="00564CD4"/>
    <w:rsid w:val="00565041"/>
    <w:rsid w:val="005651FE"/>
    <w:rsid w:val="00565470"/>
    <w:rsid w:val="00565F65"/>
    <w:rsid w:val="00566422"/>
    <w:rsid w:val="005665D0"/>
    <w:rsid w:val="00566755"/>
    <w:rsid w:val="005670FC"/>
    <w:rsid w:val="00567936"/>
    <w:rsid w:val="00567E30"/>
    <w:rsid w:val="00567E53"/>
    <w:rsid w:val="005702C3"/>
    <w:rsid w:val="00570C29"/>
    <w:rsid w:val="00570DCC"/>
    <w:rsid w:val="00570EA3"/>
    <w:rsid w:val="00571165"/>
    <w:rsid w:val="00571864"/>
    <w:rsid w:val="005719CA"/>
    <w:rsid w:val="00571EB2"/>
    <w:rsid w:val="00572233"/>
    <w:rsid w:val="0057235B"/>
    <w:rsid w:val="0057302A"/>
    <w:rsid w:val="00573C33"/>
    <w:rsid w:val="00573F31"/>
    <w:rsid w:val="00574100"/>
    <w:rsid w:val="00574261"/>
    <w:rsid w:val="00574672"/>
    <w:rsid w:val="005748E8"/>
    <w:rsid w:val="005749CA"/>
    <w:rsid w:val="00574EBB"/>
    <w:rsid w:val="0057526B"/>
    <w:rsid w:val="00575991"/>
    <w:rsid w:val="00575BFD"/>
    <w:rsid w:val="00575C76"/>
    <w:rsid w:val="00575C84"/>
    <w:rsid w:val="00575F29"/>
    <w:rsid w:val="00576247"/>
    <w:rsid w:val="005765A5"/>
    <w:rsid w:val="00576C2F"/>
    <w:rsid w:val="0057724E"/>
    <w:rsid w:val="005776C4"/>
    <w:rsid w:val="00580276"/>
    <w:rsid w:val="0058039D"/>
    <w:rsid w:val="005807CC"/>
    <w:rsid w:val="0058085C"/>
    <w:rsid w:val="005808B2"/>
    <w:rsid w:val="00580B02"/>
    <w:rsid w:val="00580E05"/>
    <w:rsid w:val="005811A6"/>
    <w:rsid w:val="005814FA"/>
    <w:rsid w:val="005815DA"/>
    <w:rsid w:val="00581968"/>
    <w:rsid w:val="00581AA2"/>
    <w:rsid w:val="00581B54"/>
    <w:rsid w:val="00581C21"/>
    <w:rsid w:val="00581DA4"/>
    <w:rsid w:val="00581FE6"/>
    <w:rsid w:val="00582345"/>
    <w:rsid w:val="005825B8"/>
    <w:rsid w:val="005829A8"/>
    <w:rsid w:val="00582D6F"/>
    <w:rsid w:val="0058392B"/>
    <w:rsid w:val="00583E68"/>
    <w:rsid w:val="00584048"/>
    <w:rsid w:val="005842DD"/>
    <w:rsid w:val="00584670"/>
    <w:rsid w:val="005846A2"/>
    <w:rsid w:val="005846D9"/>
    <w:rsid w:val="005849EA"/>
    <w:rsid w:val="00584BAE"/>
    <w:rsid w:val="00585C61"/>
    <w:rsid w:val="0058615E"/>
    <w:rsid w:val="0058645D"/>
    <w:rsid w:val="00586756"/>
    <w:rsid w:val="00587431"/>
    <w:rsid w:val="00587463"/>
    <w:rsid w:val="00587664"/>
    <w:rsid w:val="00587742"/>
    <w:rsid w:val="005879EE"/>
    <w:rsid w:val="00587EDB"/>
    <w:rsid w:val="00587FB7"/>
    <w:rsid w:val="005900B1"/>
    <w:rsid w:val="00590230"/>
    <w:rsid w:val="00591ADE"/>
    <w:rsid w:val="0059203E"/>
    <w:rsid w:val="005923ED"/>
    <w:rsid w:val="00592554"/>
    <w:rsid w:val="00592568"/>
    <w:rsid w:val="00592E29"/>
    <w:rsid w:val="005933B4"/>
    <w:rsid w:val="00593BE0"/>
    <w:rsid w:val="005942E4"/>
    <w:rsid w:val="0059490C"/>
    <w:rsid w:val="0059490E"/>
    <w:rsid w:val="005949FD"/>
    <w:rsid w:val="005950B3"/>
    <w:rsid w:val="00595923"/>
    <w:rsid w:val="00595E71"/>
    <w:rsid w:val="0059633A"/>
    <w:rsid w:val="005964C0"/>
    <w:rsid w:val="00596956"/>
    <w:rsid w:val="0059698B"/>
    <w:rsid w:val="00596A58"/>
    <w:rsid w:val="00596B6D"/>
    <w:rsid w:val="005975CA"/>
    <w:rsid w:val="00597ADD"/>
    <w:rsid w:val="005A0C95"/>
    <w:rsid w:val="005A0FEE"/>
    <w:rsid w:val="005A1113"/>
    <w:rsid w:val="005A1388"/>
    <w:rsid w:val="005A1713"/>
    <w:rsid w:val="005A1824"/>
    <w:rsid w:val="005A1A50"/>
    <w:rsid w:val="005A1C9C"/>
    <w:rsid w:val="005A2089"/>
    <w:rsid w:val="005A240D"/>
    <w:rsid w:val="005A2B66"/>
    <w:rsid w:val="005A2DD9"/>
    <w:rsid w:val="005A2DF2"/>
    <w:rsid w:val="005A2F76"/>
    <w:rsid w:val="005A30A6"/>
    <w:rsid w:val="005A39AE"/>
    <w:rsid w:val="005A44F1"/>
    <w:rsid w:val="005A49D1"/>
    <w:rsid w:val="005A5186"/>
    <w:rsid w:val="005A55D3"/>
    <w:rsid w:val="005A5A89"/>
    <w:rsid w:val="005A5A8E"/>
    <w:rsid w:val="005A5D90"/>
    <w:rsid w:val="005A60A6"/>
    <w:rsid w:val="005A60A7"/>
    <w:rsid w:val="005A67A7"/>
    <w:rsid w:val="005A6A35"/>
    <w:rsid w:val="005A6D38"/>
    <w:rsid w:val="005A75C1"/>
    <w:rsid w:val="005A7AAF"/>
    <w:rsid w:val="005B04BE"/>
    <w:rsid w:val="005B13A1"/>
    <w:rsid w:val="005B1572"/>
    <w:rsid w:val="005B213A"/>
    <w:rsid w:val="005B23C2"/>
    <w:rsid w:val="005B25E8"/>
    <w:rsid w:val="005B27A8"/>
    <w:rsid w:val="005B2C5F"/>
    <w:rsid w:val="005B357D"/>
    <w:rsid w:val="005B377D"/>
    <w:rsid w:val="005B37EF"/>
    <w:rsid w:val="005B38A4"/>
    <w:rsid w:val="005B448A"/>
    <w:rsid w:val="005B4A26"/>
    <w:rsid w:val="005B5061"/>
    <w:rsid w:val="005B634A"/>
    <w:rsid w:val="005B6352"/>
    <w:rsid w:val="005B6803"/>
    <w:rsid w:val="005B6EBD"/>
    <w:rsid w:val="005B6FA6"/>
    <w:rsid w:val="005B710E"/>
    <w:rsid w:val="005B71AE"/>
    <w:rsid w:val="005B7467"/>
    <w:rsid w:val="005B74B9"/>
    <w:rsid w:val="005B76C0"/>
    <w:rsid w:val="005C0205"/>
    <w:rsid w:val="005C0294"/>
    <w:rsid w:val="005C08FD"/>
    <w:rsid w:val="005C0EE6"/>
    <w:rsid w:val="005C109E"/>
    <w:rsid w:val="005C12F6"/>
    <w:rsid w:val="005C1305"/>
    <w:rsid w:val="005C1A61"/>
    <w:rsid w:val="005C1B0E"/>
    <w:rsid w:val="005C1C8E"/>
    <w:rsid w:val="005C1D76"/>
    <w:rsid w:val="005C22E2"/>
    <w:rsid w:val="005C23BC"/>
    <w:rsid w:val="005C26A7"/>
    <w:rsid w:val="005C28E4"/>
    <w:rsid w:val="005C32E0"/>
    <w:rsid w:val="005C34E6"/>
    <w:rsid w:val="005C3BDE"/>
    <w:rsid w:val="005C3ECB"/>
    <w:rsid w:val="005C41F2"/>
    <w:rsid w:val="005C522E"/>
    <w:rsid w:val="005C52B7"/>
    <w:rsid w:val="005C5543"/>
    <w:rsid w:val="005C55E5"/>
    <w:rsid w:val="005C58B1"/>
    <w:rsid w:val="005C6867"/>
    <w:rsid w:val="005C6A20"/>
    <w:rsid w:val="005C7396"/>
    <w:rsid w:val="005C75A0"/>
    <w:rsid w:val="005C7657"/>
    <w:rsid w:val="005C7BF5"/>
    <w:rsid w:val="005C7F74"/>
    <w:rsid w:val="005D00D5"/>
    <w:rsid w:val="005D02DD"/>
    <w:rsid w:val="005D06E5"/>
    <w:rsid w:val="005D0936"/>
    <w:rsid w:val="005D0A34"/>
    <w:rsid w:val="005D12B2"/>
    <w:rsid w:val="005D1588"/>
    <w:rsid w:val="005D20F3"/>
    <w:rsid w:val="005D2565"/>
    <w:rsid w:val="005D2FAF"/>
    <w:rsid w:val="005D335B"/>
    <w:rsid w:val="005D368A"/>
    <w:rsid w:val="005D41B4"/>
    <w:rsid w:val="005D46E1"/>
    <w:rsid w:val="005D502A"/>
    <w:rsid w:val="005D5A6B"/>
    <w:rsid w:val="005D5D38"/>
    <w:rsid w:val="005D6129"/>
    <w:rsid w:val="005D68C8"/>
    <w:rsid w:val="005E03B1"/>
    <w:rsid w:val="005E0533"/>
    <w:rsid w:val="005E07E8"/>
    <w:rsid w:val="005E08D3"/>
    <w:rsid w:val="005E0C5E"/>
    <w:rsid w:val="005E0D9D"/>
    <w:rsid w:val="005E1193"/>
    <w:rsid w:val="005E16D3"/>
    <w:rsid w:val="005E18BE"/>
    <w:rsid w:val="005E20B6"/>
    <w:rsid w:val="005E24CD"/>
    <w:rsid w:val="005E2550"/>
    <w:rsid w:val="005E2735"/>
    <w:rsid w:val="005E2AC9"/>
    <w:rsid w:val="005E2EA3"/>
    <w:rsid w:val="005E35D3"/>
    <w:rsid w:val="005E3715"/>
    <w:rsid w:val="005E37D6"/>
    <w:rsid w:val="005E3BAB"/>
    <w:rsid w:val="005E3BBD"/>
    <w:rsid w:val="005E3CAF"/>
    <w:rsid w:val="005E3D09"/>
    <w:rsid w:val="005E3F76"/>
    <w:rsid w:val="005E44FA"/>
    <w:rsid w:val="005E457E"/>
    <w:rsid w:val="005E45D5"/>
    <w:rsid w:val="005E474E"/>
    <w:rsid w:val="005E49D0"/>
    <w:rsid w:val="005E4B9F"/>
    <w:rsid w:val="005E5148"/>
    <w:rsid w:val="005E52D3"/>
    <w:rsid w:val="005E5CA5"/>
    <w:rsid w:val="005E6002"/>
    <w:rsid w:val="005E607E"/>
    <w:rsid w:val="005E62D2"/>
    <w:rsid w:val="005E64E2"/>
    <w:rsid w:val="005E67FA"/>
    <w:rsid w:val="005E6CB0"/>
    <w:rsid w:val="005E6FAD"/>
    <w:rsid w:val="005E76D4"/>
    <w:rsid w:val="005E77CC"/>
    <w:rsid w:val="005E7E13"/>
    <w:rsid w:val="005F002B"/>
    <w:rsid w:val="005F0255"/>
    <w:rsid w:val="005F032D"/>
    <w:rsid w:val="005F0772"/>
    <w:rsid w:val="005F0E49"/>
    <w:rsid w:val="005F18FF"/>
    <w:rsid w:val="005F1CC4"/>
    <w:rsid w:val="005F292E"/>
    <w:rsid w:val="005F2932"/>
    <w:rsid w:val="005F2DF5"/>
    <w:rsid w:val="005F2FFD"/>
    <w:rsid w:val="005F3AD9"/>
    <w:rsid w:val="005F437B"/>
    <w:rsid w:val="005F4557"/>
    <w:rsid w:val="005F4D32"/>
    <w:rsid w:val="005F4F15"/>
    <w:rsid w:val="005F5305"/>
    <w:rsid w:val="005F53B2"/>
    <w:rsid w:val="005F56D9"/>
    <w:rsid w:val="005F57C4"/>
    <w:rsid w:val="005F5B6B"/>
    <w:rsid w:val="005F64A2"/>
    <w:rsid w:val="005F67AB"/>
    <w:rsid w:val="005F6D5E"/>
    <w:rsid w:val="005F71CA"/>
    <w:rsid w:val="005F72D1"/>
    <w:rsid w:val="005F754D"/>
    <w:rsid w:val="005F79A5"/>
    <w:rsid w:val="005F7A75"/>
    <w:rsid w:val="0060010F"/>
    <w:rsid w:val="006001D0"/>
    <w:rsid w:val="0060029B"/>
    <w:rsid w:val="00600470"/>
    <w:rsid w:val="006005B8"/>
    <w:rsid w:val="00600F57"/>
    <w:rsid w:val="0060125D"/>
    <w:rsid w:val="00601CBA"/>
    <w:rsid w:val="006029D9"/>
    <w:rsid w:val="00603111"/>
    <w:rsid w:val="006032C3"/>
    <w:rsid w:val="006034D7"/>
    <w:rsid w:val="006037D6"/>
    <w:rsid w:val="00603CBF"/>
    <w:rsid w:val="00604319"/>
    <w:rsid w:val="0060512E"/>
    <w:rsid w:val="0060586A"/>
    <w:rsid w:val="00605AB6"/>
    <w:rsid w:val="0060614E"/>
    <w:rsid w:val="0060655B"/>
    <w:rsid w:val="006067F7"/>
    <w:rsid w:val="006068C8"/>
    <w:rsid w:val="006071BC"/>
    <w:rsid w:val="00610AB5"/>
    <w:rsid w:val="006116B7"/>
    <w:rsid w:val="00611D4C"/>
    <w:rsid w:val="00611F3C"/>
    <w:rsid w:val="00611F8A"/>
    <w:rsid w:val="00612984"/>
    <w:rsid w:val="00612FC0"/>
    <w:rsid w:val="006132BD"/>
    <w:rsid w:val="006133D9"/>
    <w:rsid w:val="006133DC"/>
    <w:rsid w:val="00613BA2"/>
    <w:rsid w:val="00614A68"/>
    <w:rsid w:val="00615502"/>
    <w:rsid w:val="00615633"/>
    <w:rsid w:val="00616175"/>
    <w:rsid w:val="0061619E"/>
    <w:rsid w:val="0061695B"/>
    <w:rsid w:val="00616BAE"/>
    <w:rsid w:val="0061709E"/>
    <w:rsid w:val="00617717"/>
    <w:rsid w:val="00617851"/>
    <w:rsid w:val="00617E74"/>
    <w:rsid w:val="0062025E"/>
    <w:rsid w:val="00620372"/>
    <w:rsid w:val="00620745"/>
    <w:rsid w:val="0062168D"/>
    <w:rsid w:val="00621AA3"/>
    <w:rsid w:val="00621CCD"/>
    <w:rsid w:val="00622B6D"/>
    <w:rsid w:val="00622BD4"/>
    <w:rsid w:val="0062380E"/>
    <w:rsid w:val="00623821"/>
    <w:rsid w:val="00623E41"/>
    <w:rsid w:val="006242BD"/>
    <w:rsid w:val="00624517"/>
    <w:rsid w:val="00624782"/>
    <w:rsid w:val="0062524E"/>
    <w:rsid w:val="006254B6"/>
    <w:rsid w:val="006257D8"/>
    <w:rsid w:val="00625F33"/>
    <w:rsid w:val="00626607"/>
    <w:rsid w:val="006267C9"/>
    <w:rsid w:val="0062692D"/>
    <w:rsid w:val="00626BBB"/>
    <w:rsid w:val="00626CC3"/>
    <w:rsid w:val="00626FE0"/>
    <w:rsid w:val="00627269"/>
    <w:rsid w:val="00627495"/>
    <w:rsid w:val="0062784F"/>
    <w:rsid w:val="00627881"/>
    <w:rsid w:val="006301F6"/>
    <w:rsid w:val="0063051F"/>
    <w:rsid w:val="00630578"/>
    <w:rsid w:val="00630879"/>
    <w:rsid w:val="00630B19"/>
    <w:rsid w:val="00630F67"/>
    <w:rsid w:val="0063104F"/>
    <w:rsid w:val="0063165C"/>
    <w:rsid w:val="00631969"/>
    <w:rsid w:val="00631A44"/>
    <w:rsid w:val="00631C39"/>
    <w:rsid w:val="00631FD6"/>
    <w:rsid w:val="00632176"/>
    <w:rsid w:val="0063248C"/>
    <w:rsid w:val="006326EF"/>
    <w:rsid w:val="006328AB"/>
    <w:rsid w:val="00632CAB"/>
    <w:rsid w:val="0063324A"/>
    <w:rsid w:val="0063333F"/>
    <w:rsid w:val="0063349E"/>
    <w:rsid w:val="006335A0"/>
    <w:rsid w:val="006336CF"/>
    <w:rsid w:val="00633885"/>
    <w:rsid w:val="00633963"/>
    <w:rsid w:val="00633A38"/>
    <w:rsid w:val="00633A57"/>
    <w:rsid w:val="006340BE"/>
    <w:rsid w:val="006342D2"/>
    <w:rsid w:val="00634843"/>
    <w:rsid w:val="00634A30"/>
    <w:rsid w:val="00634E1A"/>
    <w:rsid w:val="00635111"/>
    <w:rsid w:val="00635813"/>
    <w:rsid w:val="0063588C"/>
    <w:rsid w:val="00635C7C"/>
    <w:rsid w:val="006360BC"/>
    <w:rsid w:val="00636175"/>
    <w:rsid w:val="0063625F"/>
    <w:rsid w:val="00637D03"/>
    <w:rsid w:val="00637FAD"/>
    <w:rsid w:val="006404B0"/>
    <w:rsid w:val="00640B05"/>
    <w:rsid w:val="00640C61"/>
    <w:rsid w:val="00641041"/>
    <w:rsid w:val="0064117C"/>
    <w:rsid w:val="00641241"/>
    <w:rsid w:val="0064145E"/>
    <w:rsid w:val="006417EF"/>
    <w:rsid w:val="00641A89"/>
    <w:rsid w:val="00642730"/>
    <w:rsid w:val="00642FF8"/>
    <w:rsid w:val="00643206"/>
    <w:rsid w:val="00643536"/>
    <w:rsid w:val="006435BB"/>
    <w:rsid w:val="00643C0A"/>
    <w:rsid w:val="00644CEC"/>
    <w:rsid w:val="00645EC5"/>
    <w:rsid w:val="006464BB"/>
    <w:rsid w:val="00646AE5"/>
    <w:rsid w:val="00646D01"/>
    <w:rsid w:val="006472A2"/>
    <w:rsid w:val="00647DCE"/>
    <w:rsid w:val="006507BF"/>
    <w:rsid w:val="0065108D"/>
    <w:rsid w:val="00651312"/>
    <w:rsid w:val="00651987"/>
    <w:rsid w:val="00652743"/>
    <w:rsid w:val="00652C10"/>
    <w:rsid w:val="006532F0"/>
    <w:rsid w:val="006533F2"/>
    <w:rsid w:val="006534DC"/>
    <w:rsid w:val="00653D8F"/>
    <w:rsid w:val="00653E4E"/>
    <w:rsid w:val="00653ED3"/>
    <w:rsid w:val="00653F64"/>
    <w:rsid w:val="00654098"/>
    <w:rsid w:val="00654294"/>
    <w:rsid w:val="006548F7"/>
    <w:rsid w:val="006550B6"/>
    <w:rsid w:val="0065527A"/>
    <w:rsid w:val="006554C0"/>
    <w:rsid w:val="00655DBB"/>
    <w:rsid w:val="006560FB"/>
    <w:rsid w:val="00656421"/>
    <w:rsid w:val="00656498"/>
    <w:rsid w:val="0065785C"/>
    <w:rsid w:val="006579DB"/>
    <w:rsid w:val="00657AB5"/>
    <w:rsid w:val="00657CF1"/>
    <w:rsid w:val="00657DD7"/>
    <w:rsid w:val="0066088B"/>
    <w:rsid w:val="00660DD6"/>
    <w:rsid w:val="00660DF0"/>
    <w:rsid w:val="00660EE4"/>
    <w:rsid w:val="0066114A"/>
    <w:rsid w:val="006615B4"/>
    <w:rsid w:val="00662506"/>
    <w:rsid w:val="006627D6"/>
    <w:rsid w:val="0066288A"/>
    <w:rsid w:val="00662C15"/>
    <w:rsid w:val="00662D78"/>
    <w:rsid w:val="00662E64"/>
    <w:rsid w:val="0066319C"/>
    <w:rsid w:val="0066321C"/>
    <w:rsid w:val="006633CB"/>
    <w:rsid w:val="0066379D"/>
    <w:rsid w:val="006639B2"/>
    <w:rsid w:val="00663AB2"/>
    <w:rsid w:val="0066411B"/>
    <w:rsid w:val="00664213"/>
    <w:rsid w:val="00664AD2"/>
    <w:rsid w:val="00664BB3"/>
    <w:rsid w:val="0066510D"/>
    <w:rsid w:val="0066539C"/>
    <w:rsid w:val="0066553C"/>
    <w:rsid w:val="00665696"/>
    <w:rsid w:val="00665C60"/>
    <w:rsid w:val="00665C86"/>
    <w:rsid w:val="00665D81"/>
    <w:rsid w:val="00665EF2"/>
    <w:rsid w:val="006662B4"/>
    <w:rsid w:val="00666684"/>
    <w:rsid w:val="006668F9"/>
    <w:rsid w:val="006673D6"/>
    <w:rsid w:val="006675A0"/>
    <w:rsid w:val="00667E32"/>
    <w:rsid w:val="00670153"/>
    <w:rsid w:val="00670327"/>
    <w:rsid w:val="0067041A"/>
    <w:rsid w:val="00670800"/>
    <w:rsid w:val="0067127A"/>
    <w:rsid w:val="006712EB"/>
    <w:rsid w:val="0067152A"/>
    <w:rsid w:val="00671977"/>
    <w:rsid w:val="00671B6C"/>
    <w:rsid w:val="00671F86"/>
    <w:rsid w:val="006720F7"/>
    <w:rsid w:val="0067254F"/>
    <w:rsid w:val="00673259"/>
    <w:rsid w:val="006734C8"/>
    <w:rsid w:val="006735B7"/>
    <w:rsid w:val="00673F1C"/>
    <w:rsid w:val="00674093"/>
    <w:rsid w:val="00674A36"/>
    <w:rsid w:val="00674B00"/>
    <w:rsid w:val="00674C97"/>
    <w:rsid w:val="00674E97"/>
    <w:rsid w:val="00675218"/>
    <w:rsid w:val="00675278"/>
    <w:rsid w:val="0067580A"/>
    <w:rsid w:val="00675865"/>
    <w:rsid w:val="00675DE7"/>
    <w:rsid w:val="00675EF7"/>
    <w:rsid w:val="0067605F"/>
    <w:rsid w:val="00676084"/>
    <w:rsid w:val="006762B3"/>
    <w:rsid w:val="00676AA9"/>
    <w:rsid w:val="00676B60"/>
    <w:rsid w:val="00676E55"/>
    <w:rsid w:val="00677811"/>
    <w:rsid w:val="006778DC"/>
    <w:rsid w:val="00677927"/>
    <w:rsid w:val="00680E5D"/>
    <w:rsid w:val="006817FB"/>
    <w:rsid w:val="00681A61"/>
    <w:rsid w:val="00682594"/>
    <w:rsid w:val="006827A0"/>
    <w:rsid w:val="00682943"/>
    <w:rsid w:val="00682AFE"/>
    <w:rsid w:val="00682BAA"/>
    <w:rsid w:val="00682CBA"/>
    <w:rsid w:val="00682E2E"/>
    <w:rsid w:val="00683545"/>
    <w:rsid w:val="006837AF"/>
    <w:rsid w:val="0068390F"/>
    <w:rsid w:val="00683D16"/>
    <w:rsid w:val="00683EB8"/>
    <w:rsid w:val="00683EC3"/>
    <w:rsid w:val="00684557"/>
    <w:rsid w:val="00684809"/>
    <w:rsid w:val="006848E5"/>
    <w:rsid w:val="00684F90"/>
    <w:rsid w:val="006854D5"/>
    <w:rsid w:val="0068584B"/>
    <w:rsid w:val="00685B34"/>
    <w:rsid w:val="00685D41"/>
    <w:rsid w:val="00685FBC"/>
    <w:rsid w:val="00685FCD"/>
    <w:rsid w:val="0068711B"/>
    <w:rsid w:val="00687EE9"/>
    <w:rsid w:val="00690007"/>
    <w:rsid w:val="00690102"/>
    <w:rsid w:val="00691568"/>
    <w:rsid w:val="00691E55"/>
    <w:rsid w:val="0069222E"/>
    <w:rsid w:val="00692713"/>
    <w:rsid w:val="006941E3"/>
    <w:rsid w:val="006942F4"/>
    <w:rsid w:val="006948E5"/>
    <w:rsid w:val="006951E2"/>
    <w:rsid w:val="0069565E"/>
    <w:rsid w:val="00695918"/>
    <w:rsid w:val="00695DBD"/>
    <w:rsid w:val="00695FAD"/>
    <w:rsid w:val="006963E7"/>
    <w:rsid w:val="00696916"/>
    <w:rsid w:val="00696E35"/>
    <w:rsid w:val="0069702F"/>
    <w:rsid w:val="0069706B"/>
    <w:rsid w:val="0069749A"/>
    <w:rsid w:val="00697AF9"/>
    <w:rsid w:val="006A0932"/>
    <w:rsid w:val="006A0B33"/>
    <w:rsid w:val="006A0BBF"/>
    <w:rsid w:val="006A0CA2"/>
    <w:rsid w:val="006A0D3F"/>
    <w:rsid w:val="006A0F0F"/>
    <w:rsid w:val="006A1102"/>
    <w:rsid w:val="006A14D7"/>
    <w:rsid w:val="006A19B7"/>
    <w:rsid w:val="006A1A68"/>
    <w:rsid w:val="006A1D9B"/>
    <w:rsid w:val="006A2141"/>
    <w:rsid w:val="006A2169"/>
    <w:rsid w:val="006A3703"/>
    <w:rsid w:val="006A37DF"/>
    <w:rsid w:val="006A3B78"/>
    <w:rsid w:val="006A4012"/>
    <w:rsid w:val="006A485D"/>
    <w:rsid w:val="006A4B3A"/>
    <w:rsid w:val="006A56A6"/>
    <w:rsid w:val="006A5870"/>
    <w:rsid w:val="006A7325"/>
    <w:rsid w:val="006A758F"/>
    <w:rsid w:val="006A76C8"/>
    <w:rsid w:val="006A7FAA"/>
    <w:rsid w:val="006B0999"/>
    <w:rsid w:val="006B0C5A"/>
    <w:rsid w:val="006B0CE1"/>
    <w:rsid w:val="006B1126"/>
    <w:rsid w:val="006B12E4"/>
    <w:rsid w:val="006B13C8"/>
    <w:rsid w:val="006B1957"/>
    <w:rsid w:val="006B19FB"/>
    <w:rsid w:val="006B1BE8"/>
    <w:rsid w:val="006B1DC3"/>
    <w:rsid w:val="006B234A"/>
    <w:rsid w:val="006B2AE6"/>
    <w:rsid w:val="006B34EC"/>
    <w:rsid w:val="006B35ED"/>
    <w:rsid w:val="006B36B3"/>
    <w:rsid w:val="006B4052"/>
    <w:rsid w:val="006B45D6"/>
    <w:rsid w:val="006B45EA"/>
    <w:rsid w:val="006B47FA"/>
    <w:rsid w:val="006B4996"/>
    <w:rsid w:val="006B49B7"/>
    <w:rsid w:val="006B4A99"/>
    <w:rsid w:val="006B4C57"/>
    <w:rsid w:val="006B545B"/>
    <w:rsid w:val="006B5CF2"/>
    <w:rsid w:val="006B621B"/>
    <w:rsid w:val="006B62B2"/>
    <w:rsid w:val="006B65F8"/>
    <w:rsid w:val="006B6B84"/>
    <w:rsid w:val="006B7244"/>
    <w:rsid w:val="006B7283"/>
    <w:rsid w:val="006B7354"/>
    <w:rsid w:val="006B75E4"/>
    <w:rsid w:val="006B75F5"/>
    <w:rsid w:val="006B796A"/>
    <w:rsid w:val="006C0034"/>
    <w:rsid w:val="006C064F"/>
    <w:rsid w:val="006C0C4E"/>
    <w:rsid w:val="006C0F10"/>
    <w:rsid w:val="006C11F1"/>
    <w:rsid w:val="006C1441"/>
    <w:rsid w:val="006C15EA"/>
    <w:rsid w:val="006C1905"/>
    <w:rsid w:val="006C1E06"/>
    <w:rsid w:val="006C2EC8"/>
    <w:rsid w:val="006C3062"/>
    <w:rsid w:val="006C32D8"/>
    <w:rsid w:val="006C3D8A"/>
    <w:rsid w:val="006C42FF"/>
    <w:rsid w:val="006C459F"/>
    <w:rsid w:val="006C4986"/>
    <w:rsid w:val="006C4BE3"/>
    <w:rsid w:val="006C4F39"/>
    <w:rsid w:val="006C50DB"/>
    <w:rsid w:val="006C5555"/>
    <w:rsid w:val="006C5ACC"/>
    <w:rsid w:val="006C5F93"/>
    <w:rsid w:val="006C6090"/>
    <w:rsid w:val="006C60DB"/>
    <w:rsid w:val="006C6389"/>
    <w:rsid w:val="006C64C2"/>
    <w:rsid w:val="006C6FC3"/>
    <w:rsid w:val="006C7229"/>
    <w:rsid w:val="006C772D"/>
    <w:rsid w:val="006C7803"/>
    <w:rsid w:val="006C7D3B"/>
    <w:rsid w:val="006D055F"/>
    <w:rsid w:val="006D061D"/>
    <w:rsid w:val="006D078C"/>
    <w:rsid w:val="006D0797"/>
    <w:rsid w:val="006D0A84"/>
    <w:rsid w:val="006D0B6C"/>
    <w:rsid w:val="006D0BEF"/>
    <w:rsid w:val="006D0CC9"/>
    <w:rsid w:val="006D0D66"/>
    <w:rsid w:val="006D0E7F"/>
    <w:rsid w:val="006D14F3"/>
    <w:rsid w:val="006D177B"/>
    <w:rsid w:val="006D19E6"/>
    <w:rsid w:val="006D1B55"/>
    <w:rsid w:val="006D1D6A"/>
    <w:rsid w:val="006D263E"/>
    <w:rsid w:val="006D2731"/>
    <w:rsid w:val="006D2CE8"/>
    <w:rsid w:val="006D2FBF"/>
    <w:rsid w:val="006D33D9"/>
    <w:rsid w:val="006D33F7"/>
    <w:rsid w:val="006D34C1"/>
    <w:rsid w:val="006D35E1"/>
    <w:rsid w:val="006D4396"/>
    <w:rsid w:val="006D45EA"/>
    <w:rsid w:val="006D469A"/>
    <w:rsid w:val="006D4A65"/>
    <w:rsid w:val="006D51D6"/>
    <w:rsid w:val="006D5295"/>
    <w:rsid w:val="006D588A"/>
    <w:rsid w:val="006D63A8"/>
    <w:rsid w:val="006D661D"/>
    <w:rsid w:val="006D6776"/>
    <w:rsid w:val="006D6E60"/>
    <w:rsid w:val="006D6FBB"/>
    <w:rsid w:val="006D760F"/>
    <w:rsid w:val="006D763B"/>
    <w:rsid w:val="006D7884"/>
    <w:rsid w:val="006D7E7C"/>
    <w:rsid w:val="006D7FE7"/>
    <w:rsid w:val="006E0062"/>
    <w:rsid w:val="006E015C"/>
    <w:rsid w:val="006E0394"/>
    <w:rsid w:val="006E076E"/>
    <w:rsid w:val="006E0BA9"/>
    <w:rsid w:val="006E100D"/>
    <w:rsid w:val="006E106F"/>
    <w:rsid w:val="006E1179"/>
    <w:rsid w:val="006E12CE"/>
    <w:rsid w:val="006E1BB5"/>
    <w:rsid w:val="006E1ED8"/>
    <w:rsid w:val="006E22D3"/>
    <w:rsid w:val="006E246E"/>
    <w:rsid w:val="006E2BCC"/>
    <w:rsid w:val="006E2E1B"/>
    <w:rsid w:val="006E318A"/>
    <w:rsid w:val="006E33DE"/>
    <w:rsid w:val="006E3481"/>
    <w:rsid w:val="006E372C"/>
    <w:rsid w:val="006E3993"/>
    <w:rsid w:val="006E39BC"/>
    <w:rsid w:val="006E41E5"/>
    <w:rsid w:val="006E42EB"/>
    <w:rsid w:val="006E4373"/>
    <w:rsid w:val="006E4BC3"/>
    <w:rsid w:val="006E4CE9"/>
    <w:rsid w:val="006E5876"/>
    <w:rsid w:val="006E58AD"/>
    <w:rsid w:val="006E5CF0"/>
    <w:rsid w:val="006E6613"/>
    <w:rsid w:val="006E6A5C"/>
    <w:rsid w:val="006E70E9"/>
    <w:rsid w:val="006E75BB"/>
    <w:rsid w:val="006E785F"/>
    <w:rsid w:val="006F13E1"/>
    <w:rsid w:val="006F156E"/>
    <w:rsid w:val="006F1D88"/>
    <w:rsid w:val="006F22E3"/>
    <w:rsid w:val="006F234F"/>
    <w:rsid w:val="006F23C2"/>
    <w:rsid w:val="006F29EA"/>
    <w:rsid w:val="006F2BB1"/>
    <w:rsid w:val="006F2E28"/>
    <w:rsid w:val="006F2FEB"/>
    <w:rsid w:val="006F3812"/>
    <w:rsid w:val="006F391B"/>
    <w:rsid w:val="006F3D68"/>
    <w:rsid w:val="006F3DD9"/>
    <w:rsid w:val="006F3E15"/>
    <w:rsid w:val="006F42C5"/>
    <w:rsid w:val="006F4D6D"/>
    <w:rsid w:val="006F75F8"/>
    <w:rsid w:val="006F7B68"/>
    <w:rsid w:val="00700484"/>
    <w:rsid w:val="0070121E"/>
    <w:rsid w:val="007022F6"/>
    <w:rsid w:val="00702AA9"/>
    <w:rsid w:val="00702CC5"/>
    <w:rsid w:val="00703571"/>
    <w:rsid w:val="00703EC9"/>
    <w:rsid w:val="00703F75"/>
    <w:rsid w:val="00703FF0"/>
    <w:rsid w:val="007043DC"/>
    <w:rsid w:val="007044CE"/>
    <w:rsid w:val="0070467C"/>
    <w:rsid w:val="00704BCC"/>
    <w:rsid w:val="00704C95"/>
    <w:rsid w:val="00704F78"/>
    <w:rsid w:val="0070572B"/>
    <w:rsid w:val="00705764"/>
    <w:rsid w:val="00705A2B"/>
    <w:rsid w:val="00706C7F"/>
    <w:rsid w:val="0070746E"/>
    <w:rsid w:val="00707822"/>
    <w:rsid w:val="00707B3C"/>
    <w:rsid w:val="00707BB0"/>
    <w:rsid w:val="007100BE"/>
    <w:rsid w:val="0071054F"/>
    <w:rsid w:val="007107DC"/>
    <w:rsid w:val="00710DCF"/>
    <w:rsid w:val="0071116A"/>
    <w:rsid w:val="00711211"/>
    <w:rsid w:val="007115C9"/>
    <w:rsid w:val="00711EEB"/>
    <w:rsid w:val="007121C5"/>
    <w:rsid w:val="007125FA"/>
    <w:rsid w:val="00712975"/>
    <w:rsid w:val="007129DE"/>
    <w:rsid w:val="00713AAB"/>
    <w:rsid w:val="00713AD4"/>
    <w:rsid w:val="00713DE3"/>
    <w:rsid w:val="007147AA"/>
    <w:rsid w:val="00714DA5"/>
    <w:rsid w:val="00715643"/>
    <w:rsid w:val="00715B52"/>
    <w:rsid w:val="00715C43"/>
    <w:rsid w:val="00715FB5"/>
    <w:rsid w:val="00716B4B"/>
    <w:rsid w:val="00716B5C"/>
    <w:rsid w:val="00717385"/>
    <w:rsid w:val="007173A0"/>
    <w:rsid w:val="007177E1"/>
    <w:rsid w:val="00717E88"/>
    <w:rsid w:val="007201CA"/>
    <w:rsid w:val="00720D80"/>
    <w:rsid w:val="0072123D"/>
    <w:rsid w:val="00721CB9"/>
    <w:rsid w:val="00723833"/>
    <w:rsid w:val="00723AEF"/>
    <w:rsid w:val="00723C73"/>
    <w:rsid w:val="00723EE7"/>
    <w:rsid w:val="0072408B"/>
    <w:rsid w:val="00724898"/>
    <w:rsid w:val="0072491C"/>
    <w:rsid w:val="00725106"/>
    <w:rsid w:val="0072528C"/>
    <w:rsid w:val="00725DE2"/>
    <w:rsid w:val="00726463"/>
    <w:rsid w:val="00726580"/>
    <w:rsid w:val="00726B14"/>
    <w:rsid w:val="0072791B"/>
    <w:rsid w:val="00727A63"/>
    <w:rsid w:val="00727DC6"/>
    <w:rsid w:val="00730176"/>
    <w:rsid w:val="007305E8"/>
    <w:rsid w:val="007308F2"/>
    <w:rsid w:val="00730BB6"/>
    <w:rsid w:val="00730E71"/>
    <w:rsid w:val="00731236"/>
    <w:rsid w:val="0073165D"/>
    <w:rsid w:val="007317EB"/>
    <w:rsid w:val="00731FA7"/>
    <w:rsid w:val="007327F9"/>
    <w:rsid w:val="0073334B"/>
    <w:rsid w:val="00733602"/>
    <w:rsid w:val="007336A8"/>
    <w:rsid w:val="007339C8"/>
    <w:rsid w:val="007341F8"/>
    <w:rsid w:val="00734840"/>
    <w:rsid w:val="00734E76"/>
    <w:rsid w:val="0073534B"/>
    <w:rsid w:val="0073577B"/>
    <w:rsid w:val="00735BE4"/>
    <w:rsid w:val="00736090"/>
    <w:rsid w:val="00736553"/>
    <w:rsid w:val="0073656B"/>
    <w:rsid w:val="007366DC"/>
    <w:rsid w:val="007371F0"/>
    <w:rsid w:val="0073720F"/>
    <w:rsid w:val="00737453"/>
    <w:rsid w:val="00737517"/>
    <w:rsid w:val="00737ABC"/>
    <w:rsid w:val="00737B6F"/>
    <w:rsid w:val="00737C8B"/>
    <w:rsid w:val="00737F90"/>
    <w:rsid w:val="007403F9"/>
    <w:rsid w:val="007408A6"/>
    <w:rsid w:val="00740CC7"/>
    <w:rsid w:val="007413B0"/>
    <w:rsid w:val="00741F0D"/>
    <w:rsid w:val="00741F64"/>
    <w:rsid w:val="00742403"/>
    <w:rsid w:val="007428DB"/>
    <w:rsid w:val="007437B3"/>
    <w:rsid w:val="00743FFA"/>
    <w:rsid w:val="0074406B"/>
    <w:rsid w:val="00744589"/>
    <w:rsid w:val="007447EF"/>
    <w:rsid w:val="00745071"/>
    <w:rsid w:val="00745377"/>
    <w:rsid w:val="00745392"/>
    <w:rsid w:val="00745801"/>
    <w:rsid w:val="00745805"/>
    <w:rsid w:val="00745B17"/>
    <w:rsid w:val="0074600C"/>
    <w:rsid w:val="00746084"/>
    <w:rsid w:val="00746229"/>
    <w:rsid w:val="00746323"/>
    <w:rsid w:val="007464CC"/>
    <w:rsid w:val="0074651B"/>
    <w:rsid w:val="007465AF"/>
    <w:rsid w:val="00746600"/>
    <w:rsid w:val="00746CDB"/>
    <w:rsid w:val="00747009"/>
    <w:rsid w:val="0074705A"/>
    <w:rsid w:val="007473E1"/>
    <w:rsid w:val="0074741C"/>
    <w:rsid w:val="00747F26"/>
    <w:rsid w:val="007500B3"/>
    <w:rsid w:val="00750E96"/>
    <w:rsid w:val="007517C9"/>
    <w:rsid w:val="00751C3F"/>
    <w:rsid w:val="00751D03"/>
    <w:rsid w:val="00751F73"/>
    <w:rsid w:val="00753370"/>
    <w:rsid w:val="00753563"/>
    <w:rsid w:val="007535C9"/>
    <w:rsid w:val="00753C57"/>
    <w:rsid w:val="00753EB2"/>
    <w:rsid w:val="00754663"/>
    <w:rsid w:val="00754693"/>
    <w:rsid w:val="0075509B"/>
    <w:rsid w:val="007552B0"/>
    <w:rsid w:val="007555D1"/>
    <w:rsid w:val="007557E7"/>
    <w:rsid w:val="00755DFE"/>
    <w:rsid w:val="00755F3A"/>
    <w:rsid w:val="0075618D"/>
    <w:rsid w:val="00756732"/>
    <w:rsid w:val="0075675B"/>
    <w:rsid w:val="007573D2"/>
    <w:rsid w:val="00757423"/>
    <w:rsid w:val="0075779B"/>
    <w:rsid w:val="0075793B"/>
    <w:rsid w:val="0076015B"/>
    <w:rsid w:val="00760846"/>
    <w:rsid w:val="00760C5E"/>
    <w:rsid w:val="0076106C"/>
    <w:rsid w:val="0076121F"/>
    <w:rsid w:val="00761393"/>
    <w:rsid w:val="00761A77"/>
    <w:rsid w:val="00761E33"/>
    <w:rsid w:val="00761E45"/>
    <w:rsid w:val="00762757"/>
    <w:rsid w:val="0076308E"/>
    <w:rsid w:val="00763C42"/>
    <w:rsid w:val="00763C79"/>
    <w:rsid w:val="00763CED"/>
    <w:rsid w:val="00763FF3"/>
    <w:rsid w:val="00764403"/>
    <w:rsid w:val="007646F7"/>
    <w:rsid w:val="00764D79"/>
    <w:rsid w:val="00765304"/>
    <w:rsid w:val="00765AF1"/>
    <w:rsid w:val="00765B48"/>
    <w:rsid w:val="00765F47"/>
    <w:rsid w:val="00766B35"/>
    <w:rsid w:val="00766C48"/>
    <w:rsid w:val="00767212"/>
    <w:rsid w:val="007674A3"/>
    <w:rsid w:val="00767DA5"/>
    <w:rsid w:val="00770621"/>
    <w:rsid w:val="00770FA4"/>
    <w:rsid w:val="007718A0"/>
    <w:rsid w:val="00771B9F"/>
    <w:rsid w:val="00772324"/>
    <w:rsid w:val="007723E6"/>
    <w:rsid w:val="00772538"/>
    <w:rsid w:val="0077265E"/>
    <w:rsid w:val="007728D6"/>
    <w:rsid w:val="00772ED7"/>
    <w:rsid w:val="007738D5"/>
    <w:rsid w:val="00773BCF"/>
    <w:rsid w:val="00773C52"/>
    <w:rsid w:val="00773D7E"/>
    <w:rsid w:val="007741B8"/>
    <w:rsid w:val="00774583"/>
    <w:rsid w:val="0077468C"/>
    <w:rsid w:val="007746BE"/>
    <w:rsid w:val="00774856"/>
    <w:rsid w:val="00774998"/>
    <w:rsid w:val="00774A27"/>
    <w:rsid w:val="007754A4"/>
    <w:rsid w:val="00775B43"/>
    <w:rsid w:val="00775D57"/>
    <w:rsid w:val="00776874"/>
    <w:rsid w:val="00776EC5"/>
    <w:rsid w:val="00776F8A"/>
    <w:rsid w:val="00777710"/>
    <w:rsid w:val="00777720"/>
    <w:rsid w:val="00777F9A"/>
    <w:rsid w:val="0078046F"/>
    <w:rsid w:val="00780890"/>
    <w:rsid w:val="00780E03"/>
    <w:rsid w:val="00781037"/>
    <w:rsid w:val="007813C7"/>
    <w:rsid w:val="00781E2C"/>
    <w:rsid w:val="00781E5B"/>
    <w:rsid w:val="007820B6"/>
    <w:rsid w:val="00782710"/>
    <w:rsid w:val="00782A8F"/>
    <w:rsid w:val="00782F52"/>
    <w:rsid w:val="007831AF"/>
    <w:rsid w:val="00783702"/>
    <w:rsid w:val="00783981"/>
    <w:rsid w:val="00784166"/>
    <w:rsid w:val="00784570"/>
    <w:rsid w:val="00784652"/>
    <w:rsid w:val="0078467A"/>
    <w:rsid w:val="00784B5F"/>
    <w:rsid w:val="00784B6C"/>
    <w:rsid w:val="00784E86"/>
    <w:rsid w:val="00786001"/>
    <w:rsid w:val="007860D3"/>
    <w:rsid w:val="00786666"/>
    <w:rsid w:val="007866BD"/>
    <w:rsid w:val="0078679C"/>
    <w:rsid w:val="00786D5F"/>
    <w:rsid w:val="00787036"/>
    <w:rsid w:val="007879B8"/>
    <w:rsid w:val="007879E7"/>
    <w:rsid w:val="00787B95"/>
    <w:rsid w:val="0079047A"/>
    <w:rsid w:val="007906D7"/>
    <w:rsid w:val="007909EA"/>
    <w:rsid w:val="00791516"/>
    <w:rsid w:val="00791547"/>
    <w:rsid w:val="00791AD1"/>
    <w:rsid w:val="00792491"/>
    <w:rsid w:val="007924BE"/>
    <w:rsid w:val="007928DB"/>
    <w:rsid w:val="007929A3"/>
    <w:rsid w:val="007929D2"/>
    <w:rsid w:val="00792E47"/>
    <w:rsid w:val="007930D8"/>
    <w:rsid w:val="0079351E"/>
    <w:rsid w:val="0079367C"/>
    <w:rsid w:val="007940B6"/>
    <w:rsid w:val="007949C3"/>
    <w:rsid w:val="00794B05"/>
    <w:rsid w:val="00794C01"/>
    <w:rsid w:val="00794DEE"/>
    <w:rsid w:val="00795580"/>
    <w:rsid w:val="007956FF"/>
    <w:rsid w:val="0079589B"/>
    <w:rsid w:val="007959CD"/>
    <w:rsid w:val="00795B70"/>
    <w:rsid w:val="00797261"/>
    <w:rsid w:val="00797535"/>
    <w:rsid w:val="0079758A"/>
    <w:rsid w:val="00797927"/>
    <w:rsid w:val="00797D41"/>
    <w:rsid w:val="00797E0A"/>
    <w:rsid w:val="007A0018"/>
    <w:rsid w:val="007A005E"/>
    <w:rsid w:val="007A0305"/>
    <w:rsid w:val="007A06EF"/>
    <w:rsid w:val="007A0707"/>
    <w:rsid w:val="007A0819"/>
    <w:rsid w:val="007A08AE"/>
    <w:rsid w:val="007A0B69"/>
    <w:rsid w:val="007A1294"/>
    <w:rsid w:val="007A159D"/>
    <w:rsid w:val="007A18F0"/>
    <w:rsid w:val="007A1B96"/>
    <w:rsid w:val="007A1FE6"/>
    <w:rsid w:val="007A273B"/>
    <w:rsid w:val="007A292D"/>
    <w:rsid w:val="007A3624"/>
    <w:rsid w:val="007A3712"/>
    <w:rsid w:val="007A3DFB"/>
    <w:rsid w:val="007A44C9"/>
    <w:rsid w:val="007A5782"/>
    <w:rsid w:val="007A5B9C"/>
    <w:rsid w:val="007A6CC4"/>
    <w:rsid w:val="007A6F76"/>
    <w:rsid w:val="007A76E7"/>
    <w:rsid w:val="007A7C4D"/>
    <w:rsid w:val="007B01B5"/>
    <w:rsid w:val="007B01C8"/>
    <w:rsid w:val="007B0C03"/>
    <w:rsid w:val="007B1675"/>
    <w:rsid w:val="007B1677"/>
    <w:rsid w:val="007B1BBC"/>
    <w:rsid w:val="007B1EAF"/>
    <w:rsid w:val="007B23CA"/>
    <w:rsid w:val="007B2677"/>
    <w:rsid w:val="007B2B14"/>
    <w:rsid w:val="007B2FC9"/>
    <w:rsid w:val="007B3C13"/>
    <w:rsid w:val="007B3C53"/>
    <w:rsid w:val="007B3D6B"/>
    <w:rsid w:val="007B4289"/>
    <w:rsid w:val="007B4796"/>
    <w:rsid w:val="007B4931"/>
    <w:rsid w:val="007B50BC"/>
    <w:rsid w:val="007B515C"/>
    <w:rsid w:val="007B5EB3"/>
    <w:rsid w:val="007B7070"/>
    <w:rsid w:val="007B7105"/>
    <w:rsid w:val="007B715D"/>
    <w:rsid w:val="007B7168"/>
    <w:rsid w:val="007C0C9A"/>
    <w:rsid w:val="007C0DDB"/>
    <w:rsid w:val="007C0E97"/>
    <w:rsid w:val="007C19AB"/>
    <w:rsid w:val="007C1B11"/>
    <w:rsid w:val="007C2062"/>
    <w:rsid w:val="007C2097"/>
    <w:rsid w:val="007C2130"/>
    <w:rsid w:val="007C21A7"/>
    <w:rsid w:val="007C2599"/>
    <w:rsid w:val="007C36AC"/>
    <w:rsid w:val="007C3737"/>
    <w:rsid w:val="007C3D32"/>
    <w:rsid w:val="007C3E89"/>
    <w:rsid w:val="007C41BE"/>
    <w:rsid w:val="007C458E"/>
    <w:rsid w:val="007C476A"/>
    <w:rsid w:val="007C4C5B"/>
    <w:rsid w:val="007C5397"/>
    <w:rsid w:val="007C5A60"/>
    <w:rsid w:val="007C7229"/>
    <w:rsid w:val="007C75DF"/>
    <w:rsid w:val="007D0070"/>
    <w:rsid w:val="007D0646"/>
    <w:rsid w:val="007D156F"/>
    <w:rsid w:val="007D1BCA"/>
    <w:rsid w:val="007D2419"/>
    <w:rsid w:val="007D290C"/>
    <w:rsid w:val="007D320D"/>
    <w:rsid w:val="007D321B"/>
    <w:rsid w:val="007D3227"/>
    <w:rsid w:val="007D35C5"/>
    <w:rsid w:val="007D38E0"/>
    <w:rsid w:val="007D4C75"/>
    <w:rsid w:val="007D4F2E"/>
    <w:rsid w:val="007D5142"/>
    <w:rsid w:val="007D5269"/>
    <w:rsid w:val="007D5465"/>
    <w:rsid w:val="007D56BA"/>
    <w:rsid w:val="007D5A7B"/>
    <w:rsid w:val="007D5DCE"/>
    <w:rsid w:val="007D5EAE"/>
    <w:rsid w:val="007D60F0"/>
    <w:rsid w:val="007D6163"/>
    <w:rsid w:val="007D62F4"/>
    <w:rsid w:val="007D79B6"/>
    <w:rsid w:val="007D7E21"/>
    <w:rsid w:val="007E017F"/>
    <w:rsid w:val="007E05B6"/>
    <w:rsid w:val="007E0AA5"/>
    <w:rsid w:val="007E0AA6"/>
    <w:rsid w:val="007E139A"/>
    <w:rsid w:val="007E1418"/>
    <w:rsid w:val="007E14B4"/>
    <w:rsid w:val="007E1677"/>
    <w:rsid w:val="007E1CA7"/>
    <w:rsid w:val="007E1F20"/>
    <w:rsid w:val="007E21EC"/>
    <w:rsid w:val="007E24D9"/>
    <w:rsid w:val="007E2742"/>
    <w:rsid w:val="007E274B"/>
    <w:rsid w:val="007E2A46"/>
    <w:rsid w:val="007E39F8"/>
    <w:rsid w:val="007E3B29"/>
    <w:rsid w:val="007E401D"/>
    <w:rsid w:val="007E43D2"/>
    <w:rsid w:val="007E47B3"/>
    <w:rsid w:val="007E4843"/>
    <w:rsid w:val="007E4B06"/>
    <w:rsid w:val="007E4C68"/>
    <w:rsid w:val="007E5196"/>
    <w:rsid w:val="007E538C"/>
    <w:rsid w:val="007E582A"/>
    <w:rsid w:val="007E5A7C"/>
    <w:rsid w:val="007E5B62"/>
    <w:rsid w:val="007E620A"/>
    <w:rsid w:val="007E6287"/>
    <w:rsid w:val="007E636F"/>
    <w:rsid w:val="007E6691"/>
    <w:rsid w:val="007E6C47"/>
    <w:rsid w:val="007E7626"/>
    <w:rsid w:val="007E77F6"/>
    <w:rsid w:val="007E79F5"/>
    <w:rsid w:val="007E7ACE"/>
    <w:rsid w:val="007E7BB4"/>
    <w:rsid w:val="007F01B4"/>
    <w:rsid w:val="007F0679"/>
    <w:rsid w:val="007F114E"/>
    <w:rsid w:val="007F18DE"/>
    <w:rsid w:val="007F1B2A"/>
    <w:rsid w:val="007F213A"/>
    <w:rsid w:val="007F393B"/>
    <w:rsid w:val="007F4164"/>
    <w:rsid w:val="007F44A3"/>
    <w:rsid w:val="007F4A5F"/>
    <w:rsid w:val="007F53E1"/>
    <w:rsid w:val="007F552C"/>
    <w:rsid w:val="007F5A33"/>
    <w:rsid w:val="007F5C47"/>
    <w:rsid w:val="007F5CAA"/>
    <w:rsid w:val="007F6543"/>
    <w:rsid w:val="007F6B51"/>
    <w:rsid w:val="007F7131"/>
    <w:rsid w:val="007F72D2"/>
    <w:rsid w:val="007F7665"/>
    <w:rsid w:val="007F7D11"/>
    <w:rsid w:val="007F7E89"/>
    <w:rsid w:val="00800F3A"/>
    <w:rsid w:val="008011D5"/>
    <w:rsid w:val="00801764"/>
    <w:rsid w:val="00801F82"/>
    <w:rsid w:val="008021DB"/>
    <w:rsid w:val="008025C7"/>
    <w:rsid w:val="0080260A"/>
    <w:rsid w:val="008026C2"/>
    <w:rsid w:val="00802711"/>
    <w:rsid w:val="008029DE"/>
    <w:rsid w:val="00803142"/>
    <w:rsid w:val="0080345B"/>
    <w:rsid w:val="00803511"/>
    <w:rsid w:val="00803B9E"/>
    <w:rsid w:val="00803D71"/>
    <w:rsid w:val="00803FF4"/>
    <w:rsid w:val="00804041"/>
    <w:rsid w:val="0080435D"/>
    <w:rsid w:val="00804C8D"/>
    <w:rsid w:val="00804E77"/>
    <w:rsid w:val="0080524C"/>
    <w:rsid w:val="00805C58"/>
    <w:rsid w:val="00805DD3"/>
    <w:rsid w:val="00805E0C"/>
    <w:rsid w:val="00806C3D"/>
    <w:rsid w:val="008073D5"/>
    <w:rsid w:val="0080772E"/>
    <w:rsid w:val="008078BE"/>
    <w:rsid w:val="0080794F"/>
    <w:rsid w:val="00807971"/>
    <w:rsid w:val="00807989"/>
    <w:rsid w:val="00807B4F"/>
    <w:rsid w:val="0081015A"/>
    <w:rsid w:val="008102EA"/>
    <w:rsid w:val="00810CDB"/>
    <w:rsid w:val="0081202C"/>
    <w:rsid w:val="00812072"/>
    <w:rsid w:val="00812270"/>
    <w:rsid w:val="00812487"/>
    <w:rsid w:val="00812554"/>
    <w:rsid w:val="00812744"/>
    <w:rsid w:val="00813024"/>
    <w:rsid w:val="0081339A"/>
    <w:rsid w:val="008134C0"/>
    <w:rsid w:val="0081365A"/>
    <w:rsid w:val="0081368E"/>
    <w:rsid w:val="00813DD5"/>
    <w:rsid w:val="00814600"/>
    <w:rsid w:val="0081460F"/>
    <w:rsid w:val="00814691"/>
    <w:rsid w:val="00814940"/>
    <w:rsid w:val="0081497D"/>
    <w:rsid w:val="00814F81"/>
    <w:rsid w:val="00815367"/>
    <w:rsid w:val="0081564E"/>
    <w:rsid w:val="0081580B"/>
    <w:rsid w:val="00815E4E"/>
    <w:rsid w:val="00816343"/>
    <w:rsid w:val="008164D2"/>
    <w:rsid w:val="00816D72"/>
    <w:rsid w:val="00817406"/>
    <w:rsid w:val="00817C8B"/>
    <w:rsid w:val="00817D0D"/>
    <w:rsid w:val="008206B5"/>
    <w:rsid w:val="0082137D"/>
    <w:rsid w:val="0082156C"/>
    <w:rsid w:val="00821B06"/>
    <w:rsid w:val="008221C7"/>
    <w:rsid w:val="008224A9"/>
    <w:rsid w:val="00822669"/>
    <w:rsid w:val="0082285F"/>
    <w:rsid w:val="008228C1"/>
    <w:rsid w:val="00822D9B"/>
    <w:rsid w:val="00822DAB"/>
    <w:rsid w:val="00822EFD"/>
    <w:rsid w:val="00822F53"/>
    <w:rsid w:val="00823022"/>
    <w:rsid w:val="00823162"/>
    <w:rsid w:val="00823CD1"/>
    <w:rsid w:val="00824714"/>
    <w:rsid w:val="008249A4"/>
    <w:rsid w:val="00824CDB"/>
    <w:rsid w:val="00825042"/>
    <w:rsid w:val="00825E42"/>
    <w:rsid w:val="00826938"/>
    <w:rsid w:val="00826DE5"/>
    <w:rsid w:val="008274A9"/>
    <w:rsid w:val="00827D4E"/>
    <w:rsid w:val="00830625"/>
    <w:rsid w:val="00830944"/>
    <w:rsid w:val="00830BAF"/>
    <w:rsid w:val="00830DBE"/>
    <w:rsid w:val="008313B2"/>
    <w:rsid w:val="008314C0"/>
    <w:rsid w:val="008316C2"/>
    <w:rsid w:val="00832539"/>
    <w:rsid w:val="00832991"/>
    <w:rsid w:val="00832E0A"/>
    <w:rsid w:val="00832E28"/>
    <w:rsid w:val="0083324C"/>
    <w:rsid w:val="008332C5"/>
    <w:rsid w:val="0083340A"/>
    <w:rsid w:val="00834F06"/>
    <w:rsid w:val="00834F1A"/>
    <w:rsid w:val="00835297"/>
    <w:rsid w:val="00835746"/>
    <w:rsid w:val="008358D0"/>
    <w:rsid w:val="0083690A"/>
    <w:rsid w:val="00836DA2"/>
    <w:rsid w:val="00836FD9"/>
    <w:rsid w:val="008375D6"/>
    <w:rsid w:val="00837BBF"/>
    <w:rsid w:val="00837C62"/>
    <w:rsid w:val="00837EB1"/>
    <w:rsid w:val="008402E6"/>
    <w:rsid w:val="00840AF8"/>
    <w:rsid w:val="00840CD2"/>
    <w:rsid w:val="008418C1"/>
    <w:rsid w:val="00841ACA"/>
    <w:rsid w:val="0084214C"/>
    <w:rsid w:val="0084217E"/>
    <w:rsid w:val="00842522"/>
    <w:rsid w:val="008428E8"/>
    <w:rsid w:val="00842AA1"/>
    <w:rsid w:val="00842C39"/>
    <w:rsid w:val="00842E3A"/>
    <w:rsid w:val="00843240"/>
    <w:rsid w:val="008435D0"/>
    <w:rsid w:val="0084385E"/>
    <w:rsid w:val="00843C9B"/>
    <w:rsid w:val="008446D9"/>
    <w:rsid w:val="00844F49"/>
    <w:rsid w:val="008452EB"/>
    <w:rsid w:val="0084564F"/>
    <w:rsid w:val="00845654"/>
    <w:rsid w:val="00845B57"/>
    <w:rsid w:val="00845D49"/>
    <w:rsid w:val="00845DF8"/>
    <w:rsid w:val="00846914"/>
    <w:rsid w:val="0084692E"/>
    <w:rsid w:val="00846988"/>
    <w:rsid w:val="00846D07"/>
    <w:rsid w:val="008472CA"/>
    <w:rsid w:val="008474AC"/>
    <w:rsid w:val="008478D9"/>
    <w:rsid w:val="008479C5"/>
    <w:rsid w:val="00847ABC"/>
    <w:rsid w:val="00847B06"/>
    <w:rsid w:val="00847B83"/>
    <w:rsid w:val="00850238"/>
    <w:rsid w:val="00850D8E"/>
    <w:rsid w:val="008511A3"/>
    <w:rsid w:val="00851FF0"/>
    <w:rsid w:val="0085216C"/>
    <w:rsid w:val="008522E5"/>
    <w:rsid w:val="008529A0"/>
    <w:rsid w:val="00852C42"/>
    <w:rsid w:val="00852CED"/>
    <w:rsid w:val="00852DA1"/>
    <w:rsid w:val="00853153"/>
    <w:rsid w:val="00853DA9"/>
    <w:rsid w:val="00853E0F"/>
    <w:rsid w:val="0085426D"/>
    <w:rsid w:val="00854AC1"/>
    <w:rsid w:val="00854F3F"/>
    <w:rsid w:val="00855007"/>
    <w:rsid w:val="008551C9"/>
    <w:rsid w:val="008556CC"/>
    <w:rsid w:val="00855C79"/>
    <w:rsid w:val="00855CAC"/>
    <w:rsid w:val="00855D28"/>
    <w:rsid w:val="00855E78"/>
    <w:rsid w:val="00856786"/>
    <w:rsid w:val="00856BDA"/>
    <w:rsid w:val="00856CF6"/>
    <w:rsid w:val="00856D29"/>
    <w:rsid w:val="00856DCD"/>
    <w:rsid w:val="00856EC3"/>
    <w:rsid w:val="0085764B"/>
    <w:rsid w:val="0086026B"/>
    <w:rsid w:val="0086031D"/>
    <w:rsid w:val="008603AD"/>
    <w:rsid w:val="00860616"/>
    <w:rsid w:val="00860C6A"/>
    <w:rsid w:val="00860FCC"/>
    <w:rsid w:val="00861D87"/>
    <w:rsid w:val="00862026"/>
    <w:rsid w:val="008623E5"/>
    <w:rsid w:val="008628DC"/>
    <w:rsid w:val="00862B56"/>
    <w:rsid w:val="00862E8F"/>
    <w:rsid w:val="00863341"/>
    <w:rsid w:val="00863796"/>
    <w:rsid w:val="00864B95"/>
    <w:rsid w:val="00864C16"/>
    <w:rsid w:val="00865F10"/>
    <w:rsid w:val="00865F8E"/>
    <w:rsid w:val="00866192"/>
    <w:rsid w:val="00866307"/>
    <w:rsid w:val="0086669C"/>
    <w:rsid w:val="00866A5C"/>
    <w:rsid w:val="00866A73"/>
    <w:rsid w:val="00867ABD"/>
    <w:rsid w:val="00867CA4"/>
    <w:rsid w:val="00870177"/>
    <w:rsid w:val="008703E6"/>
    <w:rsid w:val="0087073A"/>
    <w:rsid w:val="00870A01"/>
    <w:rsid w:val="0087101B"/>
    <w:rsid w:val="008711E4"/>
    <w:rsid w:val="0087192E"/>
    <w:rsid w:val="00871FC1"/>
    <w:rsid w:val="00872018"/>
    <w:rsid w:val="0087266C"/>
    <w:rsid w:val="00872D82"/>
    <w:rsid w:val="00873AE8"/>
    <w:rsid w:val="00873E4A"/>
    <w:rsid w:val="00874515"/>
    <w:rsid w:val="00874A5D"/>
    <w:rsid w:val="00874BA8"/>
    <w:rsid w:val="0087506D"/>
    <w:rsid w:val="008752EC"/>
    <w:rsid w:val="00875882"/>
    <w:rsid w:val="008758EA"/>
    <w:rsid w:val="00875D52"/>
    <w:rsid w:val="00876034"/>
    <w:rsid w:val="00876208"/>
    <w:rsid w:val="0087665D"/>
    <w:rsid w:val="008768E7"/>
    <w:rsid w:val="008769AE"/>
    <w:rsid w:val="00876F4E"/>
    <w:rsid w:val="00876F88"/>
    <w:rsid w:val="008771F4"/>
    <w:rsid w:val="00877822"/>
    <w:rsid w:val="00877AAB"/>
    <w:rsid w:val="00877ECF"/>
    <w:rsid w:val="00880957"/>
    <w:rsid w:val="00880C42"/>
    <w:rsid w:val="00881087"/>
    <w:rsid w:val="008813C4"/>
    <w:rsid w:val="008820AA"/>
    <w:rsid w:val="00882591"/>
    <w:rsid w:val="00882919"/>
    <w:rsid w:val="00882AA0"/>
    <w:rsid w:val="008832D4"/>
    <w:rsid w:val="0088372B"/>
    <w:rsid w:val="00883DBA"/>
    <w:rsid w:val="00883EBD"/>
    <w:rsid w:val="00884983"/>
    <w:rsid w:val="00884DDB"/>
    <w:rsid w:val="00884E88"/>
    <w:rsid w:val="0088519F"/>
    <w:rsid w:val="0088645B"/>
    <w:rsid w:val="0088677B"/>
    <w:rsid w:val="00886F91"/>
    <w:rsid w:val="008870FD"/>
    <w:rsid w:val="00887D32"/>
    <w:rsid w:val="00887E37"/>
    <w:rsid w:val="00890058"/>
    <w:rsid w:val="008901E5"/>
    <w:rsid w:val="00890498"/>
    <w:rsid w:val="008905F4"/>
    <w:rsid w:val="008908CB"/>
    <w:rsid w:val="00890B6B"/>
    <w:rsid w:val="00890C30"/>
    <w:rsid w:val="00890D53"/>
    <w:rsid w:val="008911C3"/>
    <w:rsid w:val="00891534"/>
    <w:rsid w:val="00891552"/>
    <w:rsid w:val="00891641"/>
    <w:rsid w:val="00891764"/>
    <w:rsid w:val="00891795"/>
    <w:rsid w:val="00891D02"/>
    <w:rsid w:val="00891EA2"/>
    <w:rsid w:val="00891F4B"/>
    <w:rsid w:val="008922F5"/>
    <w:rsid w:val="008927B1"/>
    <w:rsid w:val="008927E6"/>
    <w:rsid w:val="00892971"/>
    <w:rsid w:val="008929E8"/>
    <w:rsid w:val="00893BE6"/>
    <w:rsid w:val="00894119"/>
    <w:rsid w:val="00894363"/>
    <w:rsid w:val="00894573"/>
    <w:rsid w:val="00894966"/>
    <w:rsid w:val="00894B9C"/>
    <w:rsid w:val="00894EE4"/>
    <w:rsid w:val="008950A1"/>
    <w:rsid w:val="0089542C"/>
    <w:rsid w:val="00895A05"/>
    <w:rsid w:val="00895A3E"/>
    <w:rsid w:val="00895A8E"/>
    <w:rsid w:val="00895DA1"/>
    <w:rsid w:val="0089614D"/>
    <w:rsid w:val="008965DA"/>
    <w:rsid w:val="00896D25"/>
    <w:rsid w:val="00896E11"/>
    <w:rsid w:val="00897E3F"/>
    <w:rsid w:val="00897E7B"/>
    <w:rsid w:val="008A00DF"/>
    <w:rsid w:val="008A01AF"/>
    <w:rsid w:val="008A0BD1"/>
    <w:rsid w:val="008A0F9C"/>
    <w:rsid w:val="008A1CB9"/>
    <w:rsid w:val="008A1E4A"/>
    <w:rsid w:val="008A2466"/>
    <w:rsid w:val="008A2687"/>
    <w:rsid w:val="008A2776"/>
    <w:rsid w:val="008A2CBC"/>
    <w:rsid w:val="008A2D91"/>
    <w:rsid w:val="008A363E"/>
    <w:rsid w:val="008A3C47"/>
    <w:rsid w:val="008A4066"/>
    <w:rsid w:val="008A4216"/>
    <w:rsid w:val="008A437E"/>
    <w:rsid w:val="008A4DDC"/>
    <w:rsid w:val="008A5B40"/>
    <w:rsid w:val="008A655A"/>
    <w:rsid w:val="008A6717"/>
    <w:rsid w:val="008A682E"/>
    <w:rsid w:val="008A6C85"/>
    <w:rsid w:val="008A6FDB"/>
    <w:rsid w:val="008A7266"/>
    <w:rsid w:val="008A7B0A"/>
    <w:rsid w:val="008A7EE8"/>
    <w:rsid w:val="008B0168"/>
    <w:rsid w:val="008B0E17"/>
    <w:rsid w:val="008B12FF"/>
    <w:rsid w:val="008B18CA"/>
    <w:rsid w:val="008B1A87"/>
    <w:rsid w:val="008B1B0D"/>
    <w:rsid w:val="008B1C34"/>
    <w:rsid w:val="008B21D8"/>
    <w:rsid w:val="008B228A"/>
    <w:rsid w:val="008B271E"/>
    <w:rsid w:val="008B28C4"/>
    <w:rsid w:val="008B2AC3"/>
    <w:rsid w:val="008B2E63"/>
    <w:rsid w:val="008B2EF9"/>
    <w:rsid w:val="008B3546"/>
    <w:rsid w:val="008B3C43"/>
    <w:rsid w:val="008B4144"/>
    <w:rsid w:val="008B414C"/>
    <w:rsid w:val="008B4214"/>
    <w:rsid w:val="008B42E9"/>
    <w:rsid w:val="008B4769"/>
    <w:rsid w:val="008B4AA1"/>
    <w:rsid w:val="008B4C0F"/>
    <w:rsid w:val="008B574B"/>
    <w:rsid w:val="008B5C10"/>
    <w:rsid w:val="008B60AB"/>
    <w:rsid w:val="008B6231"/>
    <w:rsid w:val="008B62FF"/>
    <w:rsid w:val="008B6836"/>
    <w:rsid w:val="008B69C8"/>
    <w:rsid w:val="008B6AD5"/>
    <w:rsid w:val="008B6ED4"/>
    <w:rsid w:val="008B78ED"/>
    <w:rsid w:val="008C0308"/>
    <w:rsid w:val="008C04AF"/>
    <w:rsid w:val="008C0AA3"/>
    <w:rsid w:val="008C0C2F"/>
    <w:rsid w:val="008C0E11"/>
    <w:rsid w:val="008C118F"/>
    <w:rsid w:val="008C131C"/>
    <w:rsid w:val="008C143D"/>
    <w:rsid w:val="008C1548"/>
    <w:rsid w:val="008C1D29"/>
    <w:rsid w:val="008C1FE6"/>
    <w:rsid w:val="008C20D0"/>
    <w:rsid w:val="008C2210"/>
    <w:rsid w:val="008C221B"/>
    <w:rsid w:val="008C292F"/>
    <w:rsid w:val="008C2970"/>
    <w:rsid w:val="008C2BAC"/>
    <w:rsid w:val="008C2CB7"/>
    <w:rsid w:val="008C309D"/>
    <w:rsid w:val="008C30A1"/>
    <w:rsid w:val="008C316D"/>
    <w:rsid w:val="008C3B77"/>
    <w:rsid w:val="008C3CA0"/>
    <w:rsid w:val="008C4907"/>
    <w:rsid w:val="008C4D04"/>
    <w:rsid w:val="008C55CC"/>
    <w:rsid w:val="008C5836"/>
    <w:rsid w:val="008C5862"/>
    <w:rsid w:val="008C5927"/>
    <w:rsid w:val="008C5A7C"/>
    <w:rsid w:val="008C6023"/>
    <w:rsid w:val="008C60BD"/>
    <w:rsid w:val="008C6F3C"/>
    <w:rsid w:val="008C70D2"/>
    <w:rsid w:val="008C7668"/>
    <w:rsid w:val="008C7725"/>
    <w:rsid w:val="008C7D7B"/>
    <w:rsid w:val="008D0626"/>
    <w:rsid w:val="008D1160"/>
    <w:rsid w:val="008D139B"/>
    <w:rsid w:val="008D1A0C"/>
    <w:rsid w:val="008D1FA6"/>
    <w:rsid w:val="008D2140"/>
    <w:rsid w:val="008D2535"/>
    <w:rsid w:val="008D296A"/>
    <w:rsid w:val="008D344E"/>
    <w:rsid w:val="008D3C91"/>
    <w:rsid w:val="008D3CAF"/>
    <w:rsid w:val="008D3D1A"/>
    <w:rsid w:val="008D40A3"/>
    <w:rsid w:val="008D42A2"/>
    <w:rsid w:val="008D4457"/>
    <w:rsid w:val="008D45B5"/>
    <w:rsid w:val="008D510A"/>
    <w:rsid w:val="008D6FC7"/>
    <w:rsid w:val="008D7227"/>
    <w:rsid w:val="008D722B"/>
    <w:rsid w:val="008D7A51"/>
    <w:rsid w:val="008D7E74"/>
    <w:rsid w:val="008E047D"/>
    <w:rsid w:val="008E05F1"/>
    <w:rsid w:val="008E0ACD"/>
    <w:rsid w:val="008E0C39"/>
    <w:rsid w:val="008E0FC8"/>
    <w:rsid w:val="008E13BF"/>
    <w:rsid w:val="008E1441"/>
    <w:rsid w:val="008E14AE"/>
    <w:rsid w:val="008E1AF8"/>
    <w:rsid w:val="008E1B2B"/>
    <w:rsid w:val="008E20E0"/>
    <w:rsid w:val="008E2247"/>
    <w:rsid w:val="008E2597"/>
    <w:rsid w:val="008E26B6"/>
    <w:rsid w:val="008E27D6"/>
    <w:rsid w:val="008E2D1C"/>
    <w:rsid w:val="008E30BD"/>
    <w:rsid w:val="008E383D"/>
    <w:rsid w:val="008E39E9"/>
    <w:rsid w:val="008E4ACF"/>
    <w:rsid w:val="008E4D12"/>
    <w:rsid w:val="008E4D1E"/>
    <w:rsid w:val="008E4FD9"/>
    <w:rsid w:val="008E54DE"/>
    <w:rsid w:val="008E57C5"/>
    <w:rsid w:val="008E5A30"/>
    <w:rsid w:val="008E5A98"/>
    <w:rsid w:val="008E5B63"/>
    <w:rsid w:val="008E650F"/>
    <w:rsid w:val="008E666C"/>
    <w:rsid w:val="008E6791"/>
    <w:rsid w:val="008E6827"/>
    <w:rsid w:val="008E69C4"/>
    <w:rsid w:val="008E6A25"/>
    <w:rsid w:val="008E7630"/>
    <w:rsid w:val="008E764F"/>
    <w:rsid w:val="008E7691"/>
    <w:rsid w:val="008E7696"/>
    <w:rsid w:val="008E77CB"/>
    <w:rsid w:val="008E7870"/>
    <w:rsid w:val="008E7E14"/>
    <w:rsid w:val="008E7F85"/>
    <w:rsid w:val="008F056C"/>
    <w:rsid w:val="008F13EA"/>
    <w:rsid w:val="008F1864"/>
    <w:rsid w:val="008F1D06"/>
    <w:rsid w:val="008F2559"/>
    <w:rsid w:val="008F28AB"/>
    <w:rsid w:val="008F2EBE"/>
    <w:rsid w:val="008F344E"/>
    <w:rsid w:val="008F37CB"/>
    <w:rsid w:val="008F3F93"/>
    <w:rsid w:val="008F40F9"/>
    <w:rsid w:val="008F461C"/>
    <w:rsid w:val="008F4AB0"/>
    <w:rsid w:val="008F4D4C"/>
    <w:rsid w:val="008F5048"/>
    <w:rsid w:val="008F5086"/>
    <w:rsid w:val="008F558E"/>
    <w:rsid w:val="008F5B15"/>
    <w:rsid w:val="008F7521"/>
    <w:rsid w:val="008F79C2"/>
    <w:rsid w:val="009002EB"/>
    <w:rsid w:val="009004D4"/>
    <w:rsid w:val="009012DD"/>
    <w:rsid w:val="00901CA7"/>
    <w:rsid w:val="00901D3C"/>
    <w:rsid w:val="00902068"/>
    <w:rsid w:val="009021C3"/>
    <w:rsid w:val="00902318"/>
    <w:rsid w:val="0090236E"/>
    <w:rsid w:val="0090239D"/>
    <w:rsid w:val="00902441"/>
    <w:rsid w:val="00902921"/>
    <w:rsid w:val="0090326C"/>
    <w:rsid w:val="0090377A"/>
    <w:rsid w:val="009047B6"/>
    <w:rsid w:val="00904EBD"/>
    <w:rsid w:val="009056EE"/>
    <w:rsid w:val="00906C14"/>
    <w:rsid w:val="00907399"/>
    <w:rsid w:val="00907517"/>
    <w:rsid w:val="00907F48"/>
    <w:rsid w:val="00910238"/>
    <w:rsid w:val="00910377"/>
    <w:rsid w:val="00910A36"/>
    <w:rsid w:val="00911276"/>
    <w:rsid w:val="009112D3"/>
    <w:rsid w:val="00911507"/>
    <w:rsid w:val="009116A2"/>
    <w:rsid w:val="009122F4"/>
    <w:rsid w:val="0091263C"/>
    <w:rsid w:val="009127FD"/>
    <w:rsid w:val="00912B67"/>
    <w:rsid w:val="00912E4E"/>
    <w:rsid w:val="009130A3"/>
    <w:rsid w:val="00913202"/>
    <w:rsid w:val="00913893"/>
    <w:rsid w:val="00913DB3"/>
    <w:rsid w:val="00913F78"/>
    <w:rsid w:val="009143CE"/>
    <w:rsid w:val="009144AF"/>
    <w:rsid w:val="00914588"/>
    <w:rsid w:val="00914758"/>
    <w:rsid w:val="00914D60"/>
    <w:rsid w:val="0091549A"/>
    <w:rsid w:val="0091558C"/>
    <w:rsid w:val="009155BB"/>
    <w:rsid w:val="0091570B"/>
    <w:rsid w:val="00915966"/>
    <w:rsid w:val="009169CF"/>
    <w:rsid w:val="00917252"/>
    <w:rsid w:val="00917451"/>
    <w:rsid w:val="009176CF"/>
    <w:rsid w:val="0092037E"/>
    <w:rsid w:val="00920618"/>
    <w:rsid w:val="00920CB6"/>
    <w:rsid w:val="00920D5F"/>
    <w:rsid w:val="00921DFB"/>
    <w:rsid w:val="00922C46"/>
    <w:rsid w:val="00922C76"/>
    <w:rsid w:val="00923AAB"/>
    <w:rsid w:val="00924AD1"/>
    <w:rsid w:val="0092586E"/>
    <w:rsid w:val="00925A86"/>
    <w:rsid w:val="00925D8D"/>
    <w:rsid w:val="00926056"/>
    <w:rsid w:val="009260D3"/>
    <w:rsid w:val="00926570"/>
    <w:rsid w:val="00926C24"/>
    <w:rsid w:val="0092707D"/>
    <w:rsid w:val="0092745F"/>
    <w:rsid w:val="00927947"/>
    <w:rsid w:val="00927A43"/>
    <w:rsid w:val="009301F2"/>
    <w:rsid w:val="00930B6B"/>
    <w:rsid w:val="00930C76"/>
    <w:rsid w:val="00930E28"/>
    <w:rsid w:val="009315C2"/>
    <w:rsid w:val="00932130"/>
    <w:rsid w:val="0093256B"/>
    <w:rsid w:val="009326D8"/>
    <w:rsid w:val="00932736"/>
    <w:rsid w:val="0093286C"/>
    <w:rsid w:val="00932BD9"/>
    <w:rsid w:val="00932E00"/>
    <w:rsid w:val="00932E95"/>
    <w:rsid w:val="00933072"/>
    <w:rsid w:val="009330AA"/>
    <w:rsid w:val="0093318A"/>
    <w:rsid w:val="0093360C"/>
    <w:rsid w:val="0093452B"/>
    <w:rsid w:val="0093459D"/>
    <w:rsid w:val="00934A4A"/>
    <w:rsid w:val="00934F08"/>
    <w:rsid w:val="0093609A"/>
    <w:rsid w:val="009361A2"/>
    <w:rsid w:val="0093626C"/>
    <w:rsid w:val="009363C8"/>
    <w:rsid w:val="00936A87"/>
    <w:rsid w:val="00937125"/>
    <w:rsid w:val="00937321"/>
    <w:rsid w:val="00937E1C"/>
    <w:rsid w:val="00940259"/>
    <w:rsid w:val="009409D2"/>
    <w:rsid w:val="00940A4E"/>
    <w:rsid w:val="00940B1F"/>
    <w:rsid w:val="00942652"/>
    <w:rsid w:val="009427ED"/>
    <w:rsid w:val="00942AD5"/>
    <w:rsid w:val="00942C2D"/>
    <w:rsid w:val="00943968"/>
    <w:rsid w:val="00943E25"/>
    <w:rsid w:val="00943F93"/>
    <w:rsid w:val="009444B0"/>
    <w:rsid w:val="00944887"/>
    <w:rsid w:val="009453A1"/>
    <w:rsid w:val="0094603F"/>
    <w:rsid w:val="009460E7"/>
    <w:rsid w:val="009462F7"/>
    <w:rsid w:val="009465D2"/>
    <w:rsid w:val="00946B5E"/>
    <w:rsid w:val="00946F32"/>
    <w:rsid w:val="00950102"/>
    <w:rsid w:val="00951509"/>
    <w:rsid w:val="00951EB8"/>
    <w:rsid w:val="009523AF"/>
    <w:rsid w:val="00952A31"/>
    <w:rsid w:val="00952B56"/>
    <w:rsid w:val="00952B6E"/>
    <w:rsid w:val="0095372F"/>
    <w:rsid w:val="00953E28"/>
    <w:rsid w:val="00953E6C"/>
    <w:rsid w:val="00954288"/>
    <w:rsid w:val="00954768"/>
    <w:rsid w:val="00954B8F"/>
    <w:rsid w:val="0095573E"/>
    <w:rsid w:val="00955A84"/>
    <w:rsid w:val="00955AD1"/>
    <w:rsid w:val="00955EF7"/>
    <w:rsid w:val="00956495"/>
    <w:rsid w:val="00956576"/>
    <w:rsid w:val="00956A7D"/>
    <w:rsid w:val="00956F9E"/>
    <w:rsid w:val="0095700B"/>
    <w:rsid w:val="00957288"/>
    <w:rsid w:val="009577C7"/>
    <w:rsid w:val="009603A0"/>
    <w:rsid w:val="00960DC7"/>
    <w:rsid w:val="00960FF7"/>
    <w:rsid w:val="00961694"/>
    <w:rsid w:val="00961AD7"/>
    <w:rsid w:val="0096283D"/>
    <w:rsid w:val="00962B64"/>
    <w:rsid w:val="00962D26"/>
    <w:rsid w:val="00962E21"/>
    <w:rsid w:val="00962EBC"/>
    <w:rsid w:val="00963393"/>
    <w:rsid w:val="00963945"/>
    <w:rsid w:val="00963A2F"/>
    <w:rsid w:val="00963AFF"/>
    <w:rsid w:val="00964637"/>
    <w:rsid w:val="0096469B"/>
    <w:rsid w:val="00964832"/>
    <w:rsid w:val="00964A34"/>
    <w:rsid w:val="00964A63"/>
    <w:rsid w:val="00964F57"/>
    <w:rsid w:val="0096504B"/>
    <w:rsid w:val="00965464"/>
    <w:rsid w:val="009654FE"/>
    <w:rsid w:val="00965925"/>
    <w:rsid w:val="00966480"/>
    <w:rsid w:val="0096679F"/>
    <w:rsid w:val="00966B51"/>
    <w:rsid w:val="00966F84"/>
    <w:rsid w:val="0096774A"/>
    <w:rsid w:val="00967BEC"/>
    <w:rsid w:val="00967CFE"/>
    <w:rsid w:val="0097005A"/>
    <w:rsid w:val="00970535"/>
    <w:rsid w:val="0097068E"/>
    <w:rsid w:val="00970736"/>
    <w:rsid w:val="009707DE"/>
    <w:rsid w:val="00970934"/>
    <w:rsid w:val="00970C86"/>
    <w:rsid w:val="00970FA0"/>
    <w:rsid w:val="00971003"/>
    <w:rsid w:val="0097181C"/>
    <w:rsid w:val="0097187E"/>
    <w:rsid w:val="00972079"/>
    <w:rsid w:val="009727F0"/>
    <w:rsid w:val="00973553"/>
    <w:rsid w:val="0097383B"/>
    <w:rsid w:val="00973A46"/>
    <w:rsid w:val="00973DB4"/>
    <w:rsid w:val="00973E95"/>
    <w:rsid w:val="00974394"/>
    <w:rsid w:val="009750DE"/>
    <w:rsid w:val="0097512B"/>
    <w:rsid w:val="00975622"/>
    <w:rsid w:val="0097569F"/>
    <w:rsid w:val="0097594D"/>
    <w:rsid w:val="009763BE"/>
    <w:rsid w:val="00976985"/>
    <w:rsid w:val="00976B95"/>
    <w:rsid w:val="00976DA4"/>
    <w:rsid w:val="00976EB0"/>
    <w:rsid w:val="0097731F"/>
    <w:rsid w:val="00977A10"/>
    <w:rsid w:val="00981192"/>
    <w:rsid w:val="00981760"/>
    <w:rsid w:val="00981917"/>
    <w:rsid w:val="00981C72"/>
    <w:rsid w:val="00981DE1"/>
    <w:rsid w:val="00981F58"/>
    <w:rsid w:val="00982121"/>
    <w:rsid w:val="009821FA"/>
    <w:rsid w:val="00983478"/>
    <w:rsid w:val="0098483D"/>
    <w:rsid w:val="0098502D"/>
    <w:rsid w:val="00985047"/>
    <w:rsid w:val="009855DD"/>
    <w:rsid w:val="00985B6E"/>
    <w:rsid w:val="00985F42"/>
    <w:rsid w:val="00986B37"/>
    <w:rsid w:val="00987191"/>
    <w:rsid w:val="009879A7"/>
    <w:rsid w:val="00987D18"/>
    <w:rsid w:val="00990054"/>
    <w:rsid w:val="0099036B"/>
    <w:rsid w:val="00990C4D"/>
    <w:rsid w:val="00991069"/>
    <w:rsid w:val="009912C5"/>
    <w:rsid w:val="00991C4C"/>
    <w:rsid w:val="00991FF6"/>
    <w:rsid w:val="00992032"/>
    <w:rsid w:val="0099281D"/>
    <w:rsid w:val="009931B2"/>
    <w:rsid w:val="00993B2E"/>
    <w:rsid w:val="00993DCF"/>
    <w:rsid w:val="00993F01"/>
    <w:rsid w:val="00993F17"/>
    <w:rsid w:val="00994C21"/>
    <w:rsid w:val="00995021"/>
    <w:rsid w:val="00995849"/>
    <w:rsid w:val="00995AEC"/>
    <w:rsid w:val="00995E40"/>
    <w:rsid w:val="00995E52"/>
    <w:rsid w:val="00996036"/>
    <w:rsid w:val="009960D6"/>
    <w:rsid w:val="00996144"/>
    <w:rsid w:val="009964D6"/>
    <w:rsid w:val="009968C7"/>
    <w:rsid w:val="00996AED"/>
    <w:rsid w:val="00996E23"/>
    <w:rsid w:val="00996F59"/>
    <w:rsid w:val="00997139"/>
    <w:rsid w:val="00997A6D"/>
    <w:rsid w:val="009A0B8B"/>
    <w:rsid w:val="009A11F8"/>
    <w:rsid w:val="009A13FF"/>
    <w:rsid w:val="009A1523"/>
    <w:rsid w:val="009A1D30"/>
    <w:rsid w:val="009A218A"/>
    <w:rsid w:val="009A27E3"/>
    <w:rsid w:val="009A2C5B"/>
    <w:rsid w:val="009A30AD"/>
    <w:rsid w:val="009A3352"/>
    <w:rsid w:val="009A3DA0"/>
    <w:rsid w:val="009A3FCA"/>
    <w:rsid w:val="009A446A"/>
    <w:rsid w:val="009A4740"/>
    <w:rsid w:val="009A4A37"/>
    <w:rsid w:val="009A4ABB"/>
    <w:rsid w:val="009A4BB5"/>
    <w:rsid w:val="009A53EA"/>
    <w:rsid w:val="009A5712"/>
    <w:rsid w:val="009A59CB"/>
    <w:rsid w:val="009A5A66"/>
    <w:rsid w:val="009A5BAF"/>
    <w:rsid w:val="009A5F7B"/>
    <w:rsid w:val="009A61F9"/>
    <w:rsid w:val="009A6760"/>
    <w:rsid w:val="009A6F0D"/>
    <w:rsid w:val="009A70D0"/>
    <w:rsid w:val="009A717D"/>
    <w:rsid w:val="009A74DE"/>
    <w:rsid w:val="009A77A1"/>
    <w:rsid w:val="009A7AC0"/>
    <w:rsid w:val="009A7CCA"/>
    <w:rsid w:val="009B0217"/>
    <w:rsid w:val="009B0891"/>
    <w:rsid w:val="009B09FF"/>
    <w:rsid w:val="009B0A5D"/>
    <w:rsid w:val="009B1F51"/>
    <w:rsid w:val="009B2143"/>
    <w:rsid w:val="009B2426"/>
    <w:rsid w:val="009B2ADB"/>
    <w:rsid w:val="009B3774"/>
    <w:rsid w:val="009B3F00"/>
    <w:rsid w:val="009B4552"/>
    <w:rsid w:val="009B4705"/>
    <w:rsid w:val="009B4D78"/>
    <w:rsid w:val="009B555C"/>
    <w:rsid w:val="009B5F2B"/>
    <w:rsid w:val="009B6227"/>
    <w:rsid w:val="009B6679"/>
    <w:rsid w:val="009B6F23"/>
    <w:rsid w:val="009B77B6"/>
    <w:rsid w:val="009B77D1"/>
    <w:rsid w:val="009B799C"/>
    <w:rsid w:val="009B7B74"/>
    <w:rsid w:val="009C0617"/>
    <w:rsid w:val="009C0D2C"/>
    <w:rsid w:val="009C12BB"/>
    <w:rsid w:val="009C1342"/>
    <w:rsid w:val="009C13D7"/>
    <w:rsid w:val="009C1619"/>
    <w:rsid w:val="009C1A5C"/>
    <w:rsid w:val="009C237E"/>
    <w:rsid w:val="009C2706"/>
    <w:rsid w:val="009C34FB"/>
    <w:rsid w:val="009C350C"/>
    <w:rsid w:val="009C42A1"/>
    <w:rsid w:val="009C42C7"/>
    <w:rsid w:val="009C47D3"/>
    <w:rsid w:val="009C526B"/>
    <w:rsid w:val="009C533A"/>
    <w:rsid w:val="009C559C"/>
    <w:rsid w:val="009C5736"/>
    <w:rsid w:val="009C59AF"/>
    <w:rsid w:val="009C59E0"/>
    <w:rsid w:val="009C671D"/>
    <w:rsid w:val="009C6B07"/>
    <w:rsid w:val="009C710C"/>
    <w:rsid w:val="009C7184"/>
    <w:rsid w:val="009C7444"/>
    <w:rsid w:val="009C761C"/>
    <w:rsid w:val="009D000C"/>
    <w:rsid w:val="009D02DF"/>
    <w:rsid w:val="009D033C"/>
    <w:rsid w:val="009D0873"/>
    <w:rsid w:val="009D0AD1"/>
    <w:rsid w:val="009D0FDC"/>
    <w:rsid w:val="009D1136"/>
    <w:rsid w:val="009D1493"/>
    <w:rsid w:val="009D16AE"/>
    <w:rsid w:val="009D199B"/>
    <w:rsid w:val="009D1A1B"/>
    <w:rsid w:val="009D1DFC"/>
    <w:rsid w:val="009D24D0"/>
    <w:rsid w:val="009D27A5"/>
    <w:rsid w:val="009D3051"/>
    <w:rsid w:val="009D3278"/>
    <w:rsid w:val="009D347A"/>
    <w:rsid w:val="009D3977"/>
    <w:rsid w:val="009D39AE"/>
    <w:rsid w:val="009D3D5F"/>
    <w:rsid w:val="009D3E32"/>
    <w:rsid w:val="009D3FE0"/>
    <w:rsid w:val="009D4051"/>
    <w:rsid w:val="009D4064"/>
    <w:rsid w:val="009D4209"/>
    <w:rsid w:val="009D44B6"/>
    <w:rsid w:val="009D4A36"/>
    <w:rsid w:val="009D4E60"/>
    <w:rsid w:val="009D4ED2"/>
    <w:rsid w:val="009D4EFF"/>
    <w:rsid w:val="009D52F9"/>
    <w:rsid w:val="009D5656"/>
    <w:rsid w:val="009D5DE1"/>
    <w:rsid w:val="009D6909"/>
    <w:rsid w:val="009D6A82"/>
    <w:rsid w:val="009D6B4D"/>
    <w:rsid w:val="009D6EBB"/>
    <w:rsid w:val="009D7364"/>
    <w:rsid w:val="009D75C2"/>
    <w:rsid w:val="009D7B20"/>
    <w:rsid w:val="009D7DFF"/>
    <w:rsid w:val="009D7F82"/>
    <w:rsid w:val="009E0979"/>
    <w:rsid w:val="009E1302"/>
    <w:rsid w:val="009E141D"/>
    <w:rsid w:val="009E16B1"/>
    <w:rsid w:val="009E1B9E"/>
    <w:rsid w:val="009E1E01"/>
    <w:rsid w:val="009E1F4B"/>
    <w:rsid w:val="009E275D"/>
    <w:rsid w:val="009E2B38"/>
    <w:rsid w:val="009E2BE8"/>
    <w:rsid w:val="009E2DEA"/>
    <w:rsid w:val="009E300A"/>
    <w:rsid w:val="009E3C2F"/>
    <w:rsid w:val="009E5E0E"/>
    <w:rsid w:val="009E5FFD"/>
    <w:rsid w:val="009E642B"/>
    <w:rsid w:val="009E66C6"/>
    <w:rsid w:val="009E6A10"/>
    <w:rsid w:val="009E6ECA"/>
    <w:rsid w:val="009E7279"/>
    <w:rsid w:val="009E78E6"/>
    <w:rsid w:val="009F098C"/>
    <w:rsid w:val="009F0AF0"/>
    <w:rsid w:val="009F0B34"/>
    <w:rsid w:val="009F0CA0"/>
    <w:rsid w:val="009F19C6"/>
    <w:rsid w:val="009F223D"/>
    <w:rsid w:val="009F2C16"/>
    <w:rsid w:val="009F34E7"/>
    <w:rsid w:val="009F353A"/>
    <w:rsid w:val="009F36DF"/>
    <w:rsid w:val="009F38CB"/>
    <w:rsid w:val="009F3C79"/>
    <w:rsid w:val="009F3F16"/>
    <w:rsid w:val="009F3FFE"/>
    <w:rsid w:val="009F43D4"/>
    <w:rsid w:val="009F4411"/>
    <w:rsid w:val="009F49A5"/>
    <w:rsid w:val="009F49D5"/>
    <w:rsid w:val="009F56FF"/>
    <w:rsid w:val="009F584D"/>
    <w:rsid w:val="009F59EE"/>
    <w:rsid w:val="009F5C39"/>
    <w:rsid w:val="009F5EAB"/>
    <w:rsid w:val="009F6C83"/>
    <w:rsid w:val="009F6D1E"/>
    <w:rsid w:val="009F6E92"/>
    <w:rsid w:val="009F72C4"/>
    <w:rsid w:val="009F74D0"/>
    <w:rsid w:val="009F74FA"/>
    <w:rsid w:val="009F7726"/>
    <w:rsid w:val="009F7EB9"/>
    <w:rsid w:val="00A00B6B"/>
    <w:rsid w:val="00A01866"/>
    <w:rsid w:val="00A02232"/>
    <w:rsid w:val="00A022EB"/>
    <w:rsid w:val="00A031B4"/>
    <w:rsid w:val="00A03F74"/>
    <w:rsid w:val="00A04006"/>
    <w:rsid w:val="00A04925"/>
    <w:rsid w:val="00A04ED9"/>
    <w:rsid w:val="00A0539B"/>
    <w:rsid w:val="00A055CA"/>
    <w:rsid w:val="00A057D6"/>
    <w:rsid w:val="00A061C2"/>
    <w:rsid w:val="00A06F9C"/>
    <w:rsid w:val="00A076B8"/>
    <w:rsid w:val="00A07E42"/>
    <w:rsid w:val="00A100D6"/>
    <w:rsid w:val="00A1031F"/>
    <w:rsid w:val="00A103AD"/>
    <w:rsid w:val="00A104D2"/>
    <w:rsid w:val="00A108A9"/>
    <w:rsid w:val="00A109F6"/>
    <w:rsid w:val="00A10D1F"/>
    <w:rsid w:val="00A114BC"/>
    <w:rsid w:val="00A11DF3"/>
    <w:rsid w:val="00A1256B"/>
    <w:rsid w:val="00A12807"/>
    <w:rsid w:val="00A1349C"/>
    <w:rsid w:val="00A13D3A"/>
    <w:rsid w:val="00A13F79"/>
    <w:rsid w:val="00A14046"/>
    <w:rsid w:val="00A1414B"/>
    <w:rsid w:val="00A1442F"/>
    <w:rsid w:val="00A14C91"/>
    <w:rsid w:val="00A167CB"/>
    <w:rsid w:val="00A168AA"/>
    <w:rsid w:val="00A17104"/>
    <w:rsid w:val="00A17E12"/>
    <w:rsid w:val="00A17F9C"/>
    <w:rsid w:val="00A204DF"/>
    <w:rsid w:val="00A2098F"/>
    <w:rsid w:val="00A20D30"/>
    <w:rsid w:val="00A216A0"/>
    <w:rsid w:val="00A21703"/>
    <w:rsid w:val="00A217A7"/>
    <w:rsid w:val="00A21F3A"/>
    <w:rsid w:val="00A22C2F"/>
    <w:rsid w:val="00A22E42"/>
    <w:rsid w:val="00A2303A"/>
    <w:rsid w:val="00A2320D"/>
    <w:rsid w:val="00A234D6"/>
    <w:rsid w:val="00A23860"/>
    <w:rsid w:val="00A23AB4"/>
    <w:rsid w:val="00A23AE7"/>
    <w:rsid w:val="00A240B1"/>
    <w:rsid w:val="00A24720"/>
    <w:rsid w:val="00A24971"/>
    <w:rsid w:val="00A24B74"/>
    <w:rsid w:val="00A24D9F"/>
    <w:rsid w:val="00A2526F"/>
    <w:rsid w:val="00A2572E"/>
    <w:rsid w:val="00A25B50"/>
    <w:rsid w:val="00A25D55"/>
    <w:rsid w:val="00A25E3E"/>
    <w:rsid w:val="00A267E1"/>
    <w:rsid w:val="00A267FD"/>
    <w:rsid w:val="00A30914"/>
    <w:rsid w:val="00A30B49"/>
    <w:rsid w:val="00A31E26"/>
    <w:rsid w:val="00A3203B"/>
    <w:rsid w:val="00A32593"/>
    <w:rsid w:val="00A326CE"/>
    <w:rsid w:val="00A3277B"/>
    <w:rsid w:val="00A333B9"/>
    <w:rsid w:val="00A33D72"/>
    <w:rsid w:val="00A3434B"/>
    <w:rsid w:val="00A343FA"/>
    <w:rsid w:val="00A345A8"/>
    <w:rsid w:val="00A34A0D"/>
    <w:rsid w:val="00A352A0"/>
    <w:rsid w:val="00A3533E"/>
    <w:rsid w:val="00A35A41"/>
    <w:rsid w:val="00A36964"/>
    <w:rsid w:val="00A36FF3"/>
    <w:rsid w:val="00A37056"/>
    <w:rsid w:val="00A37207"/>
    <w:rsid w:val="00A40D07"/>
    <w:rsid w:val="00A41178"/>
    <w:rsid w:val="00A4150A"/>
    <w:rsid w:val="00A415BA"/>
    <w:rsid w:val="00A416F4"/>
    <w:rsid w:val="00A417D7"/>
    <w:rsid w:val="00A4197E"/>
    <w:rsid w:val="00A41AEC"/>
    <w:rsid w:val="00A41B2E"/>
    <w:rsid w:val="00A41C1F"/>
    <w:rsid w:val="00A42283"/>
    <w:rsid w:val="00A42590"/>
    <w:rsid w:val="00A4342A"/>
    <w:rsid w:val="00A43B18"/>
    <w:rsid w:val="00A444EC"/>
    <w:rsid w:val="00A44511"/>
    <w:rsid w:val="00A448E1"/>
    <w:rsid w:val="00A44906"/>
    <w:rsid w:val="00A44B54"/>
    <w:rsid w:val="00A44F1D"/>
    <w:rsid w:val="00A4530C"/>
    <w:rsid w:val="00A45420"/>
    <w:rsid w:val="00A4559D"/>
    <w:rsid w:val="00A45B9B"/>
    <w:rsid w:val="00A45BE6"/>
    <w:rsid w:val="00A45D8B"/>
    <w:rsid w:val="00A461DE"/>
    <w:rsid w:val="00A46996"/>
    <w:rsid w:val="00A47089"/>
    <w:rsid w:val="00A4720C"/>
    <w:rsid w:val="00A47892"/>
    <w:rsid w:val="00A47E50"/>
    <w:rsid w:val="00A50076"/>
    <w:rsid w:val="00A500C9"/>
    <w:rsid w:val="00A509C4"/>
    <w:rsid w:val="00A50B96"/>
    <w:rsid w:val="00A50F5F"/>
    <w:rsid w:val="00A5157D"/>
    <w:rsid w:val="00A529CC"/>
    <w:rsid w:val="00A52B46"/>
    <w:rsid w:val="00A52E56"/>
    <w:rsid w:val="00A535AF"/>
    <w:rsid w:val="00A53F5E"/>
    <w:rsid w:val="00A53FEB"/>
    <w:rsid w:val="00A54003"/>
    <w:rsid w:val="00A543D1"/>
    <w:rsid w:val="00A5453E"/>
    <w:rsid w:val="00A55091"/>
    <w:rsid w:val="00A557EE"/>
    <w:rsid w:val="00A55A38"/>
    <w:rsid w:val="00A55DD4"/>
    <w:rsid w:val="00A5600E"/>
    <w:rsid w:val="00A56127"/>
    <w:rsid w:val="00A5663D"/>
    <w:rsid w:val="00A5674E"/>
    <w:rsid w:val="00A56B84"/>
    <w:rsid w:val="00A56E78"/>
    <w:rsid w:val="00A571BF"/>
    <w:rsid w:val="00A57D9E"/>
    <w:rsid w:val="00A601F5"/>
    <w:rsid w:val="00A604FA"/>
    <w:rsid w:val="00A618F5"/>
    <w:rsid w:val="00A61B34"/>
    <w:rsid w:val="00A61C4D"/>
    <w:rsid w:val="00A624EF"/>
    <w:rsid w:val="00A62709"/>
    <w:rsid w:val="00A62B23"/>
    <w:rsid w:val="00A63D51"/>
    <w:rsid w:val="00A640E7"/>
    <w:rsid w:val="00A647A5"/>
    <w:rsid w:val="00A64937"/>
    <w:rsid w:val="00A64B74"/>
    <w:rsid w:val="00A64B7B"/>
    <w:rsid w:val="00A64F2B"/>
    <w:rsid w:val="00A64FB7"/>
    <w:rsid w:val="00A65784"/>
    <w:rsid w:val="00A65D12"/>
    <w:rsid w:val="00A66126"/>
    <w:rsid w:val="00A6617F"/>
    <w:rsid w:val="00A666DE"/>
    <w:rsid w:val="00A66B06"/>
    <w:rsid w:val="00A66B51"/>
    <w:rsid w:val="00A66E9D"/>
    <w:rsid w:val="00A672AC"/>
    <w:rsid w:val="00A6752F"/>
    <w:rsid w:val="00A67CA9"/>
    <w:rsid w:val="00A67E71"/>
    <w:rsid w:val="00A7020F"/>
    <w:rsid w:val="00A70636"/>
    <w:rsid w:val="00A7097D"/>
    <w:rsid w:val="00A70AF3"/>
    <w:rsid w:val="00A70C1D"/>
    <w:rsid w:val="00A7105C"/>
    <w:rsid w:val="00A718E1"/>
    <w:rsid w:val="00A71E93"/>
    <w:rsid w:val="00A722F3"/>
    <w:rsid w:val="00A72431"/>
    <w:rsid w:val="00A727E6"/>
    <w:rsid w:val="00A729D7"/>
    <w:rsid w:val="00A73904"/>
    <w:rsid w:val="00A743F1"/>
    <w:rsid w:val="00A74594"/>
    <w:rsid w:val="00A74612"/>
    <w:rsid w:val="00A753A0"/>
    <w:rsid w:val="00A7633E"/>
    <w:rsid w:val="00A76509"/>
    <w:rsid w:val="00A76A40"/>
    <w:rsid w:val="00A76D42"/>
    <w:rsid w:val="00A76DAB"/>
    <w:rsid w:val="00A76E37"/>
    <w:rsid w:val="00A77002"/>
    <w:rsid w:val="00A77EDE"/>
    <w:rsid w:val="00A803B3"/>
    <w:rsid w:val="00A811D7"/>
    <w:rsid w:val="00A815C9"/>
    <w:rsid w:val="00A816B9"/>
    <w:rsid w:val="00A8220C"/>
    <w:rsid w:val="00A8274E"/>
    <w:rsid w:val="00A82C96"/>
    <w:rsid w:val="00A834A3"/>
    <w:rsid w:val="00A838B7"/>
    <w:rsid w:val="00A83B3A"/>
    <w:rsid w:val="00A83C23"/>
    <w:rsid w:val="00A83F5D"/>
    <w:rsid w:val="00A84563"/>
    <w:rsid w:val="00A845D4"/>
    <w:rsid w:val="00A846D1"/>
    <w:rsid w:val="00A849C0"/>
    <w:rsid w:val="00A84D9C"/>
    <w:rsid w:val="00A852CC"/>
    <w:rsid w:val="00A85B32"/>
    <w:rsid w:val="00A8601F"/>
    <w:rsid w:val="00A86094"/>
    <w:rsid w:val="00A863D2"/>
    <w:rsid w:val="00A86B0E"/>
    <w:rsid w:val="00A86BD0"/>
    <w:rsid w:val="00A86F95"/>
    <w:rsid w:val="00A8714D"/>
    <w:rsid w:val="00A877D4"/>
    <w:rsid w:val="00A90353"/>
    <w:rsid w:val="00A905F0"/>
    <w:rsid w:val="00A9099D"/>
    <w:rsid w:val="00A9109D"/>
    <w:rsid w:val="00A915AA"/>
    <w:rsid w:val="00A91C59"/>
    <w:rsid w:val="00A9255C"/>
    <w:rsid w:val="00A927B1"/>
    <w:rsid w:val="00A92B50"/>
    <w:rsid w:val="00A92CBA"/>
    <w:rsid w:val="00A9348E"/>
    <w:rsid w:val="00A938DB"/>
    <w:rsid w:val="00A93F88"/>
    <w:rsid w:val="00A9417E"/>
    <w:rsid w:val="00A944B9"/>
    <w:rsid w:val="00A94548"/>
    <w:rsid w:val="00A949A5"/>
    <w:rsid w:val="00A94F14"/>
    <w:rsid w:val="00A9578C"/>
    <w:rsid w:val="00A95A1B"/>
    <w:rsid w:val="00A95B1B"/>
    <w:rsid w:val="00A95F01"/>
    <w:rsid w:val="00A95F9E"/>
    <w:rsid w:val="00A960E7"/>
    <w:rsid w:val="00A96251"/>
    <w:rsid w:val="00A9649C"/>
    <w:rsid w:val="00A96551"/>
    <w:rsid w:val="00A967B4"/>
    <w:rsid w:val="00A969EA"/>
    <w:rsid w:val="00A96BAE"/>
    <w:rsid w:val="00A975EA"/>
    <w:rsid w:val="00A97E21"/>
    <w:rsid w:val="00AA024D"/>
    <w:rsid w:val="00AA0540"/>
    <w:rsid w:val="00AA0624"/>
    <w:rsid w:val="00AA08E8"/>
    <w:rsid w:val="00AA0BC9"/>
    <w:rsid w:val="00AA0FEF"/>
    <w:rsid w:val="00AA11F5"/>
    <w:rsid w:val="00AA1382"/>
    <w:rsid w:val="00AA14E1"/>
    <w:rsid w:val="00AA1E2A"/>
    <w:rsid w:val="00AA1E69"/>
    <w:rsid w:val="00AA2071"/>
    <w:rsid w:val="00AA28DF"/>
    <w:rsid w:val="00AA2B28"/>
    <w:rsid w:val="00AA2B51"/>
    <w:rsid w:val="00AA3346"/>
    <w:rsid w:val="00AA3971"/>
    <w:rsid w:val="00AA3F95"/>
    <w:rsid w:val="00AA43F7"/>
    <w:rsid w:val="00AA4AD1"/>
    <w:rsid w:val="00AA4F26"/>
    <w:rsid w:val="00AA4FB9"/>
    <w:rsid w:val="00AA519D"/>
    <w:rsid w:val="00AA525B"/>
    <w:rsid w:val="00AA5394"/>
    <w:rsid w:val="00AA5C43"/>
    <w:rsid w:val="00AA639E"/>
    <w:rsid w:val="00AA63F8"/>
    <w:rsid w:val="00AA661A"/>
    <w:rsid w:val="00AA6840"/>
    <w:rsid w:val="00AA6950"/>
    <w:rsid w:val="00AA6A41"/>
    <w:rsid w:val="00AA6B41"/>
    <w:rsid w:val="00AA7674"/>
    <w:rsid w:val="00AA7C8F"/>
    <w:rsid w:val="00AB00D2"/>
    <w:rsid w:val="00AB05A7"/>
    <w:rsid w:val="00AB1158"/>
    <w:rsid w:val="00AB1367"/>
    <w:rsid w:val="00AB1368"/>
    <w:rsid w:val="00AB201B"/>
    <w:rsid w:val="00AB20B5"/>
    <w:rsid w:val="00AB2179"/>
    <w:rsid w:val="00AB235E"/>
    <w:rsid w:val="00AB23AC"/>
    <w:rsid w:val="00AB276D"/>
    <w:rsid w:val="00AB2C0C"/>
    <w:rsid w:val="00AB3038"/>
    <w:rsid w:val="00AB338E"/>
    <w:rsid w:val="00AB39A6"/>
    <w:rsid w:val="00AB418F"/>
    <w:rsid w:val="00AB446B"/>
    <w:rsid w:val="00AB46AF"/>
    <w:rsid w:val="00AB4868"/>
    <w:rsid w:val="00AB4ABE"/>
    <w:rsid w:val="00AB5424"/>
    <w:rsid w:val="00AB5929"/>
    <w:rsid w:val="00AB5A1A"/>
    <w:rsid w:val="00AB60DA"/>
    <w:rsid w:val="00AB64F8"/>
    <w:rsid w:val="00AB676F"/>
    <w:rsid w:val="00AB6B3F"/>
    <w:rsid w:val="00AB7431"/>
    <w:rsid w:val="00AB76AB"/>
    <w:rsid w:val="00AB76B6"/>
    <w:rsid w:val="00AC057B"/>
    <w:rsid w:val="00AC07FD"/>
    <w:rsid w:val="00AC0869"/>
    <w:rsid w:val="00AC11B4"/>
    <w:rsid w:val="00AC1CF8"/>
    <w:rsid w:val="00AC1FD4"/>
    <w:rsid w:val="00AC244A"/>
    <w:rsid w:val="00AC2FD5"/>
    <w:rsid w:val="00AC3220"/>
    <w:rsid w:val="00AC3384"/>
    <w:rsid w:val="00AC3546"/>
    <w:rsid w:val="00AC3577"/>
    <w:rsid w:val="00AC3909"/>
    <w:rsid w:val="00AC3C92"/>
    <w:rsid w:val="00AC3F7F"/>
    <w:rsid w:val="00AC41A7"/>
    <w:rsid w:val="00AC422C"/>
    <w:rsid w:val="00AC4544"/>
    <w:rsid w:val="00AC5122"/>
    <w:rsid w:val="00AC51E9"/>
    <w:rsid w:val="00AC5279"/>
    <w:rsid w:val="00AC58E4"/>
    <w:rsid w:val="00AC64E5"/>
    <w:rsid w:val="00AC70C2"/>
    <w:rsid w:val="00AC755E"/>
    <w:rsid w:val="00AC7825"/>
    <w:rsid w:val="00AC786E"/>
    <w:rsid w:val="00AD0505"/>
    <w:rsid w:val="00AD06C5"/>
    <w:rsid w:val="00AD150B"/>
    <w:rsid w:val="00AD1B86"/>
    <w:rsid w:val="00AD2A2B"/>
    <w:rsid w:val="00AD2A74"/>
    <w:rsid w:val="00AD2AD2"/>
    <w:rsid w:val="00AD3259"/>
    <w:rsid w:val="00AD3781"/>
    <w:rsid w:val="00AD3F88"/>
    <w:rsid w:val="00AD4058"/>
    <w:rsid w:val="00AD4C58"/>
    <w:rsid w:val="00AD4E8D"/>
    <w:rsid w:val="00AD4F4A"/>
    <w:rsid w:val="00AD5022"/>
    <w:rsid w:val="00AD55E1"/>
    <w:rsid w:val="00AD55FC"/>
    <w:rsid w:val="00AD5C8B"/>
    <w:rsid w:val="00AD770A"/>
    <w:rsid w:val="00AD773B"/>
    <w:rsid w:val="00AD7867"/>
    <w:rsid w:val="00AE0203"/>
    <w:rsid w:val="00AE041A"/>
    <w:rsid w:val="00AE086D"/>
    <w:rsid w:val="00AE0E73"/>
    <w:rsid w:val="00AE1237"/>
    <w:rsid w:val="00AE146B"/>
    <w:rsid w:val="00AE19A2"/>
    <w:rsid w:val="00AE1CE7"/>
    <w:rsid w:val="00AE1DBE"/>
    <w:rsid w:val="00AE1EB6"/>
    <w:rsid w:val="00AE226F"/>
    <w:rsid w:val="00AE31D1"/>
    <w:rsid w:val="00AE39DF"/>
    <w:rsid w:val="00AE3EA9"/>
    <w:rsid w:val="00AE3EE6"/>
    <w:rsid w:val="00AE4DD6"/>
    <w:rsid w:val="00AE5092"/>
    <w:rsid w:val="00AE50A7"/>
    <w:rsid w:val="00AE56B1"/>
    <w:rsid w:val="00AE5872"/>
    <w:rsid w:val="00AE5908"/>
    <w:rsid w:val="00AE6075"/>
    <w:rsid w:val="00AE6361"/>
    <w:rsid w:val="00AE6646"/>
    <w:rsid w:val="00AE6B83"/>
    <w:rsid w:val="00AE6D13"/>
    <w:rsid w:val="00AE6DA2"/>
    <w:rsid w:val="00AE7001"/>
    <w:rsid w:val="00AE7229"/>
    <w:rsid w:val="00AE7AC7"/>
    <w:rsid w:val="00AE7CAC"/>
    <w:rsid w:val="00AF02F1"/>
    <w:rsid w:val="00AF0C5B"/>
    <w:rsid w:val="00AF1616"/>
    <w:rsid w:val="00AF1A63"/>
    <w:rsid w:val="00AF1E14"/>
    <w:rsid w:val="00AF2913"/>
    <w:rsid w:val="00AF2A9B"/>
    <w:rsid w:val="00AF2FAE"/>
    <w:rsid w:val="00AF3480"/>
    <w:rsid w:val="00AF3F03"/>
    <w:rsid w:val="00AF41A9"/>
    <w:rsid w:val="00AF4278"/>
    <w:rsid w:val="00AF4B2E"/>
    <w:rsid w:val="00AF5465"/>
    <w:rsid w:val="00AF5A6F"/>
    <w:rsid w:val="00AF5E77"/>
    <w:rsid w:val="00AF6F41"/>
    <w:rsid w:val="00AF6FBF"/>
    <w:rsid w:val="00AF71A9"/>
    <w:rsid w:val="00AF7AD7"/>
    <w:rsid w:val="00B00456"/>
    <w:rsid w:val="00B006F6"/>
    <w:rsid w:val="00B00930"/>
    <w:rsid w:val="00B00A98"/>
    <w:rsid w:val="00B0110D"/>
    <w:rsid w:val="00B013A8"/>
    <w:rsid w:val="00B0144D"/>
    <w:rsid w:val="00B01782"/>
    <w:rsid w:val="00B01B65"/>
    <w:rsid w:val="00B0257D"/>
    <w:rsid w:val="00B0288C"/>
    <w:rsid w:val="00B02C8B"/>
    <w:rsid w:val="00B032E0"/>
    <w:rsid w:val="00B03413"/>
    <w:rsid w:val="00B03451"/>
    <w:rsid w:val="00B03917"/>
    <w:rsid w:val="00B03A1C"/>
    <w:rsid w:val="00B03B5E"/>
    <w:rsid w:val="00B045B6"/>
    <w:rsid w:val="00B04B26"/>
    <w:rsid w:val="00B04C1D"/>
    <w:rsid w:val="00B04FD8"/>
    <w:rsid w:val="00B05AF4"/>
    <w:rsid w:val="00B05B3B"/>
    <w:rsid w:val="00B05E91"/>
    <w:rsid w:val="00B0639D"/>
    <w:rsid w:val="00B063CE"/>
    <w:rsid w:val="00B06461"/>
    <w:rsid w:val="00B066EE"/>
    <w:rsid w:val="00B071A5"/>
    <w:rsid w:val="00B07772"/>
    <w:rsid w:val="00B07939"/>
    <w:rsid w:val="00B07BF3"/>
    <w:rsid w:val="00B101B8"/>
    <w:rsid w:val="00B1090D"/>
    <w:rsid w:val="00B10B12"/>
    <w:rsid w:val="00B10BE8"/>
    <w:rsid w:val="00B1192A"/>
    <w:rsid w:val="00B11E71"/>
    <w:rsid w:val="00B12066"/>
    <w:rsid w:val="00B12212"/>
    <w:rsid w:val="00B12583"/>
    <w:rsid w:val="00B125D4"/>
    <w:rsid w:val="00B1284A"/>
    <w:rsid w:val="00B129F5"/>
    <w:rsid w:val="00B133E6"/>
    <w:rsid w:val="00B139FC"/>
    <w:rsid w:val="00B13B64"/>
    <w:rsid w:val="00B13FCC"/>
    <w:rsid w:val="00B140CD"/>
    <w:rsid w:val="00B14268"/>
    <w:rsid w:val="00B14A0C"/>
    <w:rsid w:val="00B14B16"/>
    <w:rsid w:val="00B15739"/>
    <w:rsid w:val="00B15A56"/>
    <w:rsid w:val="00B15BF9"/>
    <w:rsid w:val="00B15DBC"/>
    <w:rsid w:val="00B15ECF"/>
    <w:rsid w:val="00B161B4"/>
    <w:rsid w:val="00B1669D"/>
    <w:rsid w:val="00B16B25"/>
    <w:rsid w:val="00B16ECA"/>
    <w:rsid w:val="00B16F78"/>
    <w:rsid w:val="00B17FC1"/>
    <w:rsid w:val="00B201E5"/>
    <w:rsid w:val="00B20528"/>
    <w:rsid w:val="00B2054D"/>
    <w:rsid w:val="00B205BE"/>
    <w:rsid w:val="00B206D1"/>
    <w:rsid w:val="00B210D1"/>
    <w:rsid w:val="00B22040"/>
    <w:rsid w:val="00B22958"/>
    <w:rsid w:val="00B236B4"/>
    <w:rsid w:val="00B23A11"/>
    <w:rsid w:val="00B23E6A"/>
    <w:rsid w:val="00B240FB"/>
    <w:rsid w:val="00B242DA"/>
    <w:rsid w:val="00B2445C"/>
    <w:rsid w:val="00B245B5"/>
    <w:rsid w:val="00B24710"/>
    <w:rsid w:val="00B24813"/>
    <w:rsid w:val="00B25075"/>
    <w:rsid w:val="00B2507E"/>
    <w:rsid w:val="00B25420"/>
    <w:rsid w:val="00B2559F"/>
    <w:rsid w:val="00B26992"/>
    <w:rsid w:val="00B26BFE"/>
    <w:rsid w:val="00B26C09"/>
    <w:rsid w:val="00B27495"/>
    <w:rsid w:val="00B27570"/>
    <w:rsid w:val="00B2757A"/>
    <w:rsid w:val="00B27589"/>
    <w:rsid w:val="00B300F3"/>
    <w:rsid w:val="00B3026F"/>
    <w:rsid w:val="00B302E1"/>
    <w:rsid w:val="00B30714"/>
    <w:rsid w:val="00B30AE7"/>
    <w:rsid w:val="00B31314"/>
    <w:rsid w:val="00B3152A"/>
    <w:rsid w:val="00B31A6E"/>
    <w:rsid w:val="00B32158"/>
    <w:rsid w:val="00B32E61"/>
    <w:rsid w:val="00B32EBC"/>
    <w:rsid w:val="00B339AA"/>
    <w:rsid w:val="00B339C6"/>
    <w:rsid w:val="00B33A18"/>
    <w:rsid w:val="00B34D46"/>
    <w:rsid w:val="00B3514A"/>
    <w:rsid w:val="00B35957"/>
    <w:rsid w:val="00B35A16"/>
    <w:rsid w:val="00B35BFA"/>
    <w:rsid w:val="00B35DDD"/>
    <w:rsid w:val="00B364F7"/>
    <w:rsid w:val="00B3669C"/>
    <w:rsid w:val="00B366BF"/>
    <w:rsid w:val="00B36841"/>
    <w:rsid w:val="00B37195"/>
    <w:rsid w:val="00B3730D"/>
    <w:rsid w:val="00B373FC"/>
    <w:rsid w:val="00B374FD"/>
    <w:rsid w:val="00B377DA"/>
    <w:rsid w:val="00B400A8"/>
    <w:rsid w:val="00B402AD"/>
    <w:rsid w:val="00B4058A"/>
    <w:rsid w:val="00B40CE7"/>
    <w:rsid w:val="00B40E01"/>
    <w:rsid w:val="00B40E9D"/>
    <w:rsid w:val="00B40F3B"/>
    <w:rsid w:val="00B41372"/>
    <w:rsid w:val="00B41CB2"/>
    <w:rsid w:val="00B42363"/>
    <w:rsid w:val="00B426E7"/>
    <w:rsid w:val="00B42E6B"/>
    <w:rsid w:val="00B431EA"/>
    <w:rsid w:val="00B43EE8"/>
    <w:rsid w:val="00B447F4"/>
    <w:rsid w:val="00B44904"/>
    <w:rsid w:val="00B44B0E"/>
    <w:rsid w:val="00B458C6"/>
    <w:rsid w:val="00B459D1"/>
    <w:rsid w:val="00B4608E"/>
    <w:rsid w:val="00B46380"/>
    <w:rsid w:val="00B468FF"/>
    <w:rsid w:val="00B46933"/>
    <w:rsid w:val="00B46AC7"/>
    <w:rsid w:val="00B46D53"/>
    <w:rsid w:val="00B472D0"/>
    <w:rsid w:val="00B473B5"/>
    <w:rsid w:val="00B475FA"/>
    <w:rsid w:val="00B478B1"/>
    <w:rsid w:val="00B47BF0"/>
    <w:rsid w:val="00B50206"/>
    <w:rsid w:val="00B504E8"/>
    <w:rsid w:val="00B50AA3"/>
    <w:rsid w:val="00B50DAB"/>
    <w:rsid w:val="00B51173"/>
    <w:rsid w:val="00B512AF"/>
    <w:rsid w:val="00B51E17"/>
    <w:rsid w:val="00B51E3F"/>
    <w:rsid w:val="00B52259"/>
    <w:rsid w:val="00B524BC"/>
    <w:rsid w:val="00B5379A"/>
    <w:rsid w:val="00B53FB8"/>
    <w:rsid w:val="00B5417E"/>
    <w:rsid w:val="00B54A63"/>
    <w:rsid w:val="00B54ED7"/>
    <w:rsid w:val="00B5506D"/>
    <w:rsid w:val="00B55178"/>
    <w:rsid w:val="00B556B7"/>
    <w:rsid w:val="00B55AB7"/>
    <w:rsid w:val="00B56058"/>
    <w:rsid w:val="00B56641"/>
    <w:rsid w:val="00B570E7"/>
    <w:rsid w:val="00B57217"/>
    <w:rsid w:val="00B6005A"/>
    <w:rsid w:val="00B603C3"/>
    <w:rsid w:val="00B60421"/>
    <w:rsid w:val="00B60754"/>
    <w:rsid w:val="00B607B4"/>
    <w:rsid w:val="00B60FB4"/>
    <w:rsid w:val="00B611C7"/>
    <w:rsid w:val="00B61A74"/>
    <w:rsid w:val="00B6211F"/>
    <w:rsid w:val="00B623FD"/>
    <w:rsid w:val="00B62B97"/>
    <w:rsid w:val="00B62C1B"/>
    <w:rsid w:val="00B6300C"/>
    <w:rsid w:val="00B63103"/>
    <w:rsid w:val="00B635A8"/>
    <w:rsid w:val="00B6373E"/>
    <w:rsid w:val="00B63B98"/>
    <w:rsid w:val="00B63BB0"/>
    <w:rsid w:val="00B6455F"/>
    <w:rsid w:val="00B64986"/>
    <w:rsid w:val="00B64CBE"/>
    <w:rsid w:val="00B64D08"/>
    <w:rsid w:val="00B64E3E"/>
    <w:rsid w:val="00B652F8"/>
    <w:rsid w:val="00B6536D"/>
    <w:rsid w:val="00B656A9"/>
    <w:rsid w:val="00B65AC1"/>
    <w:rsid w:val="00B66227"/>
    <w:rsid w:val="00B667BD"/>
    <w:rsid w:val="00B6680A"/>
    <w:rsid w:val="00B66810"/>
    <w:rsid w:val="00B6693B"/>
    <w:rsid w:val="00B66F58"/>
    <w:rsid w:val="00B674F6"/>
    <w:rsid w:val="00B67609"/>
    <w:rsid w:val="00B676B9"/>
    <w:rsid w:val="00B67E24"/>
    <w:rsid w:val="00B7054F"/>
    <w:rsid w:val="00B7056E"/>
    <w:rsid w:val="00B70D22"/>
    <w:rsid w:val="00B7124C"/>
    <w:rsid w:val="00B71733"/>
    <w:rsid w:val="00B717F8"/>
    <w:rsid w:val="00B7191B"/>
    <w:rsid w:val="00B71DC6"/>
    <w:rsid w:val="00B72187"/>
    <w:rsid w:val="00B72788"/>
    <w:rsid w:val="00B72AEC"/>
    <w:rsid w:val="00B72CAC"/>
    <w:rsid w:val="00B732DA"/>
    <w:rsid w:val="00B732FB"/>
    <w:rsid w:val="00B733F0"/>
    <w:rsid w:val="00B73705"/>
    <w:rsid w:val="00B73762"/>
    <w:rsid w:val="00B74618"/>
    <w:rsid w:val="00B7480B"/>
    <w:rsid w:val="00B748F5"/>
    <w:rsid w:val="00B74CAA"/>
    <w:rsid w:val="00B74E7A"/>
    <w:rsid w:val="00B75043"/>
    <w:rsid w:val="00B750E9"/>
    <w:rsid w:val="00B7592C"/>
    <w:rsid w:val="00B75B15"/>
    <w:rsid w:val="00B76126"/>
    <w:rsid w:val="00B76413"/>
    <w:rsid w:val="00B7651B"/>
    <w:rsid w:val="00B766AB"/>
    <w:rsid w:val="00B76C04"/>
    <w:rsid w:val="00B76FE6"/>
    <w:rsid w:val="00B7713C"/>
    <w:rsid w:val="00B77841"/>
    <w:rsid w:val="00B77B31"/>
    <w:rsid w:val="00B77DDC"/>
    <w:rsid w:val="00B8010B"/>
    <w:rsid w:val="00B80255"/>
    <w:rsid w:val="00B80580"/>
    <w:rsid w:val="00B80777"/>
    <w:rsid w:val="00B807E7"/>
    <w:rsid w:val="00B8094F"/>
    <w:rsid w:val="00B80B00"/>
    <w:rsid w:val="00B80B7B"/>
    <w:rsid w:val="00B80BF5"/>
    <w:rsid w:val="00B81A8E"/>
    <w:rsid w:val="00B82319"/>
    <w:rsid w:val="00B824B9"/>
    <w:rsid w:val="00B82701"/>
    <w:rsid w:val="00B828A4"/>
    <w:rsid w:val="00B82CFD"/>
    <w:rsid w:val="00B834D1"/>
    <w:rsid w:val="00B837F1"/>
    <w:rsid w:val="00B839F4"/>
    <w:rsid w:val="00B83AC3"/>
    <w:rsid w:val="00B83D93"/>
    <w:rsid w:val="00B84218"/>
    <w:rsid w:val="00B8452D"/>
    <w:rsid w:val="00B848AC"/>
    <w:rsid w:val="00B849CE"/>
    <w:rsid w:val="00B84AFE"/>
    <w:rsid w:val="00B84C5F"/>
    <w:rsid w:val="00B85093"/>
    <w:rsid w:val="00B863B0"/>
    <w:rsid w:val="00B86972"/>
    <w:rsid w:val="00B86C6A"/>
    <w:rsid w:val="00B87785"/>
    <w:rsid w:val="00B877C5"/>
    <w:rsid w:val="00B87DA9"/>
    <w:rsid w:val="00B87FA2"/>
    <w:rsid w:val="00B904EF"/>
    <w:rsid w:val="00B9077D"/>
    <w:rsid w:val="00B90E7A"/>
    <w:rsid w:val="00B91198"/>
    <w:rsid w:val="00B9188A"/>
    <w:rsid w:val="00B91D65"/>
    <w:rsid w:val="00B91F34"/>
    <w:rsid w:val="00B92070"/>
    <w:rsid w:val="00B929B0"/>
    <w:rsid w:val="00B929D8"/>
    <w:rsid w:val="00B92A31"/>
    <w:rsid w:val="00B92CBA"/>
    <w:rsid w:val="00B93222"/>
    <w:rsid w:val="00B936D1"/>
    <w:rsid w:val="00B93B98"/>
    <w:rsid w:val="00B93C4D"/>
    <w:rsid w:val="00B93D80"/>
    <w:rsid w:val="00B9484B"/>
    <w:rsid w:val="00B95170"/>
    <w:rsid w:val="00B951CB"/>
    <w:rsid w:val="00B953FE"/>
    <w:rsid w:val="00B9579D"/>
    <w:rsid w:val="00B95800"/>
    <w:rsid w:val="00B965E3"/>
    <w:rsid w:val="00B966BD"/>
    <w:rsid w:val="00B96BC2"/>
    <w:rsid w:val="00BA0345"/>
    <w:rsid w:val="00BA0964"/>
    <w:rsid w:val="00BA0A86"/>
    <w:rsid w:val="00BA0C5F"/>
    <w:rsid w:val="00BA1279"/>
    <w:rsid w:val="00BA1440"/>
    <w:rsid w:val="00BA155A"/>
    <w:rsid w:val="00BA19AC"/>
    <w:rsid w:val="00BA223C"/>
    <w:rsid w:val="00BA24F1"/>
    <w:rsid w:val="00BA27E7"/>
    <w:rsid w:val="00BA280C"/>
    <w:rsid w:val="00BA2FC2"/>
    <w:rsid w:val="00BA303B"/>
    <w:rsid w:val="00BA31D1"/>
    <w:rsid w:val="00BA3276"/>
    <w:rsid w:val="00BA3337"/>
    <w:rsid w:val="00BA35E7"/>
    <w:rsid w:val="00BA3845"/>
    <w:rsid w:val="00BA3CC4"/>
    <w:rsid w:val="00BA4380"/>
    <w:rsid w:val="00BA438A"/>
    <w:rsid w:val="00BA4409"/>
    <w:rsid w:val="00BA4CFD"/>
    <w:rsid w:val="00BA56CC"/>
    <w:rsid w:val="00BA576A"/>
    <w:rsid w:val="00BA5906"/>
    <w:rsid w:val="00BA626A"/>
    <w:rsid w:val="00BA6550"/>
    <w:rsid w:val="00BA6679"/>
    <w:rsid w:val="00BA69E8"/>
    <w:rsid w:val="00BA6CA1"/>
    <w:rsid w:val="00BA7287"/>
    <w:rsid w:val="00BA7323"/>
    <w:rsid w:val="00BA7B05"/>
    <w:rsid w:val="00BA7B0C"/>
    <w:rsid w:val="00BA7E19"/>
    <w:rsid w:val="00BA7E9E"/>
    <w:rsid w:val="00BA7F0D"/>
    <w:rsid w:val="00BA7FC9"/>
    <w:rsid w:val="00BB01BB"/>
    <w:rsid w:val="00BB0509"/>
    <w:rsid w:val="00BB089C"/>
    <w:rsid w:val="00BB0BD8"/>
    <w:rsid w:val="00BB1163"/>
    <w:rsid w:val="00BB13E4"/>
    <w:rsid w:val="00BB1676"/>
    <w:rsid w:val="00BB1834"/>
    <w:rsid w:val="00BB1979"/>
    <w:rsid w:val="00BB19D2"/>
    <w:rsid w:val="00BB24CD"/>
    <w:rsid w:val="00BB2DC2"/>
    <w:rsid w:val="00BB2ED1"/>
    <w:rsid w:val="00BB3707"/>
    <w:rsid w:val="00BB3D56"/>
    <w:rsid w:val="00BB3E0C"/>
    <w:rsid w:val="00BB40A9"/>
    <w:rsid w:val="00BB45AE"/>
    <w:rsid w:val="00BB47B5"/>
    <w:rsid w:val="00BB47C6"/>
    <w:rsid w:val="00BB590E"/>
    <w:rsid w:val="00BB5A60"/>
    <w:rsid w:val="00BB6493"/>
    <w:rsid w:val="00BB6887"/>
    <w:rsid w:val="00BB6E2E"/>
    <w:rsid w:val="00BB759A"/>
    <w:rsid w:val="00BC0046"/>
    <w:rsid w:val="00BC0272"/>
    <w:rsid w:val="00BC0B6B"/>
    <w:rsid w:val="00BC0F16"/>
    <w:rsid w:val="00BC12A4"/>
    <w:rsid w:val="00BC23E5"/>
    <w:rsid w:val="00BC286E"/>
    <w:rsid w:val="00BC35A0"/>
    <w:rsid w:val="00BC3865"/>
    <w:rsid w:val="00BC3EB2"/>
    <w:rsid w:val="00BC429F"/>
    <w:rsid w:val="00BC44D0"/>
    <w:rsid w:val="00BC4B64"/>
    <w:rsid w:val="00BC4D57"/>
    <w:rsid w:val="00BC51E3"/>
    <w:rsid w:val="00BC51E9"/>
    <w:rsid w:val="00BC5A51"/>
    <w:rsid w:val="00BC5BE3"/>
    <w:rsid w:val="00BC602A"/>
    <w:rsid w:val="00BC6741"/>
    <w:rsid w:val="00BC6EC5"/>
    <w:rsid w:val="00BC703C"/>
    <w:rsid w:val="00BC70D4"/>
    <w:rsid w:val="00BC733E"/>
    <w:rsid w:val="00BC743B"/>
    <w:rsid w:val="00BC7461"/>
    <w:rsid w:val="00BC7E2B"/>
    <w:rsid w:val="00BD0103"/>
    <w:rsid w:val="00BD01CA"/>
    <w:rsid w:val="00BD0476"/>
    <w:rsid w:val="00BD05AE"/>
    <w:rsid w:val="00BD11FE"/>
    <w:rsid w:val="00BD1505"/>
    <w:rsid w:val="00BD1B82"/>
    <w:rsid w:val="00BD1ECD"/>
    <w:rsid w:val="00BD224C"/>
    <w:rsid w:val="00BD22EC"/>
    <w:rsid w:val="00BD2986"/>
    <w:rsid w:val="00BD2B42"/>
    <w:rsid w:val="00BD2C50"/>
    <w:rsid w:val="00BD3240"/>
    <w:rsid w:val="00BD36B6"/>
    <w:rsid w:val="00BD3AF3"/>
    <w:rsid w:val="00BD3E2A"/>
    <w:rsid w:val="00BD3F15"/>
    <w:rsid w:val="00BD4691"/>
    <w:rsid w:val="00BD4D8C"/>
    <w:rsid w:val="00BD5273"/>
    <w:rsid w:val="00BD55F0"/>
    <w:rsid w:val="00BD6576"/>
    <w:rsid w:val="00BD6F75"/>
    <w:rsid w:val="00BD760A"/>
    <w:rsid w:val="00BD76DA"/>
    <w:rsid w:val="00BD7749"/>
    <w:rsid w:val="00BD7E01"/>
    <w:rsid w:val="00BE0130"/>
    <w:rsid w:val="00BE09C1"/>
    <w:rsid w:val="00BE1652"/>
    <w:rsid w:val="00BE1C67"/>
    <w:rsid w:val="00BE20A4"/>
    <w:rsid w:val="00BE24E3"/>
    <w:rsid w:val="00BE26F8"/>
    <w:rsid w:val="00BE2E6D"/>
    <w:rsid w:val="00BE2E81"/>
    <w:rsid w:val="00BE2FE4"/>
    <w:rsid w:val="00BE307C"/>
    <w:rsid w:val="00BE33B8"/>
    <w:rsid w:val="00BE354E"/>
    <w:rsid w:val="00BE3CD6"/>
    <w:rsid w:val="00BE41D1"/>
    <w:rsid w:val="00BE425E"/>
    <w:rsid w:val="00BE4325"/>
    <w:rsid w:val="00BE4747"/>
    <w:rsid w:val="00BE4A04"/>
    <w:rsid w:val="00BE4CED"/>
    <w:rsid w:val="00BE5B7D"/>
    <w:rsid w:val="00BE5E00"/>
    <w:rsid w:val="00BE61C2"/>
    <w:rsid w:val="00BE68F0"/>
    <w:rsid w:val="00BE6F43"/>
    <w:rsid w:val="00BE7299"/>
    <w:rsid w:val="00BE790F"/>
    <w:rsid w:val="00BF0420"/>
    <w:rsid w:val="00BF07EB"/>
    <w:rsid w:val="00BF0D1B"/>
    <w:rsid w:val="00BF111B"/>
    <w:rsid w:val="00BF12FB"/>
    <w:rsid w:val="00BF17E6"/>
    <w:rsid w:val="00BF1A46"/>
    <w:rsid w:val="00BF1A7B"/>
    <w:rsid w:val="00BF20F5"/>
    <w:rsid w:val="00BF27CF"/>
    <w:rsid w:val="00BF2D20"/>
    <w:rsid w:val="00BF2E65"/>
    <w:rsid w:val="00BF34CA"/>
    <w:rsid w:val="00BF357D"/>
    <w:rsid w:val="00BF39FD"/>
    <w:rsid w:val="00BF3EC1"/>
    <w:rsid w:val="00BF5A93"/>
    <w:rsid w:val="00BF5DC9"/>
    <w:rsid w:val="00BF5EE2"/>
    <w:rsid w:val="00BF5F29"/>
    <w:rsid w:val="00BF6482"/>
    <w:rsid w:val="00BF663A"/>
    <w:rsid w:val="00BF666C"/>
    <w:rsid w:val="00BF6AB0"/>
    <w:rsid w:val="00BF6E3C"/>
    <w:rsid w:val="00BF7BD0"/>
    <w:rsid w:val="00C00AA5"/>
    <w:rsid w:val="00C00D30"/>
    <w:rsid w:val="00C0104D"/>
    <w:rsid w:val="00C01E11"/>
    <w:rsid w:val="00C02361"/>
    <w:rsid w:val="00C0237E"/>
    <w:rsid w:val="00C0259B"/>
    <w:rsid w:val="00C02641"/>
    <w:rsid w:val="00C02866"/>
    <w:rsid w:val="00C02A55"/>
    <w:rsid w:val="00C02C16"/>
    <w:rsid w:val="00C02EB5"/>
    <w:rsid w:val="00C0342A"/>
    <w:rsid w:val="00C038DF"/>
    <w:rsid w:val="00C039C5"/>
    <w:rsid w:val="00C03AB9"/>
    <w:rsid w:val="00C05378"/>
    <w:rsid w:val="00C05AD6"/>
    <w:rsid w:val="00C05F5F"/>
    <w:rsid w:val="00C0600E"/>
    <w:rsid w:val="00C06739"/>
    <w:rsid w:val="00C06DA8"/>
    <w:rsid w:val="00C07265"/>
    <w:rsid w:val="00C07460"/>
    <w:rsid w:val="00C07880"/>
    <w:rsid w:val="00C10045"/>
    <w:rsid w:val="00C1016D"/>
    <w:rsid w:val="00C102EB"/>
    <w:rsid w:val="00C103F7"/>
    <w:rsid w:val="00C1088E"/>
    <w:rsid w:val="00C10E18"/>
    <w:rsid w:val="00C1282F"/>
    <w:rsid w:val="00C12953"/>
    <w:rsid w:val="00C13984"/>
    <w:rsid w:val="00C14318"/>
    <w:rsid w:val="00C14C66"/>
    <w:rsid w:val="00C14FE5"/>
    <w:rsid w:val="00C15453"/>
    <w:rsid w:val="00C156A3"/>
    <w:rsid w:val="00C156EC"/>
    <w:rsid w:val="00C15901"/>
    <w:rsid w:val="00C15B1C"/>
    <w:rsid w:val="00C15EE3"/>
    <w:rsid w:val="00C16181"/>
    <w:rsid w:val="00C16A0D"/>
    <w:rsid w:val="00C1717C"/>
    <w:rsid w:val="00C172B9"/>
    <w:rsid w:val="00C1765D"/>
    <w:rsid w:val="00C17849"/>
    <w:rsid w:val="00C179A0"/>
    <w:rsid w:val="00C203CC"/>
    <w:rsid w:val="00C205C3"/>
    <w:rsid w:val="00C20E87"/>
    <w:rsid w:val="00C2116B"/>
    <w:rsid w:val="00C21577"/>
    <w:rsid w:val="00C21661"/>
    <w:rsid w:val="00C218DD"/>
    <w:rsid w:val="00C21945"/>
    <w:rsid w:val="00C2235C"/>
    <w:rsid w:val="00C226B3"/>
    <w:rsid w:val="00C22A32"/>
    <w:rsid w:val="00C22A9E"/>
    <w:rsid w:val="00C2332B"/>
    <w:rsid w:val="00C23387"/>
    <w:rsid w:val="00C237E0"/>
    <w:rsid w:val="00C23C24"/>
    <w:rsid w:val="00C2416B"/>
    <w:rsid w:val="00C2584B"/>
    <w:rsid w:val="00C25A41"/>
    <w:rsid w:val="00C26024"/>
    <w:rsid w:val="00C266D0"/>
    <w:rsid w:val="00C266EF"/>
    <w:rsid w:val="00C267EA"/>
    <w:rsid w:val="00C26858"/>
    <w:rsid w:val="00C273D2"/>
    <w:rsid w:val="00C27A27"/>
    <w:rsid w:val="00C27B0F"/>
    <w:rsid w:val="00C27ED1"/>
    <w:rsid w:val="00C30B80"/>
    <w:rsid w:val="00C30C13"/>
    <w:rsid w:val="00C310BD"/>
    <w:rsid w:val="00C3139C"/>
    <w:rsid w:val="00C319D7"/>
    <w:rsid w:val="00C31EF6"/>
    <w:rsid w:val="00C31F29"/>
    <w:rsid w:val="00C32288"/>
    <w:rsid w:val="00C3233E"/>
    <w:rsid w:val="00C32DBB"/>
    <w:rsid w:val="00C33239"/>
    <w:rsid w:val="00C3387C"/>
    <w:rsid w:val="00C33BBE"/>
    <w:rsid w:val="00C340F5"/>
    <w:rsid w:val="00C348AB"/>
    <w:rsid w:val="00C34A6D"/>
    <w:rsid w:val="00C351EA"/>
    <w:rsid w:val="00C35582"/>
    <w:rsid w:val="00C35685"/>
    <w:rsid w:val="00C361AA"/>
    <w:rsid w:val="00C36203"/>
    <w:rsid w:val="00C36536"/>
    <w:rsid w:val="00C365EC"/>
    <w:rsid w:val="00C36A61"/>
    <w:rsid w:val="00C37A13"/>
    <w:rsid w:val="00C37C99"/>
    <w:rsid w:val="00C403D7"/>
    <w:rsid w:val="00C405D6"/>
    <w:rsid w:val="00C405E0"/>
    <w:rsid w:val="00C40786"/>
    <w:rsid w:val="00C408F1"/>
    <w:rsid w:val="00C40F53"/>
    <w:rsid w:val="00C4108E"/>
    <w:rsid w:val="00C4148F"/>
    <w:rsid w:val="00C422FA"/>
    <w:rsid w:val="00C43650"/>
    <w:rsid w:val="00C4429E"/>
    <w:rsid w:val="00C451D7"/>
    <w:rsid w:val="00C458FB"/>
    <w:rsid w:val="00C45A46"/>
    <w:rsid w:val="00C45AFC"/>
    <w:rsid w:val="00C45C1D"/>
    <w:rsid w:val="00C45D13"/>
    <w:rsid w:val="00C45DEE"/>
    <w:rsid w:val="00C46060"/>
    <w:rsid w:val="00C46576"/>
    <w:rsid w:val="00C4685F"/>
    <w:rsid w:val="00C46F07"/>
    <w:rsid w:val="00C475BF"/>
    <w:rsid w:val="00C47B17"/>
    <w:rsid w:val="00C47B7B"/>
    <w:rsid w:val="00C47BC1"/>
    <w:rsid w:val="00C47D65"/>
    <w:rsid w:val="00C5011D"/>
    <w:rsid w:val="00C50146"/>
    <w:rsid w:val="00C50A52"/>
    <w:rsid w:val="00C510FB"/>
    <w:rsid w:val="00C512D2"/>
    <w:rsid w:val="00C51672"/>
    <w:rsid w:val="00C516FF"/>
    <w:rsid w:val="00C51F02"/>
    <w:rsid w:val="00C51F38"/>
    <w:rsid w:val="00C524E0"/>
    <w:rsid w:val="00C524F9"/>
    <w:rsid w:val="00C52A54"/>
    <w:rsid w:val="00C53722"/>
    <w:rsid w:val="00C53897"/>
    <w:rsid w:val="00C54E2F"/>
    <w:rsid w:val="00C556B1"/>
    <w:rsid w:val="00C5575C"/>
    <w:rsid w:val="00C55BBA"/>
    <w:rsid w:val="00C55CC0"/>
    <w:rsid w:val="00C5606C"/>
    <w:rsid w:val="00C56218"/>
    <w:rsid w:val="00C56B2F"/>
    <w:rsid w:val="00C56D3D"/>
    <w:rsid w:val="00C56FD2"/>
    <w:rsid w:val="00C5709E"/>
    <w:rsid w:val="00C5726E"/>
    <w:rsid w:val="00C576BD"/>
    <w:rsid w:val="00C57AAD"/>
    <w:rsid w:val="00C57DBB"/>
    <w:rsid w:val="00C57FA1"/>
    <w:rsid w:val="00C60477"/>
    <w:rsid w:val="00C606A9"/>
    <w:rsid w:val="00C607C0"/>
    <w:rsid w:val="00C60DD8"/>
    <w:rsid w:val="00C61106"/>
    <w:rsid w:val="00C61579"/>
    <w:rsid w:val="00C6159E"/>
    <w:rsid w:val="00C61BEB"/>
    <w:rsid w:val="00C61D62"/>
    <w:rsid w:val="00C62528"/>
    <w:rsid w:val="00C6263C"/>
    <w:rsid w:val="00C62A29"/>
    <w:rsid w:val="00C63012"/>
    <w:rsid w:val="00C63060"/>
    <w:rsid w:val="00C631DC"/>
    <w:rsid w:val="00C6354C"/>
    <w:rsid w:val="00C6385A"/>
    <w:rsid w:val="00C64AA7"/>
    <w:rsid w:val="00C64E12"/>
    <w:rsid w:val="00C64F3C"/>
    <w:rsid w:val="00C65F1D"/>
    <w:rsid w:val="00C65F6D"/>
    <w:rsid w:val="00C66185"/>
    <w:rsid w:val="00C66D72"/>
    <w:rsid w:val="00C67064"/>
    <w:rsid w:val="00C677F5"/>
    <w:rsid w:val="00C700AF"/>
    <w:rsid w:val="00C70198"/>
    <w:rsid w:val="00C70257"/>
    <w:rsid w:val="00C70450"/>
    <w:rsid w:val="00C7098A"/>
    <w:rsid w:val="00C70A1D"/>
    <w:rsid w:val="00C70B98"/>
    <w:rsid w:val="00C70EFD"/>
    <w:rsid w:val="00C71465"/>
    <w:rsid w:val="00C7154D"/>
    <w:rsid w:val="00C71D98"/>
    <w:rsid w:val="00C72207"/>
    <w:rsid w:val="00C7222D"/>
    <w:rsid w:val="00C72361"/>
    <w:rsid w:val="00C728D0"/>
    <w:rsid w:val="00C72C22"/>
    <w:rsid w:val="00C72E36"/>
    <w:rsid w:val="00C731FE"/>
    <w:rsid w:val="00C73942"/>
    <w:rsid w:val="00C7418C"/>
    <w:rsid w:val="00C74516"/>
    <w:rsid w:val="00C74902"/>
    <w:rsid w:val="00C74A14"/>
    <w:rsid w:val="00C75313"/>
    <w:rsid w:val="00C757AD"/>
    <w:rsid w:val="00C7607A"/>
    <w:rsid w:val="00C76B6D"/>
    <w:rsid w:val="00C77291"/>
    <w:rsid w:val="00C77410"/>
    <w:rsid w:val="00C778DC"/>
    <w:rsid w:val="00C77A02"/>
    <w:rsid w:val="00C77B7F"/>
    <w:rsid w:val="00C77EEC"/>
    <w:rsid w:val="00C77FBD"/>
    <w:rsid w:val="00C8003B"/>
    <w:rsid w:val="00C800EE"/>
    <w:rsid w:val="00C80284"/>
    <w:rsid w:val="00C802B8"/>
    <w:rsid w:val="00C803F9"/>
    <w:rsid w:val="00C806B8"/>
    <w:rsid w:val="00C812FD"/>
    <w:rsid w:val="00C81E4D"/>
    <w:rsid w:val="00C822AC"/>
    <w:rsid w:val="00C82482"/>
    <w:rsid w:val="00C829CD"/>
    <w:rsid w:val="00C82FBA"/>
    <w:rsid w:val="00C82FBE"/>
    <w:rsid w:val="00C830B9"/>
    <w:rsid w:val="00C833BF"/>
    <w:rsid w:val="00C84DA3"/>
    <w:rsid w:val="00C855CA"/>
    <w:rsid w:val="00C85BD2"/>
    <w:rsid w:val="00C85F7A"/>
    <w:rsid w:val="00C85FDD"/>
    <w:rsid w:val="00C862E9"/>
    <w:rsid w:val="00C8638C"/>
    <w:rsid w:val="00C863E4"/>
    <w:rsid w:val="00C86667"/>
    <w:rsid w:val="00C868EC"/>
    <w:rsid w:val="00C86C42"/>
    <w:rsid w:val="00C86D3D"/>
    <w:rsid w:val="00C877FF"/>
    <w:rsid w:val="00C901DB"/>
    <w:rsid w:val="00C902CB"/>
    <w:rsid w:val="00C905A4"/>
    <w:rsid w:val="00C90A1F"/>
    <w:rsid w:val="00C90D54"/>
    <w:rsid w:val="00C91031"/>
    <w:rsid w:val="00C9135A"/>
    <w:rsid w:val="00C91717"/>
    <w:rsid w:val="00C9186B"/>
    <w:rsid w:val="00C919ED"/>
    <w:rsid w:val="00C91A34"/>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704"/>
    <w:rsid w:val="00C94E60"/>
    <w:rsid w:val="00C950D6"/>
    <w:rsid w:val="00C95A94"/>
    <w:rsid w:val="00C95B44"/>
    <w:rsid w:val="00C96499"/>
    <w:rsid w:val="00C964A7"/>
    <w:rsid w:val="00C964DB"/>
    <w:rsid w:val="00C96735"/>
    <w:rsid w:val="00C96CA3"/>
    <w:rsid w:val="00C96DDE"/>
    <w:rsid w:val="00C97775"/>
    <w:rsid w:val="00C97A7F"/>
    <w:rsid w:val="00C97D1D"/>
    <w:rsid w:val="00CA0510"/>
    <w:rsid w:val="00CA0879"/>
    <w:rsid w:val="00CA11BF"/>
    <w:rsid w:val="00CA15B3"/>
    <w:rsid w:val="00CA1B6C"/>
    <w:rsid w:val="00CA22E3"/>
    <w:rsid w:val="00CA2D3A"/>
    <w:rsid w:val="00CA2EB7"/>
    <w:rsid w:val="00CA314F"/>
    <w:rsid w:val="00CA335D"/>
    <w:rsid w:val="00CA35E8"/>
    <w:rsid w:val="00CA3D25"/>
    <w:rsid w:val="00CA3F57"/>
    <w:rsid w:val="00CA402A"/>
    <w:rsid w:val="00CA433C"/>
    <w:rsid w:val="00CA4849"/>
    <w:rsid w:val="00CA5059"/>
    <w:rsid w:val="00CA536F"/>
    <w:rsid w:val="00CA5536"/>
    <w:rsid w:val="00CA5EB1"/>
    <w:rsid w:val="00CA5FE9"/>
    <w:rsid w:val="00CA60F0"/>
    <w:rsid w:val="00CA6325"/>
    <w:rsid w:val="00CA6445"/>
    <w:rsid w:val="00CA67E8"/>
    <w:rsid w:val="00CA69E5"/>
    <w:rsid w:val="00CA7126"/>
    <w:rsid w:val="00CA7205"/>
    <w:rsid w:val="00CA7220"/>
    <w:rsid w:val="00CA7ADE"/>
    <w:rsid w:val="00CB00DE"/>
    <w:rsid w:val="00CB015E"/>
    <w:rsid w:val="00CB0301"/>
    <w:rsid w:val="00CB14F1"/>
    <w:rsid w:val="00CB1A57"/>
    <w:rsid w:val="00CB23AB"/>
    <w:rsid w:val="00CB24AA"/>
    <w:rsid w:val="00CB2827"/>
    <w:rsid w:val="00CB2CD4"/>
    <w:rsid w:val="00CB3509"/>
    <w:rsid w:val="00CB399D"/>
    <w:rsid w:val="00CB464F"/>
    <w:rsid w:val="00CB4996"/>
    <w:rsid w:val="00CB514B"/>
    <w:rsid w:val="00CB5204"/>
    <w:rsid w:val="00CB535A"/>
    <w:rsid w:val="00CB5DCD"/>
    <w:rsid w:val="00CB607D"/>
    <w:rsid w:val="00CB62A9"/>
    <w:rsid w:val="00CB6683"/>
    <w:rsid w:val="00CB6E74"/>
    <w:rsid w:val="00CB73B2"/>
    <w:rsid w:val="00CB7A22"/>
    <w:rsid w:val="00CC03F3"/>
    <w:rsid w:val="00CC0477"/>
    <w:rsid w:val="00CC06DC"/>
    <w:rsid w:val="00CC0A12"/>
    <w:rsid w:val="00CC0FD3"/>
    <w:rsid w:val="00CC0FF3"/>
    <w:rsid w:val="00CC15AA"/>
    <w:rsid w:val="00CC214A"/>
    <w:rsid w:val="00CC23C7"/>
    <w:rsid w:val="00CC29B3"/>
    <w:rsid w:val="00CC2DF4"/>
    <w:rsid w:val="00CC2EBB"/>
    <w:rsid w:val="00CC3035"/>
    <w:rsid w:val="00CC33FE"/>
    <w:rsid w:val="00CC3A3B"/>
    <w:rsid w:val="00CC3AB3"/>
    <w:rsid w:val="00CC3B4B"/>
    <w:rsid w:val="00CC4E69"/>
    <w:rsid w:val="00CC5060"/>
    <w:rsid w:val="00CC5854"/>
    <w:rsid w:val="00CC60C0"/>
    <w:rsid w:val="00CC684C"/>
    <w:rsid w:val="00CC7365"/>
    <w:rsid w:val="00CC740A"/>
    <w:rsid w:val="00CD06E0"/>
    <w:rsid w:val="00CD08AA"/>
    <w:rsid w:val="00CD0A04"/>
    <w:rsid w:val="00CD0C9B"/>
    <w:rsid w:val="00CD0ED3"/>
    <w:rsid w:val="00CD0F6A"/>
    <w:rsid w:val="00CD199B"/>
    <w:rsid w:val="00CD1A5A"/>
    <w:rsid w:val="00CD1C3A"/>
    <w:rsid w:val="00CD1C80"/>
    <w:rsid w:val="00CD1ED5"/>
    <w:rsid w:val="00CD22D7"/>
    <w:rsid w:val="00CD3AAC"/>
    <w:rsid w:val="00CD3BDA"/>
    <w:rsid w:val="00CD3E83"/>
    <w:rsid w:val="00CD4717"/>
    <w:rsid w:val="00CD49A0"/>
    <w:rsid w:val="00CD49D6"/>
    <w:rsid w:val="00CD5133"/>
    <w:rsid w:val="00CD5BE6"/>
    <w:rsid w:val="00CD6B84"/>
    <w:rsid w:val="00CD6E90"/>
    <w:rsid w:val="00CD762F"/>
    <w:rsid w:val="00CD78E1"/>
    <w:rsid w:val="00CD7F4A"/>
    <w:rsid w:val="00CE04DF"/>
    <w:rsid w:val="00CE05CC"/>
    <w:rsid w:val="00CE06A7"/>
    <w:rsid w:val="00CE0789"/>
    <w:rsid w:val="00CE09CF"/>
    <w:rsid w:val="00CE0F13"/>
    <w:rsid w:val="00CE125C"/>
    <w:rsid w:val="00CE133E"/>
    <w:rsid w:val="00CE1A83"/>
    <w:rsid w:val="00CE2DA4"/>
    <w:rsid w:val="00CE2E44"/>
    <w:rsid w:val="00CE41A6"/>
    <w:rsid w:val="00CE4229"/>
    <w:rsid w:val="00CE4671"/>
    <w:rsid w:val="00CE4A11"/>
    <w:rsid w:val="00CE4B59"/>
    <w:rsid w:val="00CE50CA"/>
    <w:rsid w:val="00CE5C1A"/>
    <w:rsid w:val="00CE5E43"/>
    <w:rsid w:val="00CE6106"/>
    <w:rsid w:val="00CE6DF3"/>
    <w:rsid w:val="00CE6F37"/>
    <w:rsid w:val="00CE707C"/>
    <w:rsid w:val="00CE764D"/>
    <w:rsid w:val="00CE7709"/>
    <w:rsid w:val="00CE7B4D"/>
    <w:rsid w:val="00CF0C3B"/>
    <w:rsid w:val="00CF0DB5"/>
    <w:rsid w:val="00CF1507"/>
    <w:rsid w:val="00CF166C"/>
    <w:rsid w:val="00CF17F3"/>
    <w:rsid w:val="00CF1913"/>
    <w:rsid w:val="00CF19D8"/>
    <w:rsid w:val="00CF1D99"/>
    <w:rsid w:val="00CF1E9A"/>
    <w:rsid w:val="00CF2417"/>
    <w:rsid w:val="00CF2542"/>
    <w:rsid w:val="00CF2E55"/>
    <w:rsid w:val="00CF32A1"/>
    <w:rsid w:val="00CF3B60"/>
    <w:rsid w:val="00CF3B95"/>
    <w:rsid w:val="00CF3BCF"/>
    <w:rsid w:val="00CF3FCC"/>
    <w:rsid w:val="00CF411F"/>
    <w:rsid w:val="00CF41D3"/>
    <w:rsid w:val="00CF452F"/>
    <w:rsid w:val="00CF4627"/>
    <w:rsid w:val="00CF4679"/>
    <w:rsid w:val="00CF4BC1"/>
    <w:rsid w:val="00CF4D94"/>
    <w:rsid w:val="00CF51E5"/>
    <w:rsid w:val="00CF561A"/>
    <w:rsid w:val="00CF578B"/>
    <w:rsid w:val="00CF57FA"/>
    <w:rsid w:val="00CF5C4F"/>
    <w:rsid w:val="00CF5D8F"/>
    <w:rsid w:val="00CF5E91"/>
    <w:rsid w:val="00CF6758"/>
    <w:rsid w:val="00CF68CE"/>
    <w:rsid w:val="00CF6A90"/>
    <w:rsid w:val="00CF6F55"/>
    <w:rsid w:val="00CF72E9"/>
    <w:rsid w:val="00D00598"/>
    <w:rsid w:val="00D0145C"/>
    <w:rsid w:val="00D01551"/>
    <w:rsid w:val="00D01BB7"/>
    <w:rsid w:val="00D01C0A"/>
    <w:rsid w:val="00D021EF"/>
    <w:rsid w:val="00D0242F"/>
    <w:rsid w:val="00D0291F"/>
    <w:rsid w:val="00D02DB8"/>
    <w:rsid w:val="00D031C0"/>
    <w:rsid w:val="00D03304"/>
    <w:rsid w:val="00D03DEE"/>
    <w:rsid w:val="00D03FB4"/>
    <w:rsid w:val="00D03FD8"/>
    <w:rsid w:val="00D04087"/>
    <w:rsid w:val="00D04278"/>
    <w:rsid w:val="00D04422"/>
    <w:rsid w:val="00D04933"/>
    <w:rsid w:val="00D04AD4"/>
    <w:rsid w:val="00D050A7"/>
    <w:rsid w:val="00D05531"/>
    <w:rsid w:val="00D05DE0"/>
    <w:rsid w:val="00D074B8"/>
    <w:rsid w:val="00D0766D"/>
    <w:rsid w:val="00D079A1"/>
    <w:rsid w:val="00D07BE2"/>
    <w:rsid w:val="00D07D9E"/>
    <w:rsid w:val="00D07E49"/>
    <w:rsid w:val="00D07F97"/>
    <w:rsid w:val="00D10FE6"/>
    <w:rsid w:val="00D1143C"/>
    <w:rsid w:val="00D11912"/>
    <w:rsid w:val="00D11A36"/>
    <w:rsid w:val="00D11D14"/>
    <w:rsid w:val="00D11D7F"/>
    <w:rsid w:val="00D11F98"/>
    <w:rsid w:val="00D12262"/>
    <w:rsid w:val="00D124CA"/>
    <w:rsid w:val="00D12586"/>
    <w:rsid w:val="00D12B94"/>
    <w:rsid w:val="00D1329A"/>
    <w:rsid w:val="00D1351A"/>
    <w:rsid w:val="00D135A7"/>
    <w:rsid w:val="00D13809"/>
    <w:rsid w:val="00D13A45"/>
    <w:rsid w:val="00D13D69"/>
    <w:rsid w:val="00D145CA"/>
    <w:rsid w:val="00D14680"/>
    <w:rsid w:val="00D14E7D"/>
    <w:rsid w:val="00D153EE"/>
    <w:rsid w:val="00D153F8"/>
    <w:rsid w:val="00D159C8"/>
    <w:rsid w:val="00D15C9D"/>
    <w:rsid w:val="00D160F4"/>
    <w:rsid w:val="00D16255"/>
    <w:rsid w:val="00D1665E"/>
    <w:rsid w:val="00D16ABE"/>
    <w:rsid w:val="00D16FC7"/>
    <w:rsid w:val="00D17B71"/>
    <w:rsid w:val="00D205DF"/>
    <w:rsid w:val="00D20623"/>
    <w:rsid w:val="00D20963"/>
    <w:rsid w:val="00D20B28"/>
    <w:rsid w:val="00D210C7"/>
    <w:rsid w:val="00D21217"/>
    <w:rsid w:val="00D212A9"/>
    <w:rsid w:val="00D213A4"/>
    <w:rsid w:val="00D215A1"/>
    <w:rsid w:val="00D2168C"/>
    <w:rsid w:val="00D218DF"/>
    <w:rsid w:val="00D21DEA"/>
    <w:rsid w:val="00D2201C"/>
    <w:rsid w:val="00D22027"/>
    <w:rsid w:val="00D223AA"/>
    <w:rsid w:val="00D223C3"/>
    <w:rsid w:val="00D2262E"/>
    <w:rsid w:val="00D22900"/>
    <w:rsid w:val="00D22937"/>
    <w:rsid w:val="00D22B9C"/>
    <w:rsid w:val="00D2315A"/>
    <w:rsid w:val="00D23839"/>
    <w:rsid w:val="00D23ABD"/>
    <w:rsid w:val="00D23D22"/>
    <w:rsid w:val="00D24386"/>
    <w:rsid w:val="00D24453"/>
    <w:rsid w:val="00D24F24"/>
    <w:rsid w:val="00D25E1F"/>
    <w:rsid w:val="00D2656C"/>
    <w:rsid w:val="00D26CD5"/>
    <w:rsid w:val="00D278A0"/>
    <w:rsid w:val="00D27C92"/>
    <w:rsid w:val="00D3058C"/>
    <w:rsid w:val="00D30E8F"/>
    <w:rsid w:val="00D317E6"/>
    <w:rsid w:val="00D318F8"/>
    <w:rsid w:val="00D318FB"/>
    <w:rsid w:val="00D320F0"/>
    <w:rsid w:val="00D321D7"/>
    <w:rsid w:val="00D323E0"/>
    <w:rsid w:val="00D323F2"/>
    <w:rsid w:val="00D32471"/>
    <w:rsid w:val="00D324E4"/>
    <w:rsid w:val="00D3283D"/>
    <w:rsid w:val="00D32BA9"/>
    <w:rsid w:val="00D33063"/>
    <w:rsid w:val="00D3314A"/>
    <w:rsid w:val="00D332D2"/>
    <w:rsid w:val="00D33395"/>
    <w:rsid w:val="00D3343E"/>
    <w:rsid w:val="00D3352E"/>
    <w:rsid w:val="00D33F96"/>
    <w:rsid w:val="00D340AF"/>
    <w:rsid w:val="00D34983"/>
    <w:rsid w:val="00D349DC"/>
    <w:rsid w:val="00D35940"/>
    <w:rsid w:val="00D35A1E"/>
    <w:rsid w:val="00D35EF6"/>
    <w:rsid w:val="00D361EE"/>
    <w:rsid w:val="00D3683D"/>
    <w:rsid w:val="00D36E82"/>
    <w:rsid w:val="00D36F1A"/>
    <w:rsid w:val="00D371EB"/>
    <w:rsid w:val="00D37532"/>
    <w:rsid w:val="00D375D1"/>
    <w:rsid w:val="00D40374"/>
    <w:rsid w:val="00D404A5"/>
    <w:rsid w:val="00D408A0"/>
    <w:rsid w:val="00D410AD"/>
    <w:rsid w:val="00D4128E"/>
    <w:rsid w:val="00D4159B"/>
    <w:rsid w:val="00D416D7"/>
    <w:rsid w:val="00D416FD"/>
    <w:rsid w:val="00D4171C"/>
    <w:rsid w:val="00D41962"/>
    <w:rsid w:val="00D4215A"/>
    <w:rsid w:val="00D421E8"/>
    <w:rsid w:val="00D42462"/>
    <w:rsid w:val="00D42662"/>
    <w:rsid w:val="00D42747"/>
    <w:rsid w:val="00D4276A"/>
    <w:rsid w:val="00D436D6"/>
    <w:rsid w:val="00D439C0"/>
    <w:rsid w:val="00D43BDE"/>
    <w:rsid w:val="00D43C39"/>
    <w:rsid w:val="00D440F3"/>
    <w:rsid w:val="00D44196"/>
    <w:rsid w:val="00D441E6"/>
    <w:rsid w:val="00D4456A"/>
    <w:rsid w:val="00D4465B"/>
    <w:rsid w:val="00D44738"/>
    <w:rsid w:val="00D44AE9"/>
    <w:rsid w:val="00D44B83"/>
    <w:rsid w:val="00D44DBE"/>
    <w:rsid w:val="00D45042"/>
    <w:rsid w:val="00D4559C"/>
    <w:rsid w:val="00D45B55"/>
    <w:rsid w:val="00D460CC"/>
    <w:rsid w:val="00D4625C"/>
    <w:rsid w:val="00D463DC"/>
    <w:rsid w:val="00D4648F"/>
    <w:rsid w:val="00D46B50"/>
    <w:rsid w:val="00D46B69"/>
    <w:rsid w:val="00D46C11"/>
    <w:rsid w:val="00D46D14"/>
    <w:rsid w:val="00D47205"/>
    <w:rsid w:val="00D502C7"/>
    <w:rsid w:val="00D5049C"/>
    <w:rsid w:val="00D508D4"/>
    <w:rsid w:val="00D50A2D"/>
    <w:rsid w:val="00D51177"/>
    <w:rsid w:val="00D51249"/>
    <w:rsid w:val="00D518E1"/>
    <w:rsid w:val="00D51BB6"/>
    <w:rsid w:val="00D5212C"/>
    <w:rsid w:val="00D524E9"/>
    <w:rsid w:val="00D52715"/>
    <w:rsid w:val="00D528DE"/>
    <w:rsid w:val="00D52D3C"/>
    <w:rsid w:val="00D52F58"/>
    <w:rsid w:val="00D535E2"/>
    <w:rsid w:val="00D5387D"/>
    <w:rsid w:val="00D53A08"/>
    <w:rsid w:val="00D543E3"/>
    <w:rsid w:val="00D55048"/>
    <w:rsid w:val="00D555CB"/>
    <w:rsid w:val="00D5649C"/>
    <w:rsid w:val="00D5689C"/>
    <w:rsid w:val="00D56B96"/>
    <w:rsid w:val="00D57481"/>
    <w:rsid w:val="00D57603"/>
    <w:rsid w:val="00D578D7"/>
    <w:rsid w:val="00D578F6"/>
    <w:rsid w:val="00D57F4B"/>
    <w:rsid w:val="00D60068"/>
    <w:rsid w:val="00D601AB"/>
    <w:rsid w:val="00D60877"/>
    <w:rsid w:val="00D60DA5"/>
    <w:rsid w:val="00D617E5"/>
    <w:rsid w:val="00D61884"/>
    <w:rsid w:val="00D61B49"/>
    <w:rsid w:val="00D61C09"/>
    <w:rsid w:val="00D61D44"/>
    <w:rsid w:val="00D6220B"/>
    <w:rsid w:val="00D6220D"/>
    <w:rsid w:val="00D6225C"/>
    <w:rsid w:val="00D629E5"/>
    <w:rsid w:val="00D62B45"/>
    <w:rsid w:val="00D62B7C"/>
    <w:rsid w:val="00D63196"/>
    <w:rsid w:val="00D63867"/>
    <w:rsid w:val="00D63E8D"/>
    <w:rsid w:val="00D63FBB"/>
    <w:rsid w:val="00D644CF"/>
    <w:rsid w:val="00D65629"/>
    <w:rsid w:val="00D65865"/>
    <w:rsid w:val="00D65BCA"/>
    <w:rsid w:val="00D65DCA"/>
    <w:rsid w:val="00D65EB6"/>
    <w:rsid w:val="00D65F65"/>
    <w:rsid w:val="00D65FB1"/>
    <w:rsid w:val="00D663E1"/>
    <w:rsid w:val="00D667AF"/>
    <w:rsid w:val="00D668C5"/>
    <w:rsid w:val="00D66E7C"/>
    <w:rsid w:val="00D66F5F"/>
    <w:rsid w:val="00D6729A"/>
    <w:rsid w:val="00D672DB"/>
    <w:rsid w:val="00D676FF"/>
    <w:rsid w:val="00D67744"/>
    <w:rsid w:val="00D67A5E"/>
    <w:rsid w:val="00D67CFE"/>
    <w:rsid w:val="00D703B2"/>
    <w:rsid w:val="00D70648"/>
    <w:rsid w:val="00D706CB"/>
    <w:rsid w:val="00D70B44"/>
    <w:rsid w:val="00D71085"/>
    <w:rsid w:val="00D712AE"/>
    <w:rsid w:val="00D715F0"/>
    <w:rsid w:val="00D71D96"/>
    <w:rsid w:val="00D7238E"/>
    <w:rsid w:val="00D7241A"/>
    <w:rsid w:val="00D72420"/>
    <w:rsid w:val="00D7295C"/>
    <w:rsid w:val="00D72AB2"/>
    <w:rsid w:val="00D73344"/>
    <w:rsid w:val="00D734E6"/>
    <w:rsid w:val="00D73553"/>
    <w:rsid w:val="00D735A1"/>
    <w:rsid w:val="00D73636"/>
    <w:rsid w:val="00D73DC5"/>
    <w:rsid w:val="00D73E1E"/>
    <w:rsid w:val="00D74130"/>
    <w:rsid w:val="00D746BF"/>
    <w:rsid w:val="00D746DA"/>
    <w:rsid w:val="00D74CC7"/>
    <w:rsid w:val="00D7533D"/>
    <w:rsid w:val="00D75727"/>
    <w:rsid w:val="00D76417"/>
    <w:rsid w:val="00D76971"/>
    <w:rsid w:val="00D77138"/>
    <w:rsid w:val="00D77A64"/>
    <w:rsid w:val="00D77BCF"/>
    <w:rsid w:val="00D77EE8"/>
    <w:rsid w:val="00D802A1"/>
    <w:rsid w:val="00D802EF"/>
    <w:rsid w:val="00D80573"/>
    <w:rsid w:val="00D80927"/>
    <w:rsid w:val="00D811DF"/>
    <w:rsid w:val="00D81210"/>
    <w:rsid w:val="00D812BA"/>
    <w:rsid w:val="00D81CB1"/>
    <w:rsid w:val="00D82542"/>
    <w:rsid w:val="00D82544"/>
    <w:rsid w:val="00D82927"/>
    <w:rsid w:val="00D83372"/>
    <w:rsid w:val="00D835F5"/>
    <w:rsid w:val="00D8364C"/>
    <w:rsid w:val="00D836CE"/>
    <w:rsid w:val="00D83705"/>
    <w:rsid w:val="00D84BCF"/>
    <w:rsid w:val="00D84C7A"/>
    <w:rsid w:val="00D85344"/>
    <w:rsid w:val="00D85BDE"/>
    <w:rsid w:val="00D85CA7"/>
    <w:rsid w:val="00D860B4"/>
    <w:rsid w:val="00D861A3"/>
    <w:rsid w:val="00D862B6"/>
    <w:rsid w:val="00D86417"/>
    <w:rsid w:val="00D8694F"/>
    <w:rsid w:val="00D86AA3"/>
    <w:rsid w:val="00D86D1C"/>
    <w:rsid w:val="00D86DA3"/>
    <w:rsid w:val="00D8700D"/>
    <w:rsid w:val="00D8799A"/>
    <w:rsid w:val="00D90099"/>
    <w:rsid w:val="00D9023B"/>
    <w:rsid w:val="00D9040F"/>
    <w:rsid w:val="00D90466"/>
    <w:rsid w:val="00D906A8"/>
    <w:rsid w:val="00D90805"/>
    <w:rsid w:val="00D90E23"/>
    <w:rsid w:val="00D90F70"/>
    <w:rsid w:val="00D919B7"/>
    <w:rsid w:val="00D91EA1"/>
    <w:rsid w:val="00D92300"/>
    <w:rsid w:val="00D92318"/>
    <w:rsid w:val="00D92CEF"/>
    <w:rsid w:val="00D938D6"/>
    <w:rsid w:val="00D93DE4"/>
    <w:rsid w:val="00D9417E"/>
    <w:rsid w:val="00D9460B"/>
    <w:rsid w:val="00D952A1"/>
    <w:rsid w:val="00D9579B"/>
    <w:rsid w:val="00D96450"/>
    <w:rsid w:val="00D9707E"/>
    <w:rsid w:val="00D976F4"/>
    <w:rsid w:val="00D977E4"/>
    <w:rsid w:val="00DA0B4F"/>
    <w:rsid w:val="00DA0D68"/>
    <w:rsid w:val="00DA0FB8"/>
    <w:rsid w:val="00DA13A5"/>
    <w:rsid w:val="00DA1738"/>
    <w:rsid w:val="00DA1954"/>
    <w:rsid w:val="00DA1FD6"/>
    <w:rsid w:val="00DA205B"/>
    <w:rsid w:val="00DA2212"/>
    <w:rsid w:val="00DA29F7"/>
    <w:rsid w:val="00DA34EA"/>
    <w:rsid w:val="00DA4944"/>
    <w:rsid w:val="00DA4C95"/>
    <w:rsid w:val="00DA4F22"/>
    <w:rsid w:val="00DA50B7"/>
    <w:rsid w:val="00DA623F"/>
    <w:rsid w:val="00DA62FC"/>
    <w:rsid w:val="00DA645A"/>
    <w:rsid w:val="00DA712A"/>
    <w:rsid w:val="00DA744C"/>
    <w:rsid w:val="00DA770E"/>
    <w:rsid w:val="00DB0634"/>
    <w:rsid w:val="00DB1020"/>
    <w:rsid w:val="00DB11D9"/>
    <w:rsid w:val="00DB1685"/>
    <w:rsid w:val="00DB1B52"/>
    <w:rsid w:val="00DB1F49"/>
    <w:rsid w:val="00DB26EE"/>
    <w:rsid w:val="00DB26F5"/>
    <w:rsid w:val="00DB283C"/>
    <w:rsid w:val="00DB287B"/>
    <w:rsid w:val="00DB2C81"/>
    <w:rsid w:val="00DB2CEA"/>
    <w:rsid w:val="00DB3024"/>
    <w:rsid w:val="00DB33F0"/>
    <w:rsid w:val="00DB34FD"/>
    <w:rsid w:val="00DB391D"/>
    <w:rsid w:val="00DB4142"/>
    <w:rsid w:val="00DB445E"/>
    <w:rsid w:val="00DB47C1"/>
    <w:rsid w:val="00DB485E"/>
    <w:rsid w:val="00DB5C28"/>
    <w:rsid w:val="00DB6096"/>
    <w:rsid w:val="00DB617A"/>
    <w:rsid w:val="00DB62C6"/>
    <w:rsid w:val="00DB65C1"/>
    <w:rsid w:val="00DB6AE3"/>
    <w:rsid w:val="00DB7425"/>
    <w:rsid w:val="00DB75C9"/>
    <w:rsid w:val="00DB7BB6"/>
    <w:rsid w:val="00DB7CF2"/>
    <w:rsid w:val="00DC05D4"/>
    <w:rsid w:val="00DC0893"/>
    <w:rsid w:val="00DC097C"/>
    <w:rsid w:val="00DC0A24"/>
    <w:rsid w:val="00DC153B"/>
    <w:rsid w:val="00DC1DDE"/>
    <w:rsid w:val="00DC222E"/>
    <w:rsid w:val="00DC25B0"/>
    <w:rsid w:val="00DC3A50"/>
    <w:rsid w:val="00DC46B3"/>
    <w:rsid w:val="00DC4EAC"/>
    <w:rsid w:val="00DC53CD"/>
    <w:rsid w:val="00DC54D5"/>
    <w:rsid w:val="00DC5B34"/>
    <w:rsid w:val="00DC5EA7"/>
    <w:rsid w:val="00DC5FB9"/>
    <w:rsid w:val="00DC61D5"/>
    <w:rsid w:val="00DC6716"/>
    <w:rsid w:val="00DC68F5"/>
    <w:rsid w:val="00DC7022"/>
    <w:rsid w:val="00DC72C7"/>
    <w:rsid w:val="00DC796B"/>
    <w:rsid w:val="00DC79BB"/>
    <w:rsid w:val="00DD01BA"/>
    <w:rsid w:val="00DD03EF"/>
    <w:rsid w:val="00DD08EF"/>
    <w:rsid w:val="00DD0BB5"/>
    <w:rsid w:val="00DD0D90"/>
    <w:rsid w:val="00DD0F39"/>
    <w:rsid w:val="00DD0FAE"/>
    <w:rsid w:val="00DD1553"/>
    <w:rsid w:val="00DD1766"/>
    <w:rsid w:val="00DD19C0"/>
    <w:rsid w:val="00DD1AD9"/>
    <w:rsid w:val="00DD2078"/>
    <w:rsid w:val="00DD27AF"/>
    <w:rsid w:val="00DD27CC"/>
    <w:rsid w:val="00DD2FFD"/>
    <w:rsid w:val="00DD313D"/>
    <w:rsid w:val="00DD352E"/>
    <w:rsid w:val="00DD37AB"/>
    <w:rsid w:val="00DD38BE"/>
    <w:rsid w:val="00DD39A3"/>
    <w:rsid w:val="00DD42CF"/>
    <w:rsid w:val="00DD43D8"/>
    <w:rsid w:val="00DD509E"/>
    <w:rsid w:val="00DD5778"/>
    <w:rsid w:val="00DD5790"/>
    <w:rsid w:val="00DD5D57"/>
    <w:rsid w:val="00DD5F53"/>
    <w:rsid w:val="00DD5FFA"/>
    <w:rsid w:val="00DD65F4"/>
    <w:rsid w:val="00DD6CA7"/>
    <w:rsid w:val="00DD75CE"/>
    <w:rsid w:val="00DD7C4B"/>
    <w:rsid w:val="00DE04BC"/>
    <w:rsid w:val="00DE0621"/>
    <w:rsid w:val="00DE090E"/>
    <w:rsid w:val="00DE0CF9"/>
    <w:rsid w:val="00DE0DA2"/>
    <w:rsid w:val="00DE10C8"/>
    <w:rsid w:val="00DE173A"/>
    <w:rsid w:val="00DE2078"/>
    <w:rsid w:val="00DE27A9"/>
    <w:rsid w:val="00DE296B"/>
    <w:rsid w:val="00DE2BC5"/>
    <w:rsid w:val="00DE2C26"/>
    <w:rsid w:val="00DE3361"/>
    <w:rsid w:val="00DE352C"/>
    <w:rsid w:val="00DE3758"/>
    <w:rsid w:val="00DE4226"/>
    <w:rsid w:val="00DE4805"/>
    <w:rsid w:val="00DE516D"/>
    <w:rsid w:val="00DE5877"/>
    <w:rsid w:val="00DE5A12"/>
    <w:rsid w:val="00DE5B54"/>
    <w:rsid w:val="00DE5E3D"/>
    <w:rsid w:val="00DE62CB"/>
    <w:rsid w:val="00DE6824"/>
    <w:rsid w:val="00DE6FA7"/>
    <w:rsid w:val="00DE7448"/>
    <w:rsid w:val="00DE7EB4"/>
    <w:rsid w:val="00DF00B9"/>
    <w:rsid w:val="00DF0287"/>
    <w:rsid w:val="00DF0531"/>
    <w:rsid w:val="00DF0741"/>
    <w:rsid w:val="00DF0B23"/>
    <w:rsid w:val="00DF15F6"/>
    <w:rsid w:val="00DF19C0"/>
    <w:rsid w:val="00DF1A49"/>
    <w:rsid w:val="00DF1A9F"/>
    <w:rsid w:val="00DF1B23"/>
    <w:rsid w:val="00DF1D22"/>
    <w:rsid w:val="00DF3117"/>
    <w:rsid w:val="00DF3373"/>
    <w:rsid w:val="00DF3C75"/>
    <w:rsid w:val="00DF3CC9"/>
    <w:rsid w:val="00DF415B"/>
    <w:rsid w:val="00DF417B"/>
    <w:rsid w:val="00DF4413"/>
    <w:rsid w:val="00DF4DCB"/>
    <w:rsid w:val="00DF5275"/>
    <w:rsid w:val="00DF5615"/>
    <w:rsid w:val="00DF57C7"/>
    <w:rsid w:val="00DF63E4"/>
    <w:rsid w:val="00DF6470"/>
    <w:rsid w:val="00DF6F79"/>
    <w:rsid w:val="00DF7370"/>
    <w:rsid w:val="00DF759C"/>
    <w:rsid w:val="00E00613"/>
    <w:rsid w:val="00E00DB5"/>
    <w:rsid w:val="00E00DCB"/>
    <w:rsid w:val="00E0100D"/>
    <w:rsid w:val="00E01169"/>
    <w:rsid w:val="00E01681"/>
    <w:rsid w:val="00E01BB1"/>
    <w:rsid w:val="00E01D97"/>
    <w:rsid w:val="00E025B8"/>
    <w:rsid w:val="00E02A62"/>
    <w:rsid w:val="00E02C75"/>
    <w:rsid w:val="00E03345"/>
    <w:rsid w:val="00E03E90"/>
    <w:rsid w:val="00E04694"/>
    <w:rsid w:val="00E04745"/>
    <w:rsid w:val="00E04990"/>
    <w:rsid w:val="00E04AF1"/>
    <w:rsid w:val="00E04EB9"/>
    <w:rsid w:val="00E0538D"/>
    <w:rsid w:val="00E053A7"/>
    <w:rsid w:val="00E0566B"/>
    <w:rsid w:val="00E05DD9"/>
    <w:rsid w:val="00E05E10"/>
    <w:rsid w:val="00E05E72"/>
    <w:rsid w:val="00E06302"/>
    <w:rsid w:val="00E0649F"/>
    <w:rsid w:val="00E06E7A"/>
    <w:rsid w:val="00E06FE1"/>
    <w:rsid w:val="00E07283"/>
    <w:rsid w:val="00E07291"/>
    <w:rsid w:val="00E079B8"/>
    <w:rsid w:val="00E07BFE"/>
    <w:rsid w:val="00E07DFE"/>
    <w:rsid w:val="00E10198"/>
    <w:rsid w:val="00E101CE"/>
    <w:rsid w:val="00E10A6C"/>
    <w:rsid w:val="00E10B9B"/>
    <w:rsid w:val="00E10D60"/>
    <w:rsid w:val="00E11024"/>
    <w:rsid w:val="00E11806"/>
    <w:rsid w:val="00E1229F"/>
    <w:rsid w:val="00E12B1F"/>
    <w:rsid w:val="00E12C2B"/>
    <w:rsid w:val="00E12E19"/>
    <w:rsid w:val="00E12FB9"/>
    <w:rsid w:val="00E1357C"/>
    <w:rsid w:val="00E13736"/>
    <w:rsid w:val="00E1399C"/>
    <w:rsid w:val="00E13D6C"/>
    <w:rsid w:val="00E141F7"/>
    <w:rsid w:val="00E14CD3"/>
    <w:rsid w:val="00E14E81"/>
    <w:rsid w:val="00E14EE5"/>
    <w:rsid w:val="00E150B8"/>
    <w:rsid w:val="00E15262"/>
    <w:rsid w:val="00E15B9C"/>
    <w:rsid w:val="00E15C1E"/>
    <w:rsid w:val="00E15EB3"/>
    <w:rsid w:val="00E165AB"/>
    <w:rsid w:val="00E166DC"/>
    <w:rsid w:val="00E168F4"/>
    <w:rsid w:val="00E16963"/>
    <w:rsid w:val="00E16DAE"/>
    <w:rsid w:val="00E16F83"/>
    <w:rsid w:val="00E17066"/>
    <w:rsid w:val="00E17259"/>
    <w:rsid w:val="00E17319"/>
    <w:rsid w:val="00E17475"/>
    <w:rsid w:val="00E17569"/>
    <w:rsid w:val="00E17FD7"/>
    <w:rsid w:val="00E20649"/>
    <w:rsid w:val="00E209BD"/>
    <w:rsid w:val="00E20C54"/>
    <w:rsid w:val="00E20C5C"/>
    <w:rsid w:val="00E21141"/>
    <w:rsid w:val="00E212E7"/>
    <w:rsid w:val="00E21631"/>
    <w:rsid w:val="00E2198C"/>
    <w:rsid w:val="00E21C2B"/>
    <w:rsid w:val="00E21DE5"/>
    <w:rsid w:val="00E2242E"/>
    <w:rsid w:val="00E23733"/>
    <w:rsid w:val="00E23A5C"/>
    <w:rsid w:val="00E24417"/>
    <w:rsid w:val="00E2444E"/>
    <w:rsid w:val="00E24585"/>
    <w:rsid w:val="00E246CF"/>
    <w:rsid w:val="00E24721"/>
    <w:rsid w:val="00E249A8"/>
    <w:rsid w:val="00E24BC0"/>
    <w:rsid w:val="00E24E93"/>
    <w:rsid w:val="00E254FD"/>
    <w:rsid w:val="00E25694"/>
    <w:rsid w:val="00E25A98"/>
    <w:rsid w:val="00E25B44"/>
    <w:rsid w:val="00E26047"/>
    <w:rsid w:val="00E2663C"/>
    <w:rsid w:val="00E26735"/>
    <w:rsid w:val="00E26BA6"/>
    <w:rsid w:val="00E26DEC"/>
    <w:rsid w:val="00E2723A"/>
    <w:rsid w:val="00E27416"/>
    <w:rsid w:val="00E27D5B"/>
    <w:rsid w:val="00E27F50"/>
    <w:rsid w:val="00E30004"/>
    <w:rsid w:val="00E3071B"/>
    <w:rsid w:val="00E30CE9"/>
    <w:rsid w:val="00E315A0"/>
    <w:rsid w:val="00E31906"/>
    <w:rsid w:val="00E31915"/>
    <w:rsid w:val="00E31B4A"/>
    <w:rsid w:val="00E31F5A"/>
    <w:rsid w:val="00E3303A"/>
    <w:rsid w:val="00E33224"/>
    <w:rsid w:val="00E3361E"/>
    <w:rsid w:val="00E33B2E"/>
    <w:rsid w:val="00E33F09"/>
    <w:rsid w:val="00E3436A"/>
    <w:rsid w:val="00E34383"/>
    <w:rsid w:val="00E345A0"/>
    <w:rsid w:val="00E34617"/>
    <w:rsid w:val="00E34698"/>
    <w:rsid w:val="00E34933"/>
    <w:rsid w:val="00E34986"/>
    <w:rsid w:val="00E34C9A"/>
    <w:rsid w:val="00E35495"/>
    <w:rsid w:val="00E35521"/>
    <w:rsid w:val="00E35E23"/>
    <w:rsid w:val="00E36AA0"/>
    <w:rsid w:val="00E3744F"/>
    <w:rsid w:val="00E37845"/>
    <w:rsid w:val="00E3789F"/>
    <w:rsid w:val="00E37C9C"/>
    <w:rsid w:val="00E403B9"/>
    <w:rsid w:val="00E40EE1"/>
    <w:rsid w:val="00E41530"/>
    <w:rsid w:val="00E415DC"/>
    <w:rsid w:val="00E41858"/>
    <w:rsid w:val="00E41B53"/>
    <w:rsid w:val="00E41C90"/>
    <w:rsid w:val="00E41E85"/>
    <w:rsid w:val="00E41EBE"/>
    <w:rsid w:val="00E423CA"/>
    <w:rsid w:val="00E43260"/>
    <w:rsid w:val="00E43383"/>
    <w:rsid w:val="00E44587"/>
    <w:rsid w:val="00E445A3"/>
    <w:rsid w:val="00E44853"/>
    <w:rsid w:val="00E44939"/>
    <w:rsid w:val="00E44A67"/>
    <w:rsid w:val="00E44D1C"/>
    <w:rsid w:val="00E450C2"/>
    <w:rsid w:val="00E45B56"/>
    <w:rsid w:val="00E46531"/>
    <w:rsid w:val="00E46544"/>
    <w:rsid w:val="00E468BB"/>
    <w:rsid w:val="00E46DBE"/>
    <w:rsid w:val="00E472D7"/>
    <w:rsid w:val="00E47876"/>
    <w:rsid w:val="00E47B68"/>
    <w:rsid w:val="00E47F48"/>
    <w:rsid w:val="00E51408"/>
    <w:rsid w:val="00E517EC"/>
    <w:rsid w:val="00E51C50"/>
    <w:rsid w:val="00E51E8F"/>
    <w:rsid w:val="00E51EA7"/>
    <w:rsid w:val="00E525E8"/>
    <w:rsid w:val="00E525F6"/>
    <w:rsid w:val="00E534CA"/>
    <w:rsid w:val="00E5388E"/>
    <w:rsid w:val="00E53A2B"/>
    <w:rsid w:val="00E543AA"/>
    <w:rsid w:val="00E5553E"/>
    <w:rsid w:val="00E559F0"/>
    <w:rsid w:val="00E55D25"/>
    <w:rsid w:val="00E55D2F"/>
    <w:rsid w:val="00E561F6"/>
    <w:rsid w:val="00E56E4B"/>
    <w:rsid w:val="00E571E3"/>
    <w:rsid w:val="00E57369"/>
    <w:rsid w:val="00E57879"/>
    <w:rsid w:val="00E57928"/>
    <w:rsid w:val="00E57A82"/>
    <w:rsid w:val="00E57C8E"/>
    <w:rsid w:val="00E6000A"/>
    <w:rsid w:val="00E6030F"/>
    <w:rsid w:val="00E6067A"/>
    <w:rsid w:val="00E60DA6"/>
    <w:rsid w:val="00E60DEB"/>
    <w:rsid w:val="00E60E5C"/>
    <w:rsid w:val="00E61A0F"/>
    <w:rsid w:val="00E61A23"/>
    <w:rsid w:val="00E622B9"/>
    <w:rsid w:val="00E623BE"/>
    <w:rsid w:val="00E62421"/>
    <w:rsid w:val="00E62481"/>
    <w:rsid w:val="00E631EA"/>
    <w:rsid w:val="00E6353E"/>
    <w:rsid w:val="00E63716"/>
    <w:rsid w:val="00E63832"/>
    <w:rsid w:val="00E63FC2"/>
    <w:rsid w:val="00E6410F"/>
    <w:rsid w:val="00E64B81"/>
    <w:rsid w:val="00E65406"/>
    <w:rsid w:val="00E65BE2"/>
    <w:rsid w:val="00E65CA3"/>
    <w:rsid w:val="00E65E2B"/>
    <w:rsid w:val="00E6647B"/>
    <w:rsid w:val="00E664E1"/>
    <w:rsid w:val="00E668AF"/>
    <w:rsid w:val="00E66F63"/>
    <w:rsid w:val="00E66F7C"/>
    <w:rsid w:val="00E704F7"/>
    <w:rsid w:val="00E706E1"/>
    <w:rsid w:val="00E70CC4"/>
    <w:rsid w:val="00E70CE9"/>
    <w:rsid w:val="00E70CF0"/>
    <w:rsid w:val="00E71C9A"/>
    <w:rsid w:val="00E72536"/>
    <w:rsid w:val="00E72691"/>
    <w:rsid w:val="00E729FA"/>
    <w:rsid w:val="00E72B6B"/>
    <w:rsid w:val="00E73647"/>
    <w:rsid w:val="00E73733"/>
    <w:rsid w:val="00E73845"/>
    <w:rsid w:val="00E7394D"/>
    <w:rsid w:val="00E73B96"/>
    <w:rsid w:val="00E73BC4"/>
    <w:rsid w:val="00E73C9E"/>
    <w:rsid w:val="00E73E83"/>
    <w:rsid w:val="00E7464C"/>
    <w:rsid w:val="00E747B2"/>
    <w:rsid w:val="00E74D2E"/>
    <w:rsid w:val="00E75BF8"/>
    <w:rsid w:val="00E764F4"/>
    <w:rsid w:val="00E76EAC"/>
    <w:rsid w:val="00E7786B"/>
    <w:rsid w:val="00E779E8"/>
    <w:rsid w:val="00E77EC7"/>
    <w:rsid w:val="00E77F9B"/>
    <w:rsid w:val="00E815B4"/>
    <w:rsid w:val="00E81615"/>
    <w:rsid w:val="00E81724"/>
    <w:rsid w:val="00E81B1B"/>
    <w:rsid w:val="00E81CB4"/>
    <w:rsid w:val="00E820BA"/>
    <w:rsid w:val="00E820D0"/>
    <w:rsid w:val="00E82F0B"/>
    <w:rsid w:val="00E83937"/>
    <w:rsid w:val="00E83939"/>
    <w:rsid w:val="00E842CF"/>
    <w:rsid w:val="00E8437E"/>
    <w:rsid w:val="00E844FF"/>
    <w:rsid w:val="00E846F1"/>
    <w:rsid w:val="00E8479A"/>
    <w:rsid w:val="00E85183"/>
    <w:rsid w:val="00E8552E"/>
    <w:rsid w:val="00E857DA"/>
    <w:rsid w:val="00E8596C"/>
    <w:rsid w:val="00E86079"/>
    <w:rsid w:val="00E866A1"/>
    <w:rsid w:val="00E86743"/>
    <w:rsid w:val="00E8718A"/>
    <w:rsid w:val="00E872F6"/>
    <w:rsid w:val="00E877F9"/>
    <w:rsid w:val="00E8797F"/>
    <w:rsid w:val="00E87A5D"/>
    <w:rsid w:val="00E87EB1"/>
    <w:rsid w:val="00E90728"/>
    <w:rsid w:val="00E90971"/>
    <w:rsid w:val="00E90CA4"/>
    <w:rsid w:val="00E91516"/>
    <w:rsid w:val="00E91601"/>
    <w:rsid w:val="00E9173B"/>
    <w:rsid w:val="00E91BAF"/>
    <w:rsid w:val="00E91E01"/>
    <w:rsid w:val="00E91F1E"/>
    <w:rsid w:val="00E92634"/>
    <w:rsid w:val="00E92BBB"/>
    <w:rsid w:val="00E92CCE"/>
    <w:rsid w:val="00E92E65"/>
    <w:rsid w:val="00E93628"/>
    <w:rsid w:val="00E93667"/>
    <w:rsid w:val="00E9379C"/>
    <w:rsid w:val="00E93831"/>
    <w:rsid w:val="00E93C4C"/>
    <w:rsid w:val="00E94353"/>
    <w:rsid w:val="00E9451E"/>
    <w:rsid w:val="00E94AB3"/>
    <w:rsid w:val="00E95081"/>
    <w:rsid w:val="00E95241"/>
    <w:rsid w:val="00E95961"/>
    <w:rsid w:val="00E95C6F"/>
    <w:rsid w:val="00E96439"/>
    <w:rsid w:val="00E968A0"/>
    <w:rsid w:val="00E96AF2"/>
    <w:rsid w:val="00E96BA2"/>
    <w:rsid w:val="00E96CA3"/>
    <w:rsid w:val="00E96E19"/>
    <w:rsid w:val="00E96F05"/>
    <w:rsid w:val="00E97148"/>
    <w:rsid w:val="00E971C9"/>
    <w:rsid w:val="00E97891"/>
    <w:rsid w:val="00EA06AC"/>
    <w:rsid w:val="00EA0AF9"/>
    <w:rsid w:val="00EA0CF2"/>
    <w:rsid w:val="00EA0DF9"/>
    <w:rsid w:val="00EA120F"/>
    <w:rsid w:val="00EA1AAB"/>
    <w:rsid w:val="00EA1ADC"/>
    <w:rsid w:val="00EA1D17"/>
    <w:rsid w:val="00EA1D41"/>
    <w:rsid w:val="00EA207D"/>
    <w:rsid w:val="00EA22BC"/>
    <w:rsid w:val="00EA29B6"/>
    <w:rsid w:val="00EA29E4"/>
    <w:rsid w:val="00EA2E99"/>
    <w:rsid w:val="00EA4473"/>
    <w:rsid w:val="00EA5F49"/>
    <w:rsid w:val="00EA5FEB"/>
    <w:rsid w:val="00EA6A9F"/>
    <w:rsid w:val="00EA705F"/>
    <w:rsid w:val="00EB0750"/>
    <w:rsid w:val="00EB09E9"/>
    <w:rsid w:val="00EB0C9F"/>
    <w:rsid w:val="00EB1136"/>
    <w:rsid w:val="00EB1254"/>
    <w:rsid w:val="00EB132E"/>
    <w:rsid w:val="00EB1376"/>
    <w:rsid w:val="00EB147E"/>
    <w:rsid w:val="00EB14D6"/>
    <w:rsid w:val="00EB16C7"/>
    <w:rsid w:val="00EB1B12"/>
    <w:rsid w:val="00EB1F96"/>
    <w:rsid w:val="00EB1FA5"/>
    <w:rsid w:val="00EB2280"/>
    <w:rsid w:val="00EB23F7"/>
    <w:rsid w:val="00EB287F"/>
    <w:rsid w:val="00EB2918"/>
    <w:rsid w:val="00EB2977"/>
    <w:rsid w:val="00EB2F94"/>
    <w:rsid w:val="00EB306F"/>
    <w:rsid w:val="00EB3404"/>
    <w:rsid w:val="00EB37C6"/>
    <w:rsid w:val="00EB3C98"/>
    <w:rsid w:val="00EB400F"/>
    <w:rsid w:val="00EB4082"/>
    <w:rsid w:val="00EB40C1"/>
    <w:rsid w:val="00EB4185"/>
    <w:rsid w:val="00EB472D"/>
    <w:rsid w:val="00EB552F"/>
    <w:rsid w:val="00EB57FF"/>
    <w:rsid w:val="00EB5C45"/>
    <w:rsid w:val="00EB60EC"/>
    <w:rsid w:val="00EB6AE6"/>
    <w:rsid w:val="00EB7113"/>
    <w:rsid w:val="00EB7305"/>
    <w:rsid w:val="00EB7738"/>
    <w:rsid w:val="00EB7B7D"/>
    <w:rsid w:val="00EB7D2E"/>
    <w:rsid w:val="00EB7E67"/>
    <w:rsid w:val="00EC0001"/>
    <w:rsid w:val="00EC0180"/>
    <w:rsid w:val="00EC0328"/>
    <w:rsid w:val="00EC04D1"/>
    <w:rsid w:val="00EC083A"/>
    <w:rsid w:val="00EC0B51"/>
    <w:rsid w:val="00EC0C2E"/>
    <w:rsid w:val="00EC0DF9"/>
    <w:rsid w:val="00EC109E"/>
    <w:rsid w:val="00EC13ED"/>
    <w:rsid w:val="00EC1671"/>
    <w:rsid w:val="00EC1A9D"/>
    <w:rsid w:val="00EC1D80"/>
    <w:rsid w:val="00EC1DE1"/>
    <w:rsid w:val="00EC25F9"/>
    <w:rsid w:val="00EC2A06"/>
    <w:rsid w:val="00EC2BF7"/>
    <w:rsid w:val="00EC320E"/>
    <w:rsid w:val="00EC3A8B"/>
    <w:rsid w:val="00EC45D5"/>
    <w:rsid w:val="00EC48FC"/>
    <w:rsid w:val="00EC49A2"/>
    <w:rsid w:val="00EC5380"/>
    <w:rsid w:val="00EC57F8"/>
    <w:rsid w:val="00EC5B09"/>
    <w:rsid w:val="00EC5CD4"/>
    <w:rsid w:val="00EC6297"/>
    <w:rsid w:val="00EC6586"/>
    <w:rsid w:val="00EC6B47"/>
    <w:rsid w:val="00EC6B94"/>
    <w:rsid w:val="00EC70C1"/>
    <w:rsid w:val="00EC76CF"/>
    <w:rsid w:val="00ED0239"/>
    <w:rsid w:val="00ED0359"/>
    <w:rsid w:val="00ED05B2"/>
    <w:rsid w:val="00ED0DBC"/>
    <w:rsid w:val="00ED0E5F"/>
    <w:rsid w:val="00ED1224"/>
    <w:rsid w:val="00ED13CF"/>
    <w:rsid w:val="00ED1922"/>
    <w:rsid w:val="00ED1B49"/>
    <w:rsid w:val="00ED2200"/>
    <w:rsid w:val="00ED2B33"/>
    <w:rsid w:val="00ED301F"/>
    <w:rsid w:val="00ED3304"/>
    <w:rsid w:val="00ED3B6E"/>
    <w:rsid w:val="00ED3D26"/>
    <w:rsid w:val="00ED423B"/>
    <w:rsid w:val="00ED4713"/>
    <w:rsid w:val="00ED4773"/>
    <w:rsid w:val="00ED4F76"/>
    <w:rsid w:val="00ED5908"/>
    <w:rsid w:val="00ED5BB3"/>
    <w:rsid w:val="00ED5CE9"/>
    <w:rsid w:val="00ED630F"/>
    <w:rsid w:val="00ED65E9"/>
    <w:rsid w:val="00ED6731"/>
    <w:rsid w:val="00ED6BEF"/>
    <w:rsid w:val="00ED7033"/>
    <w:rsid w:val="00ED7094"/>
    <w:rsid w:val="00ED746A"/>
    <w:rsid w:val="00ED79AD"/>
    <w:rsid w:val="00EE014E"/>
    <w:rsid w:val="00EE04AB"/>
    <w:rsid w:val="00EE07D5"/>
    <w:rsid w:val="00EE0A4A"/>
    <w:rsid w:val="00EE108D"/>
    <w:rsid w:val="00EE153B"/>
    <w:rsid w:val="00EE1C36"/>
    <w:rsid w:val="00EE1D1B"/>
    <w:rsid w:val="00EE1EA0"/>
    <w:rsid w:val="00EE1F4A"/>
    <w:rsid w:val="00EE1F92"/>
    <w:rsid w:val="00EE22B2"/>
    <w:rsid w:val="00EE2C1F"/>
    <w:rsid w:val="00EE2D39"/>
    <w:rsid w:val="00EE33B2"/>
    <w:rsid w:val="00EE3458"/>
    <w:rsid w:val="00EE38D9"/>
    <w:rsid w:val="00EE3E34"/>
    <w:rsid w:val="00EE40C2"/>
    <w:rsid w:val="00EE433C"/>
    <w:rsid w:val="00EE4696"/>
    <w:rsid w:val="00EE4BEA"/>
    <w:rsid w:val="00EE5110"/>
    <w:rsid w:val="00EE5427"/>
    <w:rsid w:val="00EE5CE1"/>
    <w:rsid w:val="00EE6103"/>
    <w:rsid w:val="00EE6A13"/>
    <w:rsid w:val="00EE6A4F"/>
    <w:rsid w:val="00EE6CC2"/>
    <w:rsid w:val="00EE7129"/>
    <w:rsid w:val="00EE7803"/>
    <w:rsid w:val="00EE7871"/>
    <w:rsid w:val="00EE7C80"/>
    <w:rsid w:val="00EE7CE8"/>
    <w:rsid w:val="00EF0242"/>
    <w:rsid w:val="00EF0695"/>
    <w:rsid w:val="00EF07EC"/>
    <w:rsid w:val="00EF0878"/>
    <w:rsid w:val="00EF0E66"/>
    <w:rsid w:val="00EF0F9F"/>
    <w:rsid w:val="00EF1414"/>
    <w:rsid w:val="00EF174D"/>
    <w:rsid w:val="00EF1750"/>
    <w:rsid w:val="00EF1948"/>
    <w:rsid w:val="00EF2625"/>
    <w:rsid w:val="00EF29CB"/>
    <w:rsid w:val="00EF340B"/>
    <w:rsid w:val="00EF34A1"/>
    <w:rsid w:val="00EF4458"/>
    <w:rsid w:val="00EF44A2"/>
    <w:rsid w:val="00EF5280"/>
    <w:rsid w:val="00EF5605"/>
    <w:rsid w:val="00EF5675"/>
    <w:rsid w:val="00EF5AE2"/>
    <w:rsid w:val="00EF5BB8"/>
    <w:rsid w:val="00EF6568"/>
    <w:rsid w:val="00EF68E0"/>
    <w:rsid w:val="00EF68F5"/>
    <w:rsid w:val="00EF69FC"/>
    <w:rsid w:val="00EF6CDA"/>
    <w:rsid w:val="00EF7663"/>
    <w:rsid w:val="00EF7686"/>
    <w:rsid w:val="00EF7895"/>
    <w:rsid w:val="00EF7D41"/>
    <w:rsid w:val="00F00BBF"/>
    <w:rsid w:val="00F00BCB"/>
    <w:rsid w:val="00F016D0"/>
    <w:rsid w:val="00F01EC0"/>
    <w:rsid w:val="00F02362"/>
    <w:rsid w:val="00F02925"/>
    <w:rsid w:val="00F02A47"/>
    <w:rsid w:val="00F02CA5"/>
    <w:rsid w:val="00F032AB"/>
    <w:rsid w:val="00F0357C"/>
    <w:rsid w:val="00F03837"/>
    <w:rsid w:val="00F03B12"/>
    <w:rsid w:val="00F03BCB"/>
    <w:rsid w:val="00F03DB5"/>
    <w:rsid w:val="00F03F85"/>
    <w:rsid w:val="00F041E1"/>
    <w:rsid w:val="00F04CA7"/>
    <w:rsid w:val="00F04F62"/>
    <w:rsid w:val="00F052B2"/>
    <w:rsid w:val="00F052B8"/>
    <w:rsid w:val="00F062BF"/>
    <w:rsid w:val="00F06728"/>
    <w:rsid w:val="00F074C9"/>
    <w:rsid w:val="00F079A1"/>
    <w:rsid w:val="00F10202"/>
    <w:rsid w:val="00F105C7"/>
    <w:rsid w:val="00F10AFA"/>
    <w:rsid w:val="00F11421"/>
    <w:rsid w:val="00F114E1"/>
    <w:rsid w:val="00F118EF"/>
    <w:rsid w:val="00F11BBE"/>
    <w:rsid w:val="00F11C00"/>
    <w:rsid w:val="00F12278"/>
    <w:rsid w:val="00F14577"/>
    <w:rsid w:val="00F14889"/>
    <w:rsid w:val="00F14F83"/>
    <w:rsid w:val="00F15486"/>
    <w:rsid w:val="00F159C0"/>
    <w:rsid w:val="00F159DB"/>
    <w:rsid w:val="00F15A1D"/>
    <w:rsid w:val="00F15A44"/>
    <w:rsid w:val="00F162FD"/>
    <w:rsid w:val="00F16790"/>
    <w:rsid w:val="00F16E7A"/>
    <w:rsid w:val="00F17902"/>
    <w:rsid w:val="00F1797F"/>
    <w:rsid w:val="00F17AE2"/>
    <w:rsid w:val="00F17C69"/>
    <w:rsid w:val="00F17E56"/>
    <w:rsid w:val="00F17ED7"/>
    <w:rsid w:val="00F21364"/>
    <w:rsid w:val="00F21E20"/>
    <w:rsid w:val="00F2230A"/>
    <w:rsid w:val="00F22985"/>
    <w:rsid w:val="00F22DCE"/>
    <w:rsid w:val="00F23C99"/>
    <w:rsid w:val="00F2471A"/>
    <w:rsid w:val="00F250B5"/>
    <w:rsid w:val="00F2536A"/>
    <w:rsid w:val="00F26182"/>
    <w:rsid w:val="00F265DF"/>
    <w:rsid w:val="00F268EB"/>
    <w:rsid w:val="00F26C31"/>
    <w:rsid w:val="00F2714B"/>
    <w:rsid w:val="00F271A4"/>
    <w:rsid w:val="00F2756F"/>
    <w:rsid w:val="00F27AFA"/>
    <w:rsid w:val="00F27C3C"/>
    <w:rsid w:val="00F30985"/>
    <w:rsid w:val="00F30D25"/>
    <w:rsid w:val="00F310C9"/>
    <w:rsid w:val="00F318AA"/>
    <w:rsid w:val="00F31D31"/>
    <w:rsid w:val="00F32A23"/>
    <w:rsid w:val="00F32C64"/>
    <w:rsid w:val="00F32D26"/>
    <w:rsid w:val="00F32F3A"/>
    <w:rsid w:val="00F33719"/>
    <w:rsid w:val="00F33F3B"/>
    <w:rsid w:val="00F344B8"/>
    <w:rsid w:val="00F34A16"/>
    <w:rsid w:val="00F34B9B"/>
    <w:rsid w:val="00F34FB4"/>
    <w:rsid w:val="00F35011"/>
    <w:rsid w:val="00F35275"/>
    <w:rsid w:val="00F35400"/>
    <w:rsid w:val="00F35D29"/>
    <w:rsid w:val="00F36287"/>
    <w:rsid w:val="00F3697B"/>
    <w:rsid w:val="00F36C25"/>
    <w:rsid w:val="00F36CD7"/>
    <w:rsid w:val="00F36D3B"/>
    <w:rsid w:val="00F36D84"/>
    <w:rsid w:val="00F376BD"/>
    <w:rsid w:val="00F3780B"/>
    <w:rsid w:val="00F37F08"/>
    <w:rsid w:val="00F40616"/>
    <w:rsid w:val="00F41304"/>
    <w:rsid w:val="00F4144E"/>
    <w:rsid w:val="00F41B5D"/>
    <w:rsid w:val="00F41F27"/>
    <w:rsid w:val="00F42302"/>
    <w:rsid w:val="00F42479"/>
    <w:rsid w:val="00F42AFB"/>
    <w:rsid w:val="00F42D6B"/>
    <w:rsid w:val="00F434CF"/>
    <w:rsid w:val="00F43829"/>
    <w:rsid w:val="00F439EB"/>
    <w:rsid w:val="00F43B37"/>
    <w:rsid w:val="00F44095"/>
    <w:rsid w:val="00F44105"/>
    <w:rsid w:val="00F44343"/>
    <w:rsid w:val="00F44554"/>
    <w:rsid w:val="00F44629"/>
    <w:rsid w:val="00F451E6"/>
    <w:rsid w:val="00F451EB"/>
    <w:rsid w:val="00F458E6"/>
    <w:rsid w:val="00F45C8C"/>
    <w:rsid w:val="00F4618E"/>
    <w:rsid w:val="00F466FE"/>
    <w:rsid w:val="00F46724"/>
    <w:rsid w:val="00F469E4"/>
    <w:rsid w:val="00F46A06"/>
    <w:rsid w:val="00F474C6"/>
    <w:rsid w:val="00F47D08"/>
    <w:rsid w:val="00F50B42"/>
    <w:rsid w:val="00F50DDF"/>
    <w:rsid w:val="00F51012"/>
    <w:rsid w:val="00F5132D"/>
    <w:rsid w:val="00F51591"/>
    <w:rsid w:val="00F51676"/>
    <w:rsid w:val="00F51967"/>
    <w:rsid w:val="00F5224F"/>
    <w:rsid w:val="00F522DF"/>
    <w:rsid w:val="00F5252C"/>
    <w:rsid w:val="00F52710"/>
    <w:rsid w:val="00F52780"/>
    <w:rsid w:val="00F52808"/>
    <w:rsid w:val="00F5286C"/>
    <w:rsid w:val="00F5354D"/>
    <w:rsid w:val="00F5384E"/>
    <w:rsid w:val="00F538B4"/>
    <w:rsid w:val="00F538EC"/>
    <w:rsid w:val="00F53A6C"/>
    <w:rsid w:val="00F53ADE"/>
    <w:rsid w:val="00F5418F"/>
    <w:rsid w:val="00F54299"/>
    <w:rsid w:val="00F54871"/>
    <w:rsid w:val="00F549D9"/>
    <w:rsid w:val="00F54E77"/>
    <w:rsid w:val="00F5568E"/>
    <w:rsid w:val="00F55B1A"/>
    <w:rsid w:val="00F55C54"/>
    <w:rsid w:val="00F55E83"/>
    <w:rsid w:val="00F567C4"/>
    <w:rsid w:val="00F56EA5"/>
    <w:rsid w:val="00F57DB9"/>
    <w:rsid w:val="00F57F9E"/>
    <w:rsid w:val="00F6003C"/>
    <w:rsid w:val="00F601CD"/>
    <w:rsid w:val="00F6074A"/>
    <w:rsid w:val="00F60EAC"/>
    <w:rsid w:val="00F61026"/>
    <w:rsid w:val="00F611DB"/>
    <w:rsid w:val="00F61440"/>
    <w:rsid w:val="00F61684"/>
    <w:rsid w:val="00F61687"/>
    <w:rsid w:val="00F61E8A"/>
    <w:rsid w:val="00F620D2"/>
    <w:rsid w:val="00F621D3"/>
    <w:rsid w:val="00F6237D"/>
    <w:rsid w:val="00F632DA"/>
    <w:rsid w:val="00F633BA"/>
    <w:rsid w:val="00F633D9"/>
    <w:rsid w:val="00F6376A"/>
    <w:rsid w:val="00F643BE"/>
    <w:rsid w:val="00F65141"/>
    <w:rsid w:val="00F654BC"/>
    <w:rsid w:val="00F65710"/>
    <w:rsid w:val="00F65767"/>
    <w:rsid w:val="00F65BA8"/>
    <w:rsid w:val="00F65C11"/>
    <w:rsid w:val="00F66012"/>
    <w:rsid w:val="00F675DC"/>
    <w:rsid w:val="00F70091"/>
    <w:rsid w:val="00F7020A"/>
    <w:rsid w:val="00F7024E"/>
    <w:rsid w:val="00F70A62"/>
    <w:rsid w:val="00F71874"/>
    <w:rsid w:val="00F71B97"/>
    <w:rsid w:val="00F71BD4"/>
    <w:rsid w:val="00F71ED3"/>
    <w:rsid w:val="00F71FCC"/>
    <w:rsid w:val="00F72B97"/>
    <w:rsid w:val="00F73866"/>
    <w:rsid w:val="00F73889"/>
    <w:rsid w:val="00F74056"/>
    <w:rsid w:val="00F740B0"/>
    <w:rsid w:val="00F74196"/>
    <w:rsid w:val="00F741AC"/>
    <w:rsid w:val="00F74597"/>
    <w:rsid w:val="00F74A8E"/>
    <w:rsid w:val="00F74BB8"/>
    <w:rsid w:val="00F75544"/>
    <w:rsid w:val="00F757F6"/>
    <w:rsid w:val="00F76227"/>
    <w:rsid w:val="00F762E2"/>
    <w:rsid w:val="00F76660"/>
    <w:rsid w:val="00F76805"/>
    <w:rsid w:val="00F76A93"/>
    <w:rsid w:val="00F76E6F"/>
    <w:rsid w:val="00F76F36"/>
    <w:rsid w:val="00F771A4"/>
    <w:rsid w:val="00F77B6E"/>
    <w:rsid w:val="00F77D8D"/>
    <w:rsid w:val="00F80FCC"/>
    <w:rsid w:val="00F817F8"/>
    <w:rsid w:val="00F819BC"/>
    <w:rsid w:val="00F81DAE"/>
    <w:rsid w:val="00F826C4"/>
    <w:rsid w:val="00F82EBD"/>
    <w:rsid w:val="00F83111"/>
    <w:rsid w:val="00F83E37"/>
    <w:rsid w:val="00F84051"/>
    <w:rsid w:val="00F841AA"/>
    <w:rsid w:val="00F84672"/>
    <w:rsid w:val="00F84E70"/>
    <w:rsid w:val="00F84F29"/>
    <w:rsid w:val="00F85068"/>
    <w:rsid w:val="00F8514C"/>
    <w:rsid w:val="00F85392"/>
    <w:rsid w:val="00F85AAA"/>
    <w:rsid w:val="00F864B0"/>
    <w:rsid w:val="00F865B3"/>
    <w:rsid w:val="00F872D0"/>
    <w:rsid w:val="00F87DB2"/>
    <w:rsid w:val="00F87FE7"/>
    <w:rsid w:val="00F901A5"/>
    <w:rsid w:val="00F90306"/>
    <w:rsid w:val="00F90B96"/>
    <w:rsid w:val="00F90BF2"/>
    <w:rsid w:val="00F90DD0"/>
    <w:rsid w:val="00F92504"/>
    <w:rsid w:val="00F92717"/>
    <w:rsid w:val="00F92B1E"/>
    <w:rsid w:val="00F92C46"/>
    <w:rsid w:val="00F9371A"/>
    <w:rsid w:val="00F9377B"/>
    <w:rsid w:val="00F93E9F"/>
    <w:rsid w:val="00F940B3"/>
    <w:rsid w:val="00F9432A"/>
    <w:rsid w:val="00F94A0C"/>
    <w:rsid w:val="00F950D1"/>
    <w:rsid w:val="00F9529A"/>
    <w:rsid w:val="00F952A3"/>
    <w:rsid w:val="00F95474"/>
    <w:rsid w:val="00F954EE"/>
    <w:rsid w:val="00F95533"/>
    <w:rsid w:val="00F95550"/>
    <w:rsid w:val="00F9664E"/>
    <w:rsid w:val="00F96835"/>
    <w:rsid w:val="00F96842"/>
    <w:rsid w:val="00F96ECB"/>
    <w:rsid w:val="00F9743A"/>
    <w:rsid w:val="00F9769E"/>
    <w:rsid w:val="00F97812"/>
    <w:rsid w:val="00F97D22"/>
    <w:rsid w:val="00F97DF4"/>
    <w:rsid w:val="00FA0086"/>
    <w:rsid w:val="00FA0818"/>
    <w:rsid w:val="00FA0E07"/>
    <w:rsid w:val="00FA1035"/>
    <w:rsid w:val="00FA11B1"/>
    <w:rsid w:val="00FA1209"/>
    <w:rsid w:val="00FA1A95"/>
    <w:rsid w:val="00FA1BD4"/>
    <w:rsid w:val="00FA1DE2"/>
    <w:rsid w:val="00FA1F6F"/>
    <w:rsid w:val="00FA2088"/>
    <w:rsid w:val="00FA20D7"/>
    <w:rsid w:val="00FA2128"/>
    <w:rsid w:val="00FA283B"/>
    <w:rsid w:val="00FA3093"/>
    <w:rsid w:val="00FA368D"/>
    <w:rsid w:val="00FA369A"/>
    <w:rsid w:val="00FA3877"/>
    <w:rsid w:val="00FA3A57"/>
    <w:rsid w:val="00FA3D6C"/>
    <w:rsid w:val="00FA3ECC"/>
    <w:rsid w:val="00FA41DD"/>
    <w:rsid w:val="00FA41F9"/>
    <w:rsid w:val="00FA4335"/>
    <w:rsid w:val="00FA4441"/>
    <w:rsid w:val="00FA46E1"/>
    <w:rsid w:val="00FA4B3E"/>
    <w:rsid w:val="00FA4D06"/>
    <w:rsid w:val="00FA4E80"/>
    <w:rsid w:val="00FA5581"/>
    <w:rsid w:val="00FA5B72"/>
    <w:rsid w:val="00FA5BC4"/>
    <w:rsid w:val="00FA5E13"/>
    <w:rsid w:val="00FA5E2B"/>
    <w:rsid w:val="00FA5ED6"/>
    <w:rsid w:val="00FA61BC"/>
    <w:rsid w:val="00FA6492"/>
    <w:rsid w:val="00FA66AF"/>
    <w:rsid w:val="00FA6FF5"/>
    <w:rsid w:val="00FA700C"/>
    <w:rsid w:val="00FA755A"/>
    <w:rsid w:val="00FA79DF"/>
    <w:rsid w:val="00FB10D6"/>
    <w:rsid w:val="00FB126B"/>
    <w:rsid w:val="00FB133A"/>
    <w:rsid w:val="00FB160E"/>
    <w:rsid w:val="00FB17E0"/>
    <w:rsid w:val="00FB190F"/>
    <w:rsid w:val="00FB2066"/>
    <w:rsid w:val="00FB20ED"/>
    <w:rsid w:val="00FB24A1"/>
    <w:rsid w:val="00FB346A"/>
    <w:rsid w:val="00FB35B4"/>
    <w:rsid w:val="00FB38BD"/>
    <w:rsid w:val="00FB3D2A"/>
    <w:rsid w:val="00FB3DA0"/>
    <w:rsid w:val="00FB420F"/>
    <w:rsid w:val="00FB4566"/>
    <w:rsid w:val="00FB4B14"/>
    <w:rsid w:val="00FB52BA"/>
    <w:rsid w:val="00FB56A7"/>
    <w:rsid w:val="00FB584F"/>
    <w:rsid w:val="00FB5D1D"/>
    <w:rsid w:val="00FB5F67"/>
    <w:rsid w:val="00FB6064"/>
    <w:rsid w:val="00FB61A8"/>
    <w:rsid w:val="00FB6335"/>
    <w:rsid w:val="00FB68A3"/>
    <w:rsid w:val="00FB7CA9"/>
    <w:rsid w:val="00FC0109"/>
    <w:rsid w:val="00FC055D"/>
    <w:rsid w:val="00FC0E39"/>
    <w:rsid w:val="00FC0FBF"/>
    <w:rsid w:val="00FC1B0E"/>
    <w:rsid w:val="00FC1DFB"/>
    <w:rsid w:val="00FC1FAD"/>
    <w:rsid w:val="00FC26E2"/>
    <w:rsid w:val="00FC2AEF"/>
    <w:rsid w:val="00FC3F9A"/>
    <w:rsid w:val="00FC45E5"/>
    <w:rsid w:val="00FC4B48"/>
    <w:rsid w:val="00FC4B73"/>
    <w:rsid w:val="00FC5B27"/>
    <w:rsid w:val="00FC5EDA"/>
    <w:rsid w:val="00FC632C"/>
    <w:rsid w:val="00FC692B"/>
    <w:rsid w:val="00FC6E0D"/>
    <w:rsid w:val="00FC7659"/>
    <w:rsid w:val="00FC76B5"/>
    <w:rsid w:val="00FC77AC"/>
    <w:rsid w:val="00FC794A"/>
    <w:rsid w:val="00FC7F73"/>
    <w:rsid w:val="00FC7FF5"/>
    <w:rsid w:val="00FD0A9C"/>
    <w:rsid w:val="00FD17A2"/>
    <w:rsid w:val="00FD1A0A"/>
    <w:rsid w:val="00FD20FF"/>
    <w:rsid w:val="00FD2103"/>
    <w:rsid w:val="00FD2317"/>
    <w:rsid w:val="00FD25F5"/>
    <w:rsid w:val="00FD26C4"/>
    <w:rsid w:val="00FD2BC2"/>
    <w:rsid w:val="00FD30DB"/>
    <w:rsid w:val="00FD3E24"/>
    <w:rsid w:val="00FD48A2"/>
    <w:rsid w:val="00FD4ADE"/>
    <w:rsid w:val="00FD52CF"/>
    <w:rsid w:val="00FD5B8F"/>
    <w:rsid w:val="00FD6386"/>
    <w:rsid w:val="00FD65BE"/>
    <w:rsid w:val="00FD671A"/>
    <w:rsid w:val="00FD6944"/>
    <w:rsid w:val="00FD6D3D"/>
    <w:rsid w:val="00FD6EBD"/>
    <w:rsid w:val="00FD736F"/>
    <w:rsid w:val="00FD7795"/>
    <w:rsid w:val="00FE0195"/>
    <w:rsid w:val="00FE082D"/>
    <w:rsid w:val="00FE137A"/>
    <w:rsid w:val="00FE15C3"/>
    <w:rsid w:val="00FE1C48"/>
    <w:rsid w:val="00FE2663"/>
    <w:rsid w:val="00FE26C0"/>
    <w:rsid w:val="00FE2C7D"/>
    <w:rsid w:val="00FE3035"/>
    <w:rsid w:val="00FE385C"/>
    <w:rsid w:val="00FE3AEE"/>
    <w:rsid w:val="00FE3B4B"/>
    <w:rsid w:val="00FE4217"/>
    <w:rsid w:val="00FE4393"/>
    <w:rsid w:val="00FE441B"/>
    <w:rsid w:val="00FE4464"/>
    <w:rsid w:val="00FE4A0F"/>
    <w:rsid w:val="00FE4E01"/>
    <w:rsid w:val="00FE547F"/>
    <w:rsid w:val="00FE55BC"/>
    <w:rsid w:val="00FE5CEF"/>
    <w:rsid w:val="00FE6AB5"/>
    <w:rsid w:val="00FE76A1"/>
    <w:rsid w:val="00FE787B"/>
    <w:rsid w:val="00FE7E33"/>
    <w:rsid w:val="00FF0BDE"/>
    <w:rsid w:val="00FF1389"/>
    <w:rsid w:val="00FF1399"/>
    <w:rsid w:val="00FF1756"/>
    <w:rsid w:val="00FF1786"/>
    <w:rsid w:val="00FF1CFF"/>
    <w:rsid w:val="00FF22B6"/>
    <w:rsid w:val="00FF2498"/>
    <w:rsid w:val="00FF2624"/>
    <w:rsid w:val="00FF28C9"/>
    <w:rsid w:val="00FF2C5E"/>
    <w:rsid w:val="00FF2E41"/>
    <w:rsid w:val="00FF3029"/>
    <w:rsid w:val="00FF320F"/>
    <w:rsid w:val="00FF3558"/>
    <w:rsid w:val="00FF3D07"/>
    <w:rsid w:val="00FF3E48"/>
    <w:rsid w:val="00FF3EAC"/>
    <w:rsid w:val="00FF43BB"/>
    <w:rsid w:val="00FF4417"/>
    <w:rsid w:val="00FF4784"/>
    <w:rsid w:val="00FF49A5"/>
    <w:rsid w:val="00FF4ADB"/>
    <w:rsid w:val="00FF4B16"/>
    <w:rsid w:val="00FF581F"/>
    <w:rsid w:val="00FF5B66"/>
    <w:rsid w:val="00FF61A3"/>
    <w:rsid w:val="00FF635A"/>
    <w:rsid w:val="00FF63D7"/>
    <w:rsid w:val="00FF70C1"/>
    <w:rsid w:val="00FF7584"/>
    <w:rsid w:val="00FF7722"/>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A6552D6"/>
  <w15:docId w15:val="{751980B4-312D-45C8-AAAA-D0FD3EE2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160E"/>
    <w:pPr>
      <w:widowControl w:val="0"/>
      <w:overflowPunct w:val="0"/>
      <w:autoSpaceDE w:val="0"/>
      <w:autoSpaceDN w:val="0"/>
      <w:adjustRightInd w:val="0"/>
      <w:snapToGrid w:val="0"/>
      <w:jc w:val="both"/>
      <w:textAlignment w:val="baseline"/>
    </w:pPr>
    <w:rPr>
      <w:rFonts w:ascii="Arial" w:eastAsia="微軟正黑體" w:hAnsi="Arial"/>
      <w:sz w:val="24"/>
      <w:lang w:eastAsia="en-US"/>
    </w:rPr>
  </w:style>
  <w:style w:type="paragraph" w:styleId="Heading1">
    <w:name w:val="heading 1"/>
    <w:basedOn w:val="bodyNormal"/>
    <w:next w:val="bodyNormal"/>
    <w:link w:val="Heading1Char"/>
    <w:autoRedefine/>
    <w:qFormat/>
    <w:rsid w:val="00FB160E"/>
    <w:pPr>
      <w:keepNext/>
      <w:keepLines/>
      <w:pageBreakBefore/>
      <w:numPr>
        <w:numId w:val="22"/>
      </w:numPr>
      <w:snapToGrid/>
      <w:spacing w:before="180" w:after="180"/>
      <w:outlineLvl w:val="0"/>
      <w:pPrChange w:id="0" w:author="MS30 SCFchian1 [2]" w:date="2023-12-27T09:04:00Z">
        <w:pPr>
          <w:keepNext/>
          <w:keepLines/>
          <w:pageBreakBefore/>
          <w:numPr>
            <w:numId w:val="22"/>
          </w:numPr>
          <w:spacing w:beforeLines="50" w:before="180" w:afterLines="50" w:after="180" w:line="120" w:lineRule="atLeast"/>
          <w:jc w:val="both"/>
          <w:outlineLvl w:val="0"/>
        </w:pPr>
      </w:pPrChange>
    </w:pPr>
    <w:rPr>
      <w:b/>
      <w:bCs/>
      <w:color w:val="C00000"/>
      <w:kern w:val="28"/>
      <w:sz w:val="32"/>
      <w:szCs w:val="24"/>
      <w:rPrChange w:id="0" w:author="MS30 SCFchian1 [2]" w:date="2023-12-27T09:04:00Z">
        <w:rPr>
          <w:rFonts w:ascii="Arial" w:eastAsia="微軟正黑體" w:hAnsi="Arial"/>
          <w:b/>
          <w:bCs/>
          <w:color w:val="C00000"/>
          <w:kern w:val="28"/>
          <w:sz w:val="32"/>
          <w:szCs w:val="24"/>
          <w:lang w:val="en-US" w:eastAsia="en-US" w:bidi="ar-SA"/>
        </w:rPr>
      </w:rPrChange>
    </w:rPr>
  </w:style>
  <w:style w:type="paragraph" w:styleId="Heading2">
    <w:name w:val="heading 2"/>
    <w:basedOn w:val="bodyNormal"/>
    <w:next w:val="bodyNormal"/>
    <w:link w:val="Heading2Char"/>
    <w:autoRedefine/>
    <w:qFormat/>
    <w:rsid w:val="00A5600E"/>
    <w:pPr>
      <w:keepNext/>
      <w:keepLines/>
      <w:numPr>
        <w:ilvl w:val="1"/>
        <w:numId w:val="22"/>
      </w:numPr>
      <w:tabs>
        <w:tab w:val="clear" w:pos="431"/>
      </w:tabs>
      <w:spacing w:before="180" w:after="180"/>
      <w:ind w:left="709" w:hanging="709"/>
      <w:outlineLvl w:val="1"/>
      <w:pPrChange w:id="1" w:author="MS30 SCFchian1 [2]" w:date="2024-07-17T18:07:00Z">
        <w:pPr>
          <w:keepNext/>
          <w:keepLines/>
          <w:numPr>
            <w:ilvl w:val="1"/>
            <w:numId w:val="22"/>
          </w:numPr>
          <w:tabs>
            <w:tab w:val="num" w:pos="431"/>
          </w:tabs>
          <w:snapToGrid w:val="0"/>
          <w:spacing w:beforeLines="50" w:before="180" w:afterLines="50" w:after="180" w:line="120" w:lineRule="atLeast"/>
          <w:ind w:left="431" w:hanging="431"/>
          <w:jc w:val="both"/>
          <w:outlineLvl w:val="1"/>
        </w:pPr>
      </w:pPrChange>
    </w:pPr>
    <w:rPr>
      <w:rFonts w:cs="Arial"/>
      <w:b/>
      <w:color w:val="C00000"/>
      <w:sz w:val="28"/>
      <w:szCs w:val="23"/>
      <w:lang w:eastAsia="zh-TW"/>
      <w:rPrChange w:id="1" w:author="MS30 SCFchian1 [2]" w:date="2024-07-17T18:07:00Z">
        <w:rPr>
          <w:rFonts w:ascii="Arial" w:eastAsia="微軟正黑體" w:hAnsi="Arial" w:cs="Arial"/>
          <w:b/>
          <w:color w:val="C00000"/>
          <w:sz w:val="28"/>
          <w:szCs w:val="23"/>
          <w:lang w:val="en-US" w:eastAsia="zh-TW" w:bidi="ar-SA"/>
        </w:rPr>
      </w:rPrChange>
    </w:rPr>
  </w:style>
  <w:style w:type="paragraph" w:styleId="Heading3">
    <w:name w:val="heading 3"/>
    <w:basedOn w:val="bodyNormal"/>
    <w:next w:val="bodyNormal"/>
    <w:link w:val="Heading3Char"/>
    <w:autoRedefine/>
    <w:qFormat/>
    <w:rsid w:val="00FB160E"/>
    <w:pPr>
      <w:keepNext/>
      <w:keepLines/>
      <w:numPr>
        <w:ilvl w:val="2"/>
        <w:numId w:val="26"/>
      </w:numPr>
      <w:tabs>
        <w:tab w:val="left" w:pos="709"/>
      </w:tabs>
      <w:outlineLvl w:val="2"/>
    </w:pPr>
    <w:rPr>
      <w:b/>
      <w:bCs/>
      <w:color w:val="C00000"/>
      <w:sz w:val="26"/>
      <w:szCs w:val="21"/>
      <w:lang w:eastAsia="zh-TW"/>
    </w:rPr>
  </w:style>
  <w:style w:type="paragraph" w:styleId="Heading4">
    <w:name w:val="heading 4"/>
    <w:basedOn w:val="bodyNormal"/>
    <w:next w:val="bodyNormal"/>
    <w:link w:val="Heading4Char"/>
    <w:autoRedefine/>
    <w:qFormat/>
    <w:rsid w:val="00FB160E"/>
    <w:pPr>
      <w:keepNext/>
      <w:numPr>
        <w:ilvl w:val="3"/>
        <w:numId w:val="26"/>
      </w:numPr>
      <w:tabs>
        <w:tab w:val="left" w:pos="709"/>
      </w:tabs>
      <w:spacing w:before="60"/>
      <w:outlineLvl w:val="3"/>
    </w:pPr>
    <w:rPr>
      <w:bCs/>
      <w:color w:val="C00000"/>
    </w:rPr>
  </w:style>
  <w:style w:type="paragraph" w:styleId="Heading5">
    <w:name w:val="heading 5"/>
    <w:basedOn w:val="Normal"/>
    <w:next w:val="Normal"/>
    <w:link w:val="Heading5Char"/>
    <w:rsid w:val="00FB160E"/>
    <w:pPr>
      <w:tabs>
        <w:tab w:val="right" w:pos="9066"/>
      </w:tabs>
      <w:spacing w:before="180" w:after="60"/>
      <w:outlineLvl w:val="4"/>
    </w:pPr>
    <w:rPr>
      <w:b/>
      <w:bCs/>
      <w:iCs/>
      <w:u w:val="single" w:color="0000FF"/>
    </w:rPr>
  </w:style>
  <w:style w:type="paragraph" w:styleId="Heading6">
    <w:name w:val="heading 6"/>
    <w:basedOn w:val="Normal"/>
    <w:next w:val="Normal"/>
    <w:link w:val="Heading6Char"/>
    <w:rsid w:val="00FB160E"/>
    <w:pPr>
      <w:tabs>
        <w:tab w:val="num" w:pos="1152"/>
      </w:tabs>
      <w:spacing w:before="240"/>
      <w:ind w:left="1152" w:hanging="1152"/>
      <w:outlineLvl w:val="5"/>
    </w:pPr>
    <w:rPr>
      <w:b/>
      <w:bCs/>
      <w:sz w:val="22"/>
      <w:szCs w:val="22"/>
    </w:rPr>
  </w:style>
  <w:style w:type="paragraph" w:styleId="Heading7">
    <w:name w:val="heading 7"/>
    <w:basedOn w:val="Normal"/>
    <w:next w:val="Normal"/>
    <w:link w:val="Heading7Char"/>
    <w:rsid w:val="00FB160E"/>
    <w:pPr>
      <w:spacing w:before="240"/>
      <w:outlineLvl w:val="6"/>
    </w:pPr>
  </w:style>
  <w:style w:type="paragraph" w:styleId="Heading8">
    <w:name w:val="heading 8"/>
    <w:basedOn w:val="Normal"/>
    <w:next w:val="Normal"/>
    <w:link w:val="Heading8Char"/>
    <w:rsid w:val="00FB160E"/>
    <w:pPr>
      <w:spacing w:before="240"/>
      <w:outlineLvl w:val="7"/>
    </w:pPr>
    <w:rPr>
      <w:i/>
      <w:iCs/>
    </w:rPr>
  </w:style>
  <w:style w:type="paragraph" w:styleId="Heading9">
    <w:name w:val="heading 9"/>
    <w:basedOn w:val="Normal"/>
    <w:next w:val="Normal"/>
    <w:link w:val="Heading9Char"/>
    <w:rsid w:val="00FB160E"/>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B160E"/>
    <w:pPr>
      <w:ind w:leftChars="600" w:left="1440"/>
    </w:pPr>
    <w:rPr>
      <w:bCs/>
      <w:sz w:val="18"/>
    </w:rPr>
  </w:style>
  <w:style w:type="paragraph" w:styleId="BodyTextIndent2">
    <w:name w:val="Body Text Indent 2"/>
    <w:basedOn w:val="Normal"/>
    <w:link w:val="BodyTextIndent2Char"/>
    <w:rsid w:val="00FB160E"/>
    <w:pPr>
      <w:ind w:leftChars="150" w:left="360" w:firstLineChars="200" w:firstLine="480"/>
    </w:pPr>
    <w:rPr>
      <w:sz w:val="18"/>
    </w:rPr>
  </w:style>
  <w:style w:type="paragraph" w:styleId="BodyTextIndent3">
    <w:name w:val="Body Text Indent 3"/>
    <w:basedOn w:val="Normal"/>
    <w:link w:val="BodyTextIndent3Char"/>
    <w:rsid w:val="00FB160E"/>
    <w:pPr>
      <w:ind w:leftChars="375" w:left="900"/>
    </w:pPr>
    <w:rPr>
      <w:sz w:val="18"/>
    </w:rPr>
  </w:style>
  <w:style w:type="paragraph" w:styleId="Caption">
    <w:name w:val="caption"/>
    <w:basedOn w:val="Normal"/>
    <w:next w:val="Normal"/>
    <w:link w:val="CaptionChar1"/>
    <w:qFormat/>
    <w:rsid w:val="00FB160E"/>
    <w:pPr>
      <w:overflowPunct/>
      <w:autoSpaceDE/>
      <w:autoSpaceDN/>
      <w:adjustRightInd/>
      <w:spacing w:beforeLines="20" w:before="72" w:afterLines="50" w:after="180"/>
      <w:jc w:val="center"/>
      <w:textAlignment w:val="auto"/>
    </w:pPr>
  </w:style>
  <w:style w:type="paragraph" w:styleId="Footer">
    <w:name w:val="footer"/>
    <w:basedOn w:val="Normal"/>
    <w:link w:val="FooterChar"/>
    <w:uiPriority w:val="99"/>
    <w:rsid w:val="00FB160E"/>
    <w:pPr>
      <w:tabs>
        <w:tab w:val="center" w:pos="4153"/>
        <w:tab w:val="right" w:pos="8306"/>
      </w:tabs>
    </w:pPr>
  </w:style>
  <w:style w:type="character" w:styleId="Hyperlink">
    <w:name w:val="Hyperlink"/>
    <w:uiPriority w:val="99"/>
    <w:rsid w:val="00FB160E"/>
    <w:rPr>
      <w:rFonts w:ascii="Arial" w:hAnsi="Arial"/>
      <w:color w:val="0000FF"/>
      <w:u w:val="single"/>
    </w:rPr>
  </w:style>
  <w:style w:type="character" w:styleId="PageNumber">
    <w:name w:val="page number"/>
    <w:basedOn w:val="DefaultParagraphFont"/>
    <w:rsid w:val="00FB160E"/>
  </w:style>
  <w:style w:type="paragraph" w:styleId="TOC1">
    <w:name w:val="toc 1"/>
    <w:basedOn w:val="Normal"/>
    <w:next w:val="Normal"/>
    <w:autoRedefine/>
    <w:uiPriority w:val="39"/>
    <w:rsid w:val="00FB160E"/>
    <w:pPr>
      <w:tabs>
        <w:tab w:val="left" w:pos="510"/>
        <w:tab w:val="right" w:leader="dot" w:pos="9073"/>
      </w:tabs>
      <w:spacing w:before="360"/>
      <w:jc w:val="left"/>
    </w:pPr>
    <w:rPr>
      <w:rFonts w:asciiTheme="majorHAnsi" w:hAnsiTheme="majorHAnsi"/>
      <w:b/>
      <w:bCs/>
      <w:caps/>
      <w:szCs w:val="24"/>
    </w:rPr>
  </w:style>
  <w:style w:type="paragraph" w:styleId="TOC2">
    <w:name w:val="toc 2"/>
    <w:basedOn w:val="Normal"/>
    <w:next w:val="Normal"/>
    <w:autoRedefine/>
    <w:uiPriority w:val="39"/>
    <w:rsid w:val="00FB160E"/>
    <w:pPr>
      <w:tabs>
        <w:tab w:val="left" w:pos="786"/>
        <w:tab w:val="right" w:leader="dot" w:pos="9008"/>
      </w:tabs>
      <w:ind w:firstLine="360"/>
      <w:jc w:val="left"/>
    </w:pPr>
    <w:rPr>
      <w:rFonts w:asciiTheme="minorHAnsi" w:eastAsia="Arial" w:hAnsiTheme="minorHAnsi" w:cstheme="minorHAnsi"/>
      <w:b/>
      <w:bCs/>
      <w:noProof/>
      <w:sz w:val="20"/>
    </w:rPr>
  </w:style>
  <w:style w:type="paragraph" w:styleId="TOC3">
    <w:name w:val="toc 3"/>
    <w:basedOn w:val="Normal"/>
    <w:next w:val="Normal"/>
    <w:autoRedefine/>
    <w:uiPriority w:val="39"/>
    <w:rsid w:val="00FB160E"/>
    <w:pPr>
      <w:tabs>
        <w:tab w:val="left" w:pos="960"/>
        <w:tab w:val="right" w:leader="dot" w:pos="9056"/>
      </w:tabs>
      <w:ind w:left="510"/>
      <w:jc w:val="left"/>
    </w:pPr>
    <w:rPr>
      <w:rFonts w:asciiTheme="minorHAnsi" w:hAnsiTheme="minorHAnsi" w:cstheme="minorHAnsi"/>
      <w:sz w:val="20"/>
    </w:rPr>
  </w:style>
  <w:style w:type="paragraph" w:styleId="TOC4">
    <w:name w:val="toc 4"/>
    <w:basedOn w:val="Normal"/>
    <w:next w:val="Normal"/>
    <w:autoRedefine/>
    <w:uiPriority w:val="39"/>
    <w:rsid w:val="00FB160E"/>
    <w:pPr>
      <w:ind w:left="480"/>
      <w:jc w:val="left"/>
    </w:pPr>
    <w:rPr>
      <w:rFonts w:asciiTheme="minorHAnsi" w:hAnsiTheme="minorHAnsi" w:cstheme="minorHAnsi"/>
      <w:sz w:val="20"/>
    </w:rPr>
  </w:style>
  <w:style w:type="paragraph" w:styleId="TOC5">
    <w:name w:val="toc 5"/>
    <w:basedOn w:val="Normal"/>
    <w:next w:val="Normal"/>
    <w:autoRedefine/>
    <w:uiPriority w:val="39"/>
    <w:rsid w:val="00FB160E"/>
    <w:pPr>
      <w:ind w:left="720"/>
      <w:jc w:val="left"/>
    </w:pPr>
    <w:rPr>
      <w:rFonts w:asciiTheme="minorHAnsi" w:hAnsiTheme="minorHAnsi" w:cstheme="minorHAnsi"/>
      <w:sz w:val="20"/>
    </w:rPr>
  </w:style>
  <w:style w:type="paragraph" w:styleId="TOC6">
    <w:name w:val="toc 6"/>
    <w:basedOn w:val="Normal"/>
    <w:next w:val="Normal"/>
    <w:autoRedefine/>
    <w:uiPriority w:val="39"/>
    <w:rsid w:val="00FB160E"/>
    <w:pPr>
      <w:ind w:left="960"/>
      <w:jc w:val="left"/>
    </w:pPr>
    <w:rPr>
      <w:rFonts w:asciiTheme="minorHAnsi" w:hAnsiTheme="minorHAnsi" w:cstheme="minorHAnsi"/>
      <w:sz w:val="20"/>
    </w:rPr>
  </w:style>
  <w:style w:type="paragraph" w:styleId="TOC7">
    <w:name w:val="toc 7"/>
    <w:basedOn w:val="Normal"/>
    <w:next w:val="Normal"/>
    <w:autoRedefine/>
    <w:uiPriority w:val="39"/>
    <w:rsid w:val="00FB160E"/>
    <w:pPr>
      <w:ind w:left="1200"/>
      <w:jc w:val="left"/>
    </w:pPr>
    <w:rPr>
      <w:rFonts w:asciiTheme="minorHAnsi" w:hAnsiTheme="minorHAnsi" w:cstheme="minorHAnsi"/>
      <w:sz w:val="20"/>
    </w:rPr>
  </w:style>
  <w:style w:type="paragraph" w:styleId="TOC8">
    <w:name w:val="toc 8"/>
    <w:basedOn w:val="Normal"/>
    <w:next w:val="Normal"/>
    <w:autoRedefine/>
    <w:uiPriority w:val="39"/>
    <w:rsid w:val="00FB160E"/>
    <w:pPr>
      <w:ind w:left="1440"/>
      <w:jc w:val="left"/>
    </w:pPr>
    <w:rPr>
      <w:rFonts w:asciiTheme="minorHAnsi" w:hAnsiTheme="minorHAnsi" w:cstheme="minorHAnsi"/>
      <w:sz w:val="20"/>
    </w:rPr>
  </w:style>
  <w:style w:type="paragraph" w:styleId="TOC9">
    <w:name w:val="toc 9"/>
    <w:basedOn w:val="Normal"/>
    <w:next w:val="Normal"/>
    <w:autoRedefine/>
    <w:uiPriority w:val="39"/>
    <w:rsid w:val="00FB160E"/>
    <w:pPr>
      <w:ind w:left="1680"/>
      <w:jc w:val="left"/>
    </w:pPr>
    <w:rPr>
      <w:rFonts w:asciiTheme="minorHAnsi" w:hAnsiTheme="minorHAnsi" w:cstheme="minorHAnsi"/>
      <w:sz w:val="20"/>
    </w:rPr>
  </w:style>
  <w:style w:type="paragraph" w:customStyle="1" w:styleId="1stsmalltitle">
    <w:name w:val="1st small title"/>
    <w:basedOn w:val="Normal"/>
    <w:autoRedefine/>
    <w:rsid w:val="00FB160E"/>
    <w:pPr>
      <w:spacing w:before="60"/>
    </w:pPr>
    <w:rPr>
      <w:b/>
      <w:bCs/>
      <w:i/>
      <w:noProof/>
      <w:u w:val="single"/>
    </w:rPr>
  </w:style>
  <w:style w:type="character" w:customStyle="1" w:styleId="1stsmalltitleChar">
    <w:name w:val="1st small title Char"/>
    <w:rsid w:val="00FB160E"/>
    <w:rPr>
      <w:rFonts w:ascii="Arial" w:eastAsia="細明體" w:hAnsi="Arial"/>
      <w:bCs/>
      <w:noProof/>
      <w:sz w:val="22"/>
      <w:lang w:val="en-US" w:eastAsia="en-US" w:bidi="ar-SA"/>
    </w:rPr>
  </w:style>
  <w:style w:type="paragraph" w:customStyle="1" w:styleId="coverage">
    <w:name w:val="coverage"/>
    <w:basedOn w:val="Normal"/>
    <w:rsid w:val="00FB160E"/>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FB160E"/>
    <w:pPr>
      <w:tabs>
        <w:tab w:val="clear" w:pos="4153"/>
        <w:tab w:val="clear" w:pos="8306"/>
        <w:tab w:val="center" w:pos="4252"/>
        <w:tab w:val="right" w:pos="9000"/>
      </w:tabs>
      <w:snapToGrid/>
      <w:spacing w:after="200"/>
      <w:ind w:rightChars="6" w:right="12"/>
      <w:jc w:val="right"/>
    </w:pPr>
    <w:rPr>
      <w:b/>
      <w:bCs/>
      <w:caps/>
      <w:sz w:val="36"/>
      <w:lang w:eastAsia="zh-TW"/>
    </w:rPr>
  </w:style>
  <w:style w:type="paragraph" w:styleId="Header">
    <w:name w:val="header"/>
    <w:basedOn w:val="Normal"/>
    <w:rsid w:val="00FB160E"/>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FB160E"/>
    <w:pPr>
      <w:widowControl/>
      <w:adjustRightInd/>
      <w:spacing w:after="60"/>
      <w:textAlignment w:val="auto"/>
    </w:pPr>
    <w:rPr>
      <w:rFonts w:eastAsia="MS Mincho" w:cs="Arial"/>
      <w:lang w:eastAsia="zh-CN"/>
    </w:rPr>
  </w:style>
  <w:style w:type="paragraph" w:customStyle="1" w:styleId="note">
    <w:name w:val="note"/>
    <w:basedOn w:val="Normal"/>
    <w:rsid w:val="00FB160E"/>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FB160E"/>
    <w:pPr>
      <w:spacing w:before="20" w:after="20"/>
    </w:pPr>
    <w:rPr>
      <w:sz w:val="14"/>
      <w:lang w:eastAsia="zh-TW"/>
    </w:rPr>
  </w:style>
  <w:style w:type="paragraph" w:customStyle="1" w:styleId="tabletext1L">
    <w:name w:val="table text 1L"/>
    <w:basedOn w:val="tabletext1C"/>
    <w:rsid w:val="00FB160E"/>
    <w:pPr>
      <w:jc w:val="left"/>
    </w:pPr>
  </w:style>
  <w:style w:type="paragraph" w:customStyle="1" w:styleId="tabletitle">
    <w:name w:val="table title"/>
    <w:basedOn w:val="Normal"/>
    <w:autoRedefine/>
    <w:rsid w:val="00FB160E"/>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FB160E"/>
    <w:rPr>
      <w:rFonts w:ascii="Arial" w:eastAsia="新細明體" w:hAnsi="Arial" w:cs="Arial"/>
      <w:b/>
      <w:caps/>
      <w:sz w:val="19"/>
      <w:szCs w:val="19"/>
      <w:lang w:val="en-US" w:eastAsia="zh-TW" w:bidi="ar-SA"/>
    </w:rPr>
  </w:style>
  <w:style w:type="paragraph" w:customStyle="1" w:styleId="header2">
    <w:name w:val="header 2"/>
    <w:basedOn w:val="header1"/>
    <w:rsid w:val="00FB160E"/>
    <w:pPr>
      <w:spacing w:before="912"/>
    </w:pPr>
    <w:rPr>
      <w:rFonts w:ascii="細明體"/>
      <w:bCs w:val="0"/>
      <w:szCs w:val="20"/>
    </w:rPr>
  </w:style>
  <w:style w:type="paragraph" w:customStyle="1" w:styleId="Winbond1">
    <w:name w:val="Winbond 1"/>
    <w:basedOn w:val="Header"/>
    <w:rsid w:val="00FB160E"/>
    <w:pPr>
      <w:tabs>
        <w:tab w:val="clear" w:pos="4153"/>
        <w:tab w:val="clear" w:pos="8306"/>
        <w:tab w:val="center" w:pos="4252"/>
        <w:tab w:val="right" w:pos="8504"/>
      </w:tabs>
      <w:jc w:val="right"/>
    </w:pPr>
    <w:rPr>
      <w:rFonts w:ascii="細明體"/>
      <w:b/>
      <w:caps/>
      <w:sz w:val="36"/>
      <w:szCs w:val="20"/>
    </w:rPr>
  </w:style>
  <w:style w:type="paragraph" w:styleId="NormalIndent">
    <w:name w:val="Normal Indent"/>
    <w:basedOn w:val="Normal"/>
    <w:rsid w:val="00FB160E"/>
    <w:pPr>
      <w:spacing w:after="48"/>
      <w:ind w:left="720"/>
    </w:pPr>
    <w:rPr>
      <w:rFonts w:ascii="細明體"/>
    </w:rPr>
  </w:style>
  <w:style w:type="paragraph" w:customStyle="1" w:styleId="StyletabletitleBefore6line">
    <w:name w:val="Style table title + Before:  6 line"/>
    <w:basedOn w:val="tabletitle"/>
    <w:autoRedefine/>
    <w:rsid w:val="00FB160E"/>
    <w:pPr>
      <w:spacing w:beforeLines="100"/>
    </w:pPr>
    <w:rPr>
      <w:rFonts w:cs="新細明體"/>
      <w:szCs w:val="20"/>
    </w:rPr>
  </w:style>
  <w:style w:type="character" w:customStyle="1" w:styleId="StyletabletitleBefore6lineChar">
    <w:name w:val="Style table title + Before:  6 line Char"/>
    <w:rsid w:val="00FB160E"/>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FB160E"/>
    <w:rPr>
      <w:caps w:val="0"/>
      <w:szCs w:val="18"/>
    </w:rPr>
  </w:style>
  <w:style w:type="character" w:customStyle="1" w:styleId="StyleStyletabletitleBefore6lineBefore1lineChar">
    <w:name w:val="Style Style table title + Before:  6 line + Before:  1 line Char"/>
    <w:rsid w:val="00FB160E"/>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FB160E"/>
    <w:pPr>
      <w:spacing w:beforeLines="50"/>
      <w:jc w:val="left"/>
    </w:pPr>
    <w:rPr>
      <w:szCs w:val="20"/>
    </w:rPr>
  </w:style>
  <w:style w:type="character" w:customStyle="1" w:styleId="tabletitle1byYJSChar">
    <w:name w:val="table title1 by YJS Char"/>
    <w:rsid w:val="00FB160E"/>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FB160E"/>
    <w:pPr>
      <w:ind w:left="199" w:hangingChars="142" w:hanging="199"/>
    </w:pPr>
    <w:rPr>
      <w:rFonts w:cs="新細明體"/>
      <w:szCs w:val="20"/>
    </w:rPr>
  </w:style>
  <w:style w:type="paragraph" w:customStyle="1" w:styleId="NormalCenter7">
    <w:name w:val="Normal Center 7"/>
    <w:basedOn w:val="Normal"/>
    <w:rsid w:val="00FB160E"/>
    <w:pPr>
      <w:jc w:val="center"/>
    </w:pPr>
    <w:rPr>
      <w:sz w:val="14"/>
    </w:rPr>
  </w:style>
  <w:style w:type="paragraph" w:customStyle="1" w:styleId="SFRMnemonic">
    <w:name w:val="SFR Mnemonic"/>
    <w:basedOn w:val="Normal"/>
    <w:link w:val="SFRMnemonicChar"/>
    <w:rsid w:val="00FB160E"/>
    <w:pPr>
      <w:tabs>
        <w:tab w:val="left" w:pos="7900"/>
      </w:tabs>
      <w:spacing w:before="60" w:after="60"/>
      <w:ind w:leftChars="944" w:left="1699"/>
    </w:pPr>
    <w:rPr>
      <w:lang w:eastAsia="zh-TW"/>
    </w:rPr>
  </w:style>
  <w:style w:type="paragraph" w:customStyle="1" w:styleId="SFRContent">
    <w:name w:val="SFR Content"/>
    <w:basedOn w:val="Normal"/>
    <w:link w:val="SFRContentChar"/>
    <w:rsid w:val="00FB160E"/>
    <w:pPr>
      <w:tabs>
        <w:tab w:val="left" w:pos="1100"/>
      </w:tabs>
      <w:spacing w:after="60"/>
      <w:ind w:left="1100" w:hangingChars="611" w:hanging="1100"/>
    </w:pPr>
    <w:rPr>
      <w:lang w:eastAsia="zh-TW"/>
    </w:rPr>
  </w:style>
  <w:style w:type="paragraph" w:customStyle="1" w:styleId="SFRContentTable1">
    <w:name w:val="SFR Content Table1"/>
    <w:basedOn w:val="SFRContent"/>
    <w:rsid w:val="00FB160E"/>
    <w:pPr>
      <w:jc w:val="center"/>
    </w:pPr>
    <w:rPr>
      <w:rFonts w:cs="新細明體"/>
    </w:rPr>
  </w:style>
  <w:style w:type="paragraph" w:styleId="BlockText">
    <w:name w:val="Block Text"/>
    <w:basedOn w:val="Normal"/>
    <w:rsid w:val="00FB160E"/>
    <w:pPr>
      <w:widowControl/>
      <w:spacing w:after="48"/>
      <w:ind w:left="709" w:right="-6" w:hanging="709"/>
    </w:pPr>
    <w:rPr>
      <w:noProof/>
    </w:rPr>
  </w:style>
  <w:style w:type="paragraph" w:customStyle="1" w:styleId="Normalheading3">
    <w:name w:val="Normal_heading3"/>
    <w:basedOn w:val="Normal"/>
    <w:rsid w:val="00FB160E"/>
    <w:pPr>
      <w:widowControl/>
      <w:spacing w:after="60"/>
    </w:pPr>
    <w:rPr>
      <w:b/>
    </w:rPr>
  </w:style>
  <w:style w:type="character" w:styleId="CommentReference">
    <w:name w:val="annotation reference"/>
    <w:semiHidden/>
    <w:rsid w:val="00FB160E"/>
    <w:rPr>
      <w:sz w:val="18"/>
      <w:szCs w:val="18"/>
    </w:rPr>
  </w:style>
  <w:style w:type="paragraph" w:styleId="CommentText">
    <w:name w:val="annotation text"/>
    <w:basedOn w:val="Normal"/>
    <w:link w:val="CommentTextChar"/>
    <w:semiHidden/>
    <w:rsid w:val="00FB160E"/>
  </w:style>
  <w:style w:type="paragraph" w:styleId="CommentSubject">
    <w:name w:val="annotation subject"/>
    <w:basedOn w:val="CommentText"/>
    <w:next w:val="CommentText"/>
    <w:link w:val="CommentSubjectChar"/>
    <w:uiPriority w:val="99"/>
    <w:semiHidden/>
    <w:rsid w:val="00FB160E"/>
    <w:rPr>
      <w:b/>
      <w:bCs/>
    </w:rPr>
  </w:style>
  <w:style w:type="paragraph" w:styleId="BalloonText">
    <w:name w:val="Balloon Text"/>
    <w:basedOn w:val="Normal"/>
    <w:link w:val="BalloonTextChar"/>
    <w:semiHidden/>
    <w:rsid w:val="00FB160E"/>
    <w:rPr>
      <w:sz w:val="16"/>
      <w:szCs w:val="16"/>
    </w:rPr>
  </w:style>
  <w:style w:type="paragraph" w:customStyle="1" w:styleId="NORMAL1">
    <w:name w:val="NORMAL1"/>
    <w:basedOn w:val="Normal"/>
    <w:rsid w:val="00FB160E"/>
    <w:pPr>
      <w:tabs>
        <w:tab w:val="left" w:pos="1276"/>
        <w:tab w:val="left" w:pos="1985"/>
      </w:tabs>
      <w:spacing w:before="72" w:after="72" w:line="360" w:lineRule="auto"/>
      <w:ind w:left="851" w:right="737"/>
    </w:pPr>
    <w:rPr>
      <w:rFonts w:ascii="細明體"/>
      <w:szCs w:val="24"/>
    </w:rPr>
  </w:style>
  <w:style w:type="paragraph" w:customStyle="1" w:styleId="bullettext0">
    <w:name w:val="bullet text"/>
    <w:basedOn w:val="Normal"/>
    <w:rsid w:val="00FB160E"/>
    <w:pPr>
      <w:tabs>
        <w:tab w:val="left" w:pos="170"/>
        <w:tab w:val="left" w:pos="340"/>
      </w:tabs>
      <w:spacing w:after="48"/>
    </w:pPr>
    <w:rPr>
      <w:rFonts w:ascii="細明體"/>
    </w:rPr>
  </w:style>
  <w:style w:type="character" w:customStyle="1" w:styleId="bullettextChar">
    <w:name w:val="bullet text Char"/>
    <w:rsid w:val="00FB160E"/>
    <w:rPr>
      <w:rFonts w:ascii="細明體" w:eastAsia="細明體"/>
      <w:lang w:val="en-US" w:eastAsia="en-US" w:bidi="ar-SA"/>
    </w:rPr>
  </w:style>
  <w:style w:type="paragraph" w:customStyle="1" w:styleId="2ndsmalltitle">
    <w:name w:val="2nd small title"/>
    <w:basedOn w:val="Normal"/>
    <w:rsid w:val="00FB160E"/>
    <w:pPr>
      <w:spacing w:before="180" w:after="48"/>
    </w:pPr>
    <w:rPr>
      <w:rFonts w:ascii="細明體"/>
      <w:b/>
    </w:rPr>
  </w:style>
  <w:style w:type="paragraph" w:customStyle="1" w:styleId="3rdsmalltitle">
    <w:name w:val="3rd small title"/>
    <w:basedOn w:val="2ndsmalltitle"/>
    <w:autoRedefine/>
    <w:rsid w:val="00FB160E"/>
    <w:pPr>
      <w:spacing w:before="120" w:after="0"/>
      <w:jc w:val="center"/>
    </w:pPr>
    <w:rPr>
      <w:rFonts w:ascii="Arial" w:eastAsia="Arial"/>
    </w:rPr>
  </w:style>
  <w:style w:type="paragraph" w:customStyle="1" w:styleId="continue">
    <w:name w:val="continue"/>
    <w:basedOn w:val="Normal"/>
    <w:rsid w:val="00FB160E"/>
    <w:pPr>
      <w:spacing w:after="40"/>
    </w:pPr>
    <w:rPr>
      <w:rFonts w:ascii="細明體"/>
      <w:sz w:val="16"/>
    </w:rPr>
  </w:style>
  <w:style w:type="paragraph" w:customStyle="1" w:styleId="tabletext15C">
    <w:name w:val="table text 1.5C"/>
    <w:basedOn w:val="tabletext1C"/>
    <w:link w:val="tabletext15CChar"/>
    <w:rsid w:val="00FB160E"/>
    <w:pPr>
      <w:jc w:val="center"/>
    </w:pPr>
    <w:rPr>
      <w:rFonts w:ascii="細明體"/>
      <w:sz w:val="20"/>
      <w:lang w:eastAsia="en-US"/>
    </w:rPr>
  </w:style>
  <w:style w:type="paragraph" w:customStyle="1" w:styleId="tabletext25C">
    <w:name w:val="table text 2.5C"/>
    <w:basedOn w:val="tabletext15C"/>
    <w:rsid w:val="00FB160E"/>
    <w:pPr>
      <w:spacing w:line="600" w:lineRule="auto"/>
    </w:pPr>
  </w:style>
  <w:style w:type="paragraph" w:customStyle="1" w:styleId="tabletext15L">
    <w:name w:val="table text 1.5L"/>
    <w:basedOn w:val="tabletext15C"/>
    <w:rsid w:val="00FB160E"/>
    <w:pPr>
      <w:jc w:val="left"/>
    </w:pPr>
  </w:style>
  <w:style w:type="paragraph" w:customStyle="1" w:styleId="tabletext25L">
    <w:name w:val="table text 2.5L"/>
    <w:basedOn w:val="tabletext25C"/>
    <w:rsid w:val="00FB160E"/>
    <w:pPr>
      <w:jc w:val="left"/>
    </w:pPr>
  </w:style>
  <w:style w:type="paragraph" w:customStyle="1" w:styleId="tabletext35L">
    <w:name w:val="table text 3.5L"/>
    <w:basedOn w:val="tabletext25L"/>
    <w:rsid w:val="00FB160E"/>
    <w:pPr>
      <w:spacing w:line="840" w:lineRule="auto"/>
    </w:pPr>
  </w:style>
  <w:style w:type="paragraph" w:customStyle="1" w:styleId="FOOTER1">
    <w:name w:val="FOOTER 1"/>
    <w:basedOn w:val="Normal"/>
    <w:autoRedefine/>
    <w:rsid w:val="00FB160E"/>
    <w:pPr>
      <w:widowControl/>
      <w:tabs>
        <w:tab w:val="left" w:pos="3628"/>
      </w:tabs>
      <w:spacing w:before="280" w:after="400"/>
      <w:jc w:val="center"/>
      <w:textAlignment w:val="auto"/>
    </w:pPr>
    <w:rPr>
      <w:i/>
      <w:lang w:eastAsia="zh-TW"/>
    </w:rPr>
  </w:style>
  <w:style w:type="paragraph" w:customStyle="1" w:styleId="Footer10">
    <w:name w:val="Footer1"/>
    <w:basedOn w:val="FOOTER1"/>
    <w:rsid w:val="00FB160E"/>
    <w:pPr>
      <w:spacing w:after="454"/>
    </w:pPr>
  </w:style>
  <w:style w:type="paragraph" w:customStyle="1" w:styleId="box">
    <w:name w:val="box"/>
    <w:basedOn w:val="note"/>
    <w:rsid w:val="00FB160E"/>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FB160E"/>
    <w:pPr>
      <w:tabs>
        <w:tab w:val="clear" w:pos="4153"/>
        <w:tab w:val="clear" w:pos="8306"/>
        <w:tab w:val="center" w:pos="4252"/>
        <w:tab w:val="right" w:pos="8504"/>
      </w:tabs>
      <w:spacing w:after="200"/>
      <w:jc w:val="right"/>
    </w:pPr>
    <w:rPr>
      <w:rFonts w:ascii="細明體"/>
      <w:b/>
      <w:caps/>
      <w:sz w:val="36"/>
      <w:szCs w:val="20"/>
    </w:rPr>
  </w:style>
  <w:style w:type="paragraph" w:customStyle="1" w:styleId="Figure">
    <w:name w:val="Figure"/>
    <w:basedOn w:val="note"/>
    <w:rsid w:val="00FB160E"/>
    <w:pPr>
      <w:widowControl/>
      <w:tabs>
        <w:tab w:val="clear" w:pos="426"/>
        <w:tab w:val="left" w:pos="425"/>
      </w:tabs>
      <w:jc w:val="center"/>
    </w:pPr>
    <w:rPr>
      <w:rFonts w:ascii="Arial" w:hAnsi="Arial"/>
      <w:noProof/>
      <w:sz w:val="16"/>
      <w:szCs w:val="20"/>
    </w:rPr>
  </w:style>
  <w:style w:type="character" w:customStyle="1" w:styleId="FigureChar">
    <w:name w:val="Figure Char"/>
    <w:rsid w:val="00FB160E"/>
    <w:rPr>
      <w:rFonts w:ascii="Arial" w:eastAsia="新細明體" w:hAnsi="Arial"/>
      <w:noProof/>
      <w:sz w:val="16"/>
      <w:lang w:val="en-US" w:eastAsia="en-US" w:bidi="ar-SA"/>
    </w:rPr>
  </w:style>
  <w:style w:type="paragraph" w:customStyle="1" w:styleId="Styletabletitle1byYJS">
    <w:name w:val="Style table title1 by YJS"/>
    <w:basedOn w:val="tabletitle1byYJS"/>
    <w:rsid w:val="00FB160E"/>
    <w:rPr>
      <w:b w:val="0"/>
    </w:rPr>
  </w:style>
  <w:style w:type="character" w:customStyle="1" w:styleId="Styletabletitle1byYJSChar">
    <w:name w:val="Style table title1 by YJS Char"/>
    <w:rsid w:val="00FB160E"/>
    <w:rPr>
      <w:rFonts w:ascii="Arial" w:eastAsia="新細明體" w:hAnsi="Arial" w:cs="新細明體"/>
      <w:b/>
      <w:caps/>
      <w:sz w:val="19"/>
      <w:szCs w:val="18"/>
      <w:lang w:val="en-US" w:eastAsia="zh-TW" w:bidi="ar-SA"/>
    </w:rPr>
  </w:style>
  <w:style w:type="paragraph" w:styleId="BodyText">
    <w:name w:val="Body Text"/>
    <w:basedOn w:val="Normal"/>
    <w:link w:val="BodyTextChar"/>
    <w:rsid w:val="00FB160E"/>
    <w:pPr>
      <w:widowControl/>
      <w:spacing w:after="48"/>
      <w:ind w:right="-6"/>
    </w:pPr>
    <w:rPr>
      <w:noProof/>
    </w:rPr>
  </w:style>
  <w:style w:type="paragraph" w:styleId="FootnoteText">
    <w:name w:val="footnote text"/>
    <w:basedOn w:val="Normal"/>
    <w:link w:val="FootnoteTextChar"/>
    <w:semiHidden/>
    <w:rsid w:val="00FB160E"/>
  </w:style>
  <w:style w:type="paragraph" w:styleId="BodyText3">
    <w:name w:val="Body Text 3"/>
    <w:basedOn w:val="Normal"/>
    <w:link w:val="BodyText3Char"/>
    <w:rsid w:val="00FB160E"/>
    <w:rPr>
      <w:sz w:val="16"/>
      <w:szCs w:val="16"/>
    </w:rPr>
  </w:style>
  <w:style w:type="paragraph" w:customStyle="1" w:styleId="StyleSFRContentLeft0cmHanging611ch">
    <w:name w:val="Style SFR Content + Left:  0 cm Hanging:  6.11 ch"/>
    <w:basedOn w:val="SFRContent"/>
    <w:link w:val="StyleSFRContentLeft0cmHanging611chChar"/>
    <w:rsid w:val="00FB160E"/>
    <w:pPr>
      <w:ind w:hangingChars="550" w:hanging="550"/>
    </w:pPr>
    <w:rPr>
      <w:rFonts w:cs="新細明體"/>
    </w:rPr>
  </w:style>
  <w:style w:type="paragraph" w:customStyle="1" w:styleId="Styleforregistertable">
    <w:name w:val="Style for register table"/>
    <w:basedOn w:val="Normal"/>
    <w:rsid w:val="00FB160E"/>
    <w:rPr>
      <w:sz w:val="18"/>
      <w:lang w:eastAsia="zh-TW"/>
    </w:rPr>
  </w:style>
  <w:style w:type="paragraph" w:customStyle="1" w:styleId="StyleHeading1TimesNewRoman">
    <w:name w:val="Style Heading 1 + Times New Roman"/>
    <w:basedOn w:val="Heading1"/>
    <w:autoRedefine/>
    <w:rsid w:val="00FB160E"/>
    <w:pPr>
      <w:numPr>
        <w:numId w:val="0"/>
      </w:numPr>
    </w:pPr>
    <w:rPr>
      <w:rFonts w:ascii="Times New Roman" w:hAnsi="Times New Roman"/>
    </w:rPr>
  </w:style>
  <w:style w:type="character" w:customStyle="1" w:styleId="StyleHeading1TimesNewRomanChar">
    <w:name w:val="Style Heading 1 + Times New Roman Char"/>
    <w:rsid w:val="00FB160E"/>
    <w:rPr>
      <w:rFonts w:eastAsia="細明體"/>
      <w:b/>
      <w:bCs/>
      <w:caps/>
      <w:kern w:val="28"/>
      <w:sz w:val="24"/>
      <w:lang w:val="en-US" w:eastAsia="en-US" w:bidi="ar-SA"/>
    </w:rPr>
  </w:style>
  <w:style w:type="paragraph" w:customStyle="1" w:styleId="NormalCenter">
    <w:name w:val="Normal Center"/>
    <w:basedOn w:val="Normal"/>
    <w:rsid w:val="00FB160E"/>
    <w:pPr>
      <w:jc w:val="center"/>
    </w:pPr>
  </w:style>
  <w:style w:type="character" w:styleId="FollowedHyperlink">
    <w:name w:val="FollowedHyperlink"/>
    <w:uiPriority w:val="99"/>
    <w:rsid w:val="00FB160E"/>
    <w:rPr>
      <w:color w:val="800080"/>
      <w:u w:val="single"/>
    </w:rPr>
  </w:style>
  <w:style w:type="paragraph" w:customStyle="1" w:styleId="tablecontentleft-right">
    <w:name w:val="table_content_left-right"/>
    <w:basedOn w:val="Normal"/>
    <w:rsid w:val="00FB160E"/>
  </w:style>
  <w:style w:type="paragraph" w:customStyle="1" w:styleId="StyleCaptionCentered">
    <w:name w:val="Style Caption + Centered"/>
    <w:basedOn w:val="Caption"/>
    <w:rsid w:val="00FB160E"/>
    <w:rPr>
      <w:rFonts w:cs="新細明體"/>
    </w:rPr>
  </w:style>
  <w:style w:type="paragraph" w:customStyle="1" w:styleId="bullet1">
    <w:name w:val="bullet1"/>
    <w:basedOn w:val="Normal"/>
    <w:rsid w:val="00FB160E"/>
    <w:pPr>
      <w:widowControl/>
      <w:numPr>
        <w:numId w:val="1"/>
      </w:numPr>
      <w:textAlignment w:val="auto"/>
    </w:pPr>
    <w:rPr>
      <w:rFonts w:cs="Arial"/>
      <w:color w:val="000000"/>
      <w:lang w:eastAsia="zh-TW"/>
    </w:rPr>
  </w:style>
  <w:style w:type="paragraph" w:styleId="BodyText2">
    <w:name w:val="Body Text 2"/>
    <w:basedOn w:val="Normal"/>
    <w:link w:val="BodyText2Char"/>
    <w:rsid w:val="00FB160E"/>
    <w:pPr>
      <w:spacing w:line="480" w:lineRule="auto"/>
    </w:pPr>
  </w:style>
  <w:style w:type="paragraph" w:customStyle="1" w:styleId="StyleSFRMnemonicLeft944ch">
    <w:name w:val="Style SFR Mnemonic + Left:  9.44 ch"/>
    <w:basedOn w:val="SFRMnemonic"/>
    <w:rsid w:val="00FB160E"/>
    <w:pPr>
      <w:tabs>
        <w:tab w:val="clear" w:pos="7900"/>
        <w:tab w:val="left" w:pos="6500"/>
      </w:tabs>
      <w:ind w:left="1888"/>
    </w:pPr>
    <w:rPr>
      <w:rFonts w:cs="新細明體"/>
    </w:rPr>
  </w:style>
  <w:style w:type="paragraph" w:customStyle="1" w:styleId="TableNormal1">
    <w:name w:val="Table Normal1"/>
    <w:basedOn w:val="Normal"/>
    <w:link w:val="NormaltableChar"/>
    <w:rsid w:val="00FB160E"/>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FB160E"/>
    <w:rPr>
      <w:rFonts w:cs="新細明體"/>
      <w:b w:val="0"/>
    </w:rPr>
  </w:style>
  <w:style w:type="paragraph" w:customStyle="1" w:styleId="winbond10">
    <w:name w:val="winbond 1"/>
    <w:basedOn w:val="Normal"/>
    <w:rsid w:val="00FB160E"/>
    <w:pPr>
      <w:widowControl/>
      <w:tabs>
        <w:tab w:val="left" w:pos="170"/>
      </w:tabs>
      <w:jc w:val="right"/>
      <w:textAlignment w:val="auto"/>
    </w:pPr>
    <w:rPr>
      <w:rFonts w:cs="Arial"/>
      <w:b/>
      <w:caps/>
      <w:sz w:val="36"/>
      <w:lang w:eastAsia="zh-TW"/>
    </w:rPr>
  </w:style>
  <w:style w:type="paragraph" w:customStyle="1" w:styleId="winbond20">
    <w:name w:val="winbond 2"/>
    <w:basedOn w:val="Normal"/>
    <w:rsid w:val="00FB160E"/>
    <w:pPr>
      <w:widowControl/>
      <w:tabs>
        <w:tab w:val="left" w:pos="170"/>
      </w:tabs>
      <w:spacing w:after="200"/>
      <w:jc w:val="right"/>
      <w:textAlignment w:val="auto"/>
    </w:pPr>
    <w:rPr>
      <w:rFonts w:cs="Arial"/>
      <w:b/>
      <w:caps/>
      <w:sz w:val="36"/>
      <w:lang w:eastAsia="zh-TW"/>
    </w:rPr>
  </w:style>
  <w:style w:type="character" w:customStyle="1" w:styleId="HeaderChar">
    <w:name w:val="Header Char"/>
    <w:rsid w:val="00FB160E"/>
    <w:rPr>
      <w:rFonts w:eastAsia="Arial"/>
      <w:b/>
      <w:caps/>
      <w:sz w:val="36"/>
      <w:lang w:val="en-US" w:eastAsia="en-US" w:bidi="ar-SA"/>
    </w:rPr>
  </w:style>
  <w:style w:type="paragraph" w:customStyle="1" w:styleId="StyletabletitleAfter1pt1">
    <w:name w:val="Style table title + After:  1 pt1"/>
    <w:basedOn w:val="tabletitle"/>
    <w:autoRedefine/>
    <w:rsid w:val="00FB160E"/>
    <w:pPr>
      <w:spacing w:after="20"/>
    </w:pPr>
    <w:rPr>
      <w:rFonts w:cs="新細明體"/>
    </w:rPr>
  </w:style>
  <w:style w:type="paragraph" w:customStyle="1" w:styleId="Styletabletitle10pt">
    <w:name w:val="Style table title + 10 pt"/>
    <w:basedOn w:val="tabletitle"/>
    <w:rsid w:val="00FB160E"/>
    <w:pPr>
      <w:spacing w:after="48"/>
    </w:pPr>
    <w:rPr>
      <w:b w:val="0"/>
      <w:bCs/>
      <w:caps w:val="0"/>
      <w:szCs w:val="18"/>
    </w:rPr>
  </w:style>
  <w:style w:type="character" w:styleId="FootnoteReference">
    <w:name w:val="footnote reference"/>
    <w:semiHidden/>
    <w:rsid w:val="00FB160E"/>
    <w:rPr>
      <w:rFonts w:ascii="新細明體" w:eastAsia="新細明體"/>
      <w:position w:val="6"/>
      <w:sz w:val="16"/>
    </w:rPr>
  </w:style>
  <w:style w:type="paragraph" w:customStyle="1" w:styleId="winbond3">
    <w:name w:val="winbond 3"/>
    <w:basedOn w:val="Normal"/>
    <w:rsid w:val="00FB160E"/>
    <w:pPr>
      <w:widowControl/>
      <w:spacing w:before="360"/>
      <w:jc w:val="right"/>
    </w:pPr>
    <w:rPr>
      <w:b/>
      <w:caps/>
      <w:noProof/>
      <w:sz w:val="36"/>
    </w:rPr>
  </w:style>
  <w:style w:type="paragraph" w:customStyle="1" w:styleId="StylebullettextAfter0pt">
    <w:name w:val="Style bullet text + After:  0 pt"/>
    <w:basedOn w:val="Normal"/>
    <w:rsid w:val="00FB160E"/>
    <w:pPr>
      <w:widowControl/>
      <w:tabs>
        <w:tab w:val="left" w:pos="170"/>
        <w:tab w:val="left" w:pos="340"/>
      </w:tabs>
      <w:snapToGrid/>
    </w:pPr>
    <w:rPr>
      <w:rFonts w:cs="新細明體"/>
      <w:noProof/>
    </w:rPr>
  </w:style>
  <w:style w:type="paragraph" w:customStyle="1" w:styleId="StyleAsian95ptBoldAllcapsCentered">
    <w:name w:val="Style (Asian) 新細明體 9.5 pt Bold All caps Centered"/>
    <w:basedOn w:val="Normal"/>
    <w:rsid w:val="00FB160E"/>
    <w:pPr>
      <w:jc w:val="center"/>
    </w:pPr>
    <w:rPr>
      <w:rFonts w:cs="新細明體"/>
      <w:b/>
      <w:bCs/>
      <w:sz w:val="19"/>
      <w:szCs w:val="19"/>
    </w:rPr>
  </w:style>
  <w:style w:type="character" w:customStyle="1" w:styleId="CharChar">
    <w:name w:val="Char Char"/>
    <w:rsid w:val="00FB160E"/>
    <w:rPr>
      <w:rFonts w:ascii="Arial" w:eastAsia="細明體" w:hAnsi="Arial"/>
      <w:lang w:val="en-US" w:eastAsia="en-US" w:bidi="ar-SA"/>
    </w:rPr>
  </w:style>
  <w:style w:type="paragraph" w:styleId="Date">
    <w:name w:val="Date"/>
    <w:basedOn w:val="Normal"/>
    <w:next w:val="Normal"/>
    <w:link w:val="DateChar"/>
    <w:rsid w:val="00FB160E"/>
    <w:pPr>
      <w:snapToGrid/>
      <w:spacing w:after="60"/>
    </w:pPr>
  </w:style>
  <w:style w:type="paragraph" w:customStyle="1" w:styleId="stylesfrcontentleft0cmhanging611ch0">
    <w:name w:val="stylesfrcontentleft0cmhanging611ch"/>
    <w:basedOn w:val="Normal"/>
    <w:rsid w:val="00FB160E"/>
    <w:pPr>
      <w:widowControl/>
      <w:adjustRightInd/>
      <w:snapToGrid/>
      <w:spacing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FB160E"/>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FB160E"/>
  </w:style>
  <w:style w:type="paragraph" w:customStyle="1" w:styleId="StyleStyleSFRContentLeft0cmHanging611chJustified1">
    <w:name w:val="Style Style SFR Content + Left:  0 cm Hanging:  6.11 ch + Justified...1"/>
    <w:basedOn w:val="StyleSFRContentLeft0cmHanging611ch"/>
    <w:autoRedefine/>
    <w:rsid w:val="00FB160E"/>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FB160E"/>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FB160E"/>
  </w:style>
  <w:style w:type="paragraph" w:styleId="TableofFigures">
    <w:name w:val="table of figures"/>
    <w:basedOn w:val="Normal"/>
    <w:next w:val="Normal"/>
    <w:uiPriority w:val="99"/>
    <w:rsid w:val="00FB160E"/>
    <w:pPr>
      <w:ind w:leftChars="200" w:left="200" w:hangingChars="200" w:hanging="200"/>
    </w:pPr>
  </w:style>
  <w:style w:type="paragraph" w:styleId="DocumentMap">
    <w:name w:val="Document Map"/>
    <w:basedOn w:val="Normal"/>
    <w:link w:val="DocumentMapChar"/>
    <w:semiHidden/>
    <w:rsid w:val="00FB160E"/>
    <w:pPr>
      <w:shd w:val="clear" w:color="auto" w:fill="000080"/>
    </w:pPr>
    <w:rPr>
      <w:rFonts w:eastAsia="MS Gothic"/>
    </w:rPr>
  </w:style>
  <w:style w:type="paragraph" w:styleId="Index6">
    <w:name w:val="index 6"/>
    <w:basedOn w:val="Normal"/>
    <w:next w:val="Normal"/>
    <w:autoRedefine/>
    <w:semiHidden/>
    <w:rsid w:val="00FB160E"/>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semiHidden/>
    <w:rsid w:val="00FB160E"/>
    <w:pPr>
      <w:widowControl/>
      <w:tabs>
        <w:tab w:val="left" w:pos="170"/>
      </w:tabs>
      <w:ind w:left="800" w:hanging="200"/>
      <w:textAlignment w:val="auto"/>
    </w:pPr>
    <w:rPr>
      <w:rFonts w:cs="Arial"/>
      <w:lang w:eastAsia="zh-TW"/>
    </w:rPr>
  </w:style>
  <w:style w:type="paragraph" w:styleId="Index1">
    <w:name w:val="index 1"/>
    <w:basedOn w:val="Normal"/>
    <w:next w:val="Normal"/>
    <w:autoRedefine/>
    <w:semiHidden/>
    <w:rsid w:val="00FB160E"/>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FB160E"/>
    <w:rPr>
      <w:rFonts w:cs="Arial"/>
    </w:rPr>
  </w:style>
  <w:style w:type="paragraph" w:customStyle="1" w:styleId="NormalBlack">
    <w:name w:val="Normal + Black"/>
    <w:basedOn w:val="Normal"/>
    <w:rsid w:val="00FB160E"/>
    <w:pPr>
      <w:widowControl/>
      <w:tabs>
        <w:tab w:val="left" w:pos="170"/>
      </w:tabs>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FB160E"/>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FB160E"/>
    <w:pPr>
      <w:overflowPunct/>
      <w:autoSpaceDE/>
      <w:autoSpaceDN/>
      <w:adjustRightInd/>
      <w:snapToGrid/>
      <w:jc w:val="both"/>
      <w:textAlignment w:val="auto"/>
    </w:pPr>
    <w:rPr>
      <w:rFonts w:eastAsia="Arial" w:cs="新細明體"/>
      <w:i/>
      <w:color w:val="000000"/>
      <w:kern w:val="2"/>
      <w:lang w:eastAsia="zh-TW"/>
    </w:rPr>
  </w:style>
  <w:style w:type="paragraph" w:customStyle="1" w:styleId="NormalJustified">
    <w:name w:val="Normal + Justified"/>
    <w:basedOn w:val="tabletext1L"/>
    <w:rsid w:val="00FB160E"/>
    <w:pPr>
      <w:ind w:leftChars="72" w:left="144" w:rightChars="66" w:right="132" w:firstLine="3"/>
    </w:pPr>
  </w:style>
  <w:style w:type="paragraph" w:customStyle="1" w:styleId="NormalBlue">
    <w:name w:val="Normal + Blue"/>
    <w:aliases w:val="Justified"/>
    <w:basedOn w:val="Normal"/>
    <w:rsid w:val="00FB160E"/>
    <w:rPr>
      <w:color w:val="0000FF"/>
    </w:rPr>
  </w:style>
  <w:style w:type="paragraph" w:customStyle="1" w:styleId="StyleHeading1Arial">
    <w:name w:val="Style Heading 1 + Arial"/>
    <w:basedOn w:val="Heading1"/>
    <w:autoRedefine/>
    <w:rsid w:val="00FB160E"/>
    <w:pPr>
      <w:tabs>
        <w:tab w:val="num" w:pos="510"/>
      </w:tabs>
      <w:ind w:left="510" w:hanging="510"/>
    </w:pPr>
    <w:rPr>
      <w:rFonts w:cs="Arial"/>
      <w:bCs w:val="0"/>
      <w:kern w:val="0"/>
      <w:lang w:eastAsia="zh-TW"/>
    </w:rPr>
  </w:style>
  <w:style w:type="character" w:customStyle="1" w:styleId="NormalCenterChar">
    <w:name w:val="Normal Center Char"/>
    <w:rsid w:val="00FB160E"/>
    <w:rPr>
      <w:rFonts w:ascii="Arial" w:eastAsia="細明體" w:hAnsi="Arial"/>
      <w:lang w:val="en-US" w:eastAsia="en-US" w:bidi="ar-SA"/>
    </w:rPr>
  </w:style>
  <w:style w:type="character" w:customStyle="1" w:styleId="NormalArialChar">
    <w:name w:val="Normal + Arial Char"/>
    <w:aliases w:val="10 pt Char"/>
    <w:rsid w:val="00FB160E"/>
    <w:rPr>
      <w:rFonts w:ascii="Arial" w:eastAsia="Arial" w:hAnsi="Arial" w:cs="新細明體"/>
      <w:b/>
      <w:i/>
      <w:color w:val="000000"/>
      <w:kern w:val="2"/>
      <w:lang w:val="en-US" w:eastAsia="zh-TW" w:bidi="ar-SA"/>
    </w:rPr>
  </w:style>
  <w:style w:type="paragraph" w:customStyle="1" w:styleId="Tableofcontent">
    <w:name w:val="Table of content"/>
    <w:next w:val="Normal"/>
    <w:rsid w:val="00FB160E"/>
    <w:pPr>
      <w:spacing w:before="240" w:after="240"/>
    </w:pPr>
    <w:rPr>
      <w:rFonts w:ascii="Arial" w:hAnsi="Arial"/>
      <w:b/>
      <w:i/>
      <w:sz w:val="24"/>
      <w:szCs w:val="24"/>
      <w:lang w:eastAsia="zh-CN"/>
    </w:rPr>
  </w:style>
  <w:style w:type="paragraph" w:customStyle="1" w:styleId="BulletText">
    <w:name w:val="Bullet Text"/>
    <w:basedOn w:val="Normal"/>
    <w:link w:val="BulletTextChar0"/>
    <w:rsid w:val="00FB160E"/>
    <w:pPr>
      <w:widowControl/>
      <w:numPr>
        <w:numId w:val="2"/>
      </w:numPr>
      <w:tabs>
        <w:tab w:val="left" w:pos="340"/>
      </w:tabs>
      <w:snapToGrid/>
    </w:pPr>
    <w:rPr>
      <w:rFonts w:eastAsia="Arial"/>
    </w:rPr>
  </w:style>
  <w:style w:type="character" w:customStyle="1" w:styleId="Heading1Char">
    <w:name w:val="Heading 1 Char"/>
    <w:link w:val="Heading1"/>
    <w:rsid w:val="00FB160E"/>
    <w:rPr>
      <w:rFonts w:ascii="Arial" w:eastAsia="微軟正黑體" w:hAnsi="Arial"/>
      <w:b/>
      <w:bCs/>
      <w:color w:val="C00000"/>
      <w:kern w:val="28"/>
      <w:sz w:val="32"/>
      <w:szCs w:val="24"/>
      <w:lang w:eastAsia="en-US"/>
    </w:rPr>
  </w:style>
  <w:style w:type="paragraph" w:customStyle="1" w:styleId="StyleNormalArial10ptBlackJustified">
    <w:name w:val="Style Normal + Arial 10 pt Black Justified"/>
    <w:basedOn w:val="Normal"/>
    <w:autoRedefine/>
    <w:rsid w:val="00FB160E"/>
    <w:pPr>
      <w:overflowPunct/>
      <w:autoSpaceDE/>
      <w:autoSpaceDN/>
      <w:adjustRightInd/>
      <w:snapToGrid/>
      <w:textAlignment w:val="auto"/>
    </w:pPr>
    <w:rPr>
      <w:rFonts w:eastAsia="Arial" w:cs="新細明體"/>
      <w:color w:val="000000"/>
      <w:kern w:val="2"/>
      <w:lang w:eastAsia="zh-TW"/>
    </w:rPr>
  </w:style>
  <w:style w:type="paragraph" w:customStyle="1" w:styleId="NormalArial10pt">
    <w:name w:val="Normal + Arial 10 pt"/>
    <w:basedOn w:val="Normal"/>
    <w:autoRedefine/>
    <w:rsid w:val="00FB160E"/>
    <w:pPr>
      <w:overflowPunct/>
      <w:autoSpaceDE/>
      <w:autoSpaceDN/>
      <w:adjustRightInd/>
      <w:snapToGrid/>
      <w:textAlignment w:val="auto"/>
    </w:pPr>
    <w:rPr>
      <w:rFonts w:eastAsia="Arial" w:cs="新細明體"/>
      <w:color w:val="000000"/>
      <w:kern w:val="2"/>
      <w:lang w:eastAsia="zh-TW"/>
    </w:rPr>
  </w:style>
  <w:style w:type="paragraph" w:styleId="Title">
    <w:name w:val="Title"/>
    <w:basedOn w:val="Normal"/>
    <w:link w:val="TitleChar"/>
    <w:autoRedefine/>
    <w:rsid w:val="00FB160E"/>
    <w:pPr>
      <w:widowControl/>
      <w:overflowPunct/>
      <w:autoSpaceDE/>
      <w:autoSpaceDN/>
      <w:adjustRightInd/>
      <w:snapToGrid/>
      <w:spacing w:before="240" w:after="60"/>
      <w:jc w:val="center"/>
      <w:textAlignment w:val="auto"/>
    </w:pPr>
    <w:rPr>
      <w:rFonts w:eastAsia="Arial" w:cs="Arial"/>
      <w:b/>
      <w:bCs/>
      <w:kern w:val="28"/>
      <w:sz w:val="40"/>
      <w:szCs w:val="40"/>
      <w:lang w:eastAsia="zh-TW"/>
    </w:rPr>
  </w:style>
  <w:style w:type="paragraph" w:customStyle="1" w:styleId="StyleAsianAsian9ptBoldItalicBlack">
    <w:name w:val="Style (Asian) Asian 9 pt Bold Italic Black"/>
    <w:basedOn w:val="Normal"/>
    <w:autoRedefine/>
    <w:rsid w:val="00FB160E"/>
    <w:pPr>
      <w:widowControl/>
      <w:overflowPunct/>
      <w:autoSpaceDE/>
      <w:autoSpaceDN/>
      <w:adjustRightInd/>
      <w:snapToGrid/>
      <w:textAlignment w:val="auto"/>
    </w:pPr>
    <w:rPr>
      <w:rFonts w:eastAsia="Arial" w:cs="Arial"/>
      <w:b/>
      <w:i/>
      <w:iCs/>
      <w:color w:val="000000"/>
      <w:sz w:val="16"/>
      <w:szCs w:val="24"/>
      <w:lang w:eastAsia="zh-TW"/>
    </w:rPr>
  </w:style>
  <w:style w:type="paragraph" w:customStyle="1" w:styleId="tableheader">
    <w:name w:val="table_header"/>
    <w:basedOn w:val="Normal"/>
    <w:rsid w:val="00FB160E"/>
    <w:pPr>
      <w:widowControl/>
      <w:overflowPunct/>
      <w:autoSpaceDE/>
      <w:autoSpaceDN/>
      <w:adjustRightInd/>
      <w:snapToGrid/>
      <w:jc w:val="center"/>
      <w:textAlignment w:val="auto"/>
    </w:pPr>
    <w:rPr>
      <w:rFonts w:eastAsia="Arial"/>
      <w:b/>
      <w:bCs/>
      <w:lang w:eastAsia="zh-TW"/>
    </w:rPr>
  </w:style>
  <w:style w:type="paragraph" w:customStyle="1" w:styleId="tablecontentmid">
    <w:name w:val="table_content_mid"/>
    <w:basedOn w:val="Normal"/>
    <w:rsid w:val="00FB160E"/>
    <w:pPr>
      <w:widowControl/>
      <w:overflowPunct/>
      <w:autoSpaceDE/>
      <w:autoSpaceDN/>
      <w:adjustRightInd/>
      <w:snapToGrid/>
      <w:jc w:val="center"/>
      <w:textAlignment w:val="auto"/>
    </w:pPr>
    <w:rPr>
      <w:rFonts w:eastAsia="Arial"/>
      <w:lang w:eastAsia="zh-TW"/>
    </w:rPr>
  </w:style>
  <w:style w:type="paragraph" w:customStyle="1" w:styleId="featurefinger">
    <w:name w:val="feature_finger"/>
    <w:basedOn w:val="Normal"/>
    <w:rsid w:val="00FB160E"/>
    <w:pPr>
      <w:widowControl/>
      <w:overflowPunct/>
      <w:autoSpaceDE/>
      <w:autoSpaceDN/>
      <w:adjustRightInd/>
      <w:snapToGrid/>
      <w:ind w:left="283" w:hanging="283"/>
      <w:textAlignment w:val="auto"/>
    </w:pPr>
    <w:rPr>
      <w:rFonts w:eastAsia="Arial"/>
      <w:lang w:eastAsia="zh-TW"/>
    </w:rPr>
  </w:style>
  <w:style w:type="paragraph" w:customStyle="1" w:styleId="featurediamond">
    <w:name w:val="feature_diamond"/>
    <w:basedOn w:val="featurefinger"/>
    <w:rsid w:val="00FB160E"/>
  </w:style>
  <w:style w:type="paragraph" w:customStyle="1" w:styleId="featurepencil">
    <w:name w:val="feature_pencil"/>
    <w:basedOn w:val="featurediamond"/>
    <w:rsid w:val="00FB160E"/>
  </w:style>
  <w:style w:type="paragraph" w:styleId="Subtitle">
    <w:name w:val="Subtitle"/>
    <w:basedOn w:val="Normal"/>
    <w:link w:val="SubtitleChar"/>
    <w:rsid w:val="00FB160E"/>
    <w:pPr>
      <w:widowControl/>
      <w:overflowPunct/>
      <w:autoSpaceDE/>
      <w:autoSpaceDN/>
      <w:adjustRightInd/>
      <w:snapToGrid/>
      <w:spacing w:after="60"/>
      <w:jc w:val="center"/>
      <w:textAlignment w:val="auto"/>
    </w:pPr>
    <w:rPr>
      <w:rFonts w:eastAsia="Arial"/>
      <w:i/>
      <w:iCs/>
      <w:lang w:eastAsia="zh-TW"/>
    </w:rPr>
  </w:style>
  <w:style w:type="paragraph" w:customStyle="1" w:styleId="tablecontentleft">
    <w:name w:val="table_content_left"/>
    <w:basedOn w:val="NormalIndent"/>
    <w:rsid w:val="00FB160E"/>
    <w:pPr>
      <w:widowControl/>
      <w:overflowPunct/>
      <w:autoSpaceDE/>
      <w:autoSpaceDN/>
      <w:adjustRightInd/>
      <w:snapToGrid/>
      <w:spacing w:after="120"/>
      <w:ind w:left="0"/>
      <w:jc w:val="left"/>
      <w:textAlignment w:val="auto"/>
    </w:pPr>
    <w:rPr>
      <w:rFonts w:ascii="Arial" w:eastAsia="Arial"/>
      <w:lang w:eastAsia="zh-TW"/>
    </w:rPr>
  </w:style>
  <w:style w:type="character" w:customStyle="1" w:styleId="specialwordBI">
    <w:name w:val="special_word_BI"/>
    <w:rsid w:val="00FB160E"/>
    <w:rPr>
      <w:rFonts w:ascii="新細明體" w:eastAsia="新細明體"/>
      <w:b/>
      <w:bCs/>
      <w:i/>
      <w:iCs/>
      <w:sz w:val="24"/>
      <w:szCs w:val="24"/>
    </w:rPr>
  </w:style>
  <w:style w:type="character" w:customStyle="1" w:styleId="specialwordBU">
    <w:name w:val="special_word_BU"/>
    <w:rsid w:val="00FB160E"/>
    <w:rPr>
      <w:rFonts w:ascii="新細明體" w:eastAsia="新細明體"/>
      <w:b/>
      <w:bCs/>
      <w:sz w:val="24"/>
      <w:szCs w:val="24"/>
      <w:u w:val="single"/>
    </w:rPr>
  </w:style>
  <w:style w:type="paragraph" w:customStyle="1" w:styleId="Headertitle">
    <w:name w:val="Header_title"/>
    <w:basedOn w:val="Normal"/>
    <w:rsid w:val="00FB160E"/>
    <w:pPr>
      <w:widowControl/>
      <w:tabs>
        <w:tab w:val="right" w:pos="9781"/>
      </w:tabs>
      <w:overflowPunct/>
      <w:autoSpaceDE/>
      <w:autoSpaceDN/>
      <w:adjustRightInd/>
      <w:snapToGrid/>
      <w:textAlignment w:val="auto"/>
    </w:pPr>
    <w:rPr>
      <w:rFonts w:eastAsia="Arial"/>
      <w:b/>
      <w:bCs/>
      <w:sz w:val="36"/>
      <w:szCs w:val="36"/>
      <w:lang w:eastAsia="zh-TW"/>
    </w:rPr>
  </w:style>
  <w:style w:type="paragraph" w:customStyle="1" w:styleId="Headernumber">
    <w:name w:val="Header_number"/>
    <w:basedOn w:val="Normal"/>
    <w:rsid w:val="00FB160E"/>
    <w:pPr>
      <w:widowControl/>
      <w:tabs>
        <w:tab w:val="right" w:pos="9781"/>
      </w:tabs>
      <w:overflowPunct/>
      <w:autoSpaceDE/>
      <w:autoSpaceDN/>
      <w:adjustRightInd/>
      <w:snapToGrid/>
      <w:textAlignment w:val="auto"/>
    </w:pPr>
    <w:rPr>
      <w:rFonts w:eastAsia="Arial"/>
      <w:b/>
      <w:bCs/>
      <w:sz w:val="32"/>
      <w:szCs w:val="32"/>
      <w:lang w:eastAsia="zh-TW"/>
    </w:rPr>
  </w:style>
  <w:style w:type="paragraph" w:customStyle="1" w:styleId="featuresequare">
    <w:name w:val="feature_sequare"/>
    <w:basedOn w:val="featurepencil"/>
    <w:rsid w:val="00FB160E"/>
    <w:pPr>
      <w:ind w:left="1003"/>
    </w:pPr>
  </w:style>
  <w:style w:type="paragraph" w:styleId="EndnoteText">
    <w:name w:val="endnote text"/>
    <w:basedOn w:val="Normal"/>
    <w:link w:val="EndnoteTextChar"/>
    <w:semiHidden/>
    <w:rsid w:val="00FB160E"/>
    <w:pPr>
      <w:widowControl/>
      <w:overflowPunct/>
      <w:autoSpaceDE/>
      <w:autoSpaceDN/>
      <w:adjustRightInd/>
      <w:snapToGrid/>
      <w:textAlignment w:val="auto"/>
    </w:pPr>
    <w:rPr>
      <w:rFonts w:eastAsia="Arial"/>
      <w:lang w:eastAsia="zh-TW"/>
    </w:rPr>
  </w:style>
  <w:style w:type="paragraph" w:customStyle="1" w:styleId="Standardcontext">
    <w:name w:val="Standard context"/>
    <w:basedOn w:val="Normal"/>
    <w:rsid w:val="00FB160E"/>
    <w:pPr>
      <w:snapToGrid/>
      <w:ind w:left="567" w:right="567"/>
    </w:pPr>
    <w:rPr>
      <w:rFonts w:ascii="新細明體" w:eastAsia="Arial"/>
      <w:color w:val="000000"/>
    </w:rPr>
  </w:style>
  <w:style w:type="paragraph" w:customStyle="1" w:styleId="StyleHeading2">
    <w:name w:val="Style Heading 2"/>
    <w:basedOn w:val="Heading2"/>
    <w:rsid w:val="00FB160E"/>
    <w:pPr>
      <w:numPr>
        <w:ilvl w:val="0"/>
        <w:numId w:val="0"/>
      </w:numPr>
      <w:tabs>
        <w:tab w:val="num" w:pos="776"/>
      </w:tabs>
      <w:spacing w:after="72"/>
      <w:ind w:left="776" w:hanging="576"/>
    </w:pPr>
    <w:rPr>
      <w:rFonts w:eastAsia="Arial" w:cs="Times New Roman"/>
      <w:b w:val="0"/>
      <w:bCs/>
      <w:sz w:val="22"/>
      <w:szCs w:val="22"/>
      <w:lang w:eastAsia="en-US"/>
    </w:rPr>
  </w:style>
  <w:style w:type="paragraph" w:customStyle="1" w:styleId="Style1">
    <w:name w:val="Style1"/>
    <w:basedOn w:val="TOC3"/>
    <w:autoRedefine/>
    <w:rsid w:val="00FB160E"/>
    <w:pPr>
      <w:tabs>
        <w:tab w:val="left" w:pos="1080"/>
        <w:tab w:val="left" w:pos="1260"/>
        <w:tab w:val="right" w:leader="dot" w:pos="9772"/>
        <w:tab w:val="right" w:leader="dot" w:pos="9890"/>
      </w:tabs>
      <w:overflowPunct/>
      <w:autoSpaceDE/>
      <w:autoSpaceDN/>
      <w:adjustRightInd/>
      <w:ind w:left="357"/>
    </w:pPr>
    <w:rPr>
      <w:rFonts w:eastAsia="Arial" w:cs="Times New Roman"/>
      <w:iCs/>
      <w:lang w:eastAsia="zh-TW"/>
    </w:rPr>
  </w:style>
  <w:style w:type="paragraph" w:customStyle="1" w:styleId="StyleHeading1Orange">
    <w:name w:val="Style Heading 1 + Orange"/>
    <w:basedOn w:val="Heading1"/>
    <w:autoRedefine/>
    <w:rsid w:val="00FB160E"/>
    <w:pPr>
      <w:numPr>
        <w:numId w:val="0"/>
      </w:numPr>
      <w:spacing w:after="72"/>
    </w:pPr>
    <w:rPr>
      <w:rFonts w:eastAsia="Arial"/>
      <w:color w:val="FF6600"/>
      <w:szCs w:val="20"/>
    </w:rPr>
  </w:style>
  <w:style w:type="table" w:styleId="TableGrid">
    <w:name w:val="Table Grid"/>
    <w:basedOn w:val="TableNormal"/>
    <w:rsid w:val="00FB160E"/>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FB160E"/>
    <w:pPr>
      <w:widowControl/>
      <w:snapToGrid/>
    </w:pPr>
    <w:rPr>
      <w:rFonts w:eastAsia="Arial"/>
      <w:lang w:eastAsia="zh-TW"/>
    </w:rPr>
  </w:style>
  <w:style w:type="paragraph" w:customStyle="1" w:styleId="StyleHeading1Before3ptAfter6pt">
    <w:name w:val="Style Heading 1 + Before:  3 pt After:  6 pt"/>
    <w:basedOn w:val="Heading1"/>
    <w:autoRedefine/>
    <w:rsid w:val="00FB160E"/>
    <w:pPr>
      <w:numPr>
        <w:numId w:val="0"/>
      </w:numPr>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FB160E"/>
    <w:pPr>
      <w:widowControl/>
      <w:overflowPunct/>
      <w:autoSpaceDE/>
      <w:autoSpaceDN/>
      <w:adjustRightInd/>
      <w:snapToGrid/>
      <w:spacing w:before="120" w:after="60"/>
      <w:jc w:val="left"/>
      <w:textAlignment w:val="auto"/>
    </w:pPr>
    <w:rPr>
      <w:rFonts w:eastAsia="Arial"/>
      <w:b w:val="0"/>
      <w:bCs w:val="0"/>
      <w:noProof w:val="0"/>
      <w:szCs w:val="23"/>
      <w:lang w:eastAsia="zh-TW"/>
    </w:rPr>
  </w:style>
  <w:style w:type="character" w:customStyle="1" w:styleId="Style1stsmalltitleTimesNewRomanChar">
    <w:name w:val="Style 1st small title + Times New Roman Char"/>
    <w:link w:val="Style1stsmalltitleTimesNewRoman"/>
    <w:rsid w:val="00FB160E"/>
    <w:rPr>
      <w:rFonts w:ascii="Arial" w:eastAsia="Arial" w:hAnsi="Arial"/>
      <w:i/>
      <w:sz w:val="24"/>
      <w:szCs w:val="23"/>
      <w:u w:val="single"/>
    </w:rPr>
  </w:style>
  <w:style w:type="paragraph" w:customStyle="1" w:styleId="StyleHeading4Auto">
    <w:name w:val="Style Heading 4 + Auto"/>
    <w:basedOn w:val="Heading4"/>
    <w:autoRedefine/>
    <w:rsid w:val="00FB160E"/>
    <w:pPr>
      <w:numPr>
        <w:ilvl w:val="0"/>
        <w:numId w:val="0"/>
      </w:numPr>
      <w:spacing w:beforeLines="60" w:after="60" w:line="240" w:lineRule="auto"/>
    </w:pPr>
    <w:rPr>
      <w:rFonts w:cs="Arial"/>
    </w:rPr>
  </w:style>
  <w:style w:type="paragraph" w:customStyle="1" w:styleId="StyleHeading2Left">
    <w:name w:val="Style Heading 2 + Left"/>
    <w:basedOn w:val="Heading2"/>
    <w:autoRedefine/>
    <w:rsid w:val="00FB160E"/>
    <w:pPr>
      <w:numPr>
        <w:ilvl w:val="0"/>
        <w:numId w:val="0"/>
      </w:numPr>
      <w:spacing w:after="72"/>
    </w:pPr>
    <w:rPr>
      <w:rFonts w:eastAsia="Arial" w:cs="新細明體"/>
      <w:bCs/>
      <w:sz w:val="22"/>
      <w:szCs w:val="22"/>
      <w:lang w:eastAsia="en-US"/>
    </w:rPr>
  </w:style>
  <w:style w:type="character" w:customStyle="1" w:styleId="Style12pt">
    <w:name w:val="Style 新細明體 12 pt"/>
    <w:rsid w:val="00FB160E"/>
    <w:rPr>
      <w:rFonts w:ascii="新細明體" w:eastAsia="新細明體" w:hAnsi="新細明體"/>
      <w:sz w:val="24"/>
    </w:rPr>
  </w:style>
  <w:style w:type="paragraph" w:customStyle="1" w:styleId="StyleNormaltableArial">
    <w:name w:val="Style Normal table + Arial"/>
    <w:basedOn w:val="Normal"/>
    <w:autoRedefine/>
    <w:rsid w:val="00FB160E"/>
    <w:pPr>
      <w:widowControl/>
      <w:overflowPunct/>
      <w:autoSpaceDE/>
      <w:autoSpaceDN/>
      <w:adjustRightInd/>
      <w:snapToGrid/>
      <w:jc w:val="center"/>
      <w:textAlignment w:val="auto"/>
    </w:pPr>
    <w:rPr>
      <w:rFonts w:eastAsia="Arial"/>
      <w:sz w:val="28"/>
      <w:lang w:eastAsia="zh-TW"/>
    </w:rPr>
  </w:style>
  <w:style w:type="character" w:styleId="EndnoteReference">
    <w:name w:val="endnote reference"/>
    <w:semiHidden/>
    <w:rsid w:val="00FB160E"/>
    <w:rPr>
      <w:vertAlign w:val="superscript"/>
    </w:rPr>
  </w:style>
  <w:style w:type="character" w:customStyle="1" w:styleId="CharChar3">
    <w:name w:val="Char Char3"/>
    <w:rsid w:val="00FB160E"/>
    <w:rPr>
      <w:rFonts w:ascii="Arial" w:eastAsia="細明體" w:hAnsi="Arial"/>
      <w:b/>
      <w:bCs/>
      <w:caps/>
      <w:kern w:val="28"/>
      <w:sz w:val="24"/>
      <w:lang w:val="en-US" w:eastAsia="en-US" w:bidi="ar-SA"/>
    </w:rPr>
  </w:style>
  <w:style w:type="paragraph" w:customStyle="1" w:styleId="1stsmalltitle0">
    <w:name w:val="1stsmalltitle"/>
    <w:basedOn w:val="Normal"/>
    <w:rsid w:val="00FB160E"/>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character" w:customStyle="1" w:styleId="Heading2Char">
    <w:name w:val="Heading 2 Char"/>
    <w:link w:val="Heading2"/>
    <w:rsid w:val="00A5600E"/>
    <w:rPr>
      <w:rFonts w:ascii="Arial" w:eastAsia="微軟正黑體" w:hAnsi="Arial" w:cs="Arial"/>
      <w:b/>
      <w:color w:val="C00000"/>
      <w:sz w:val="28"/>
      <w:szCs w:val="23"/>
    </w:rPr>
  </w:style>
  <w:style w:type="character" w:customStyle="1" w:styleId="Heading3Char">
    <w:name w:val="Heading 3 Char"/>
    <w:link w:val="Heading3"/>
    <w:rsid w:val="00FB160E"/>
    <w:rPr>
      <w:rFonts w:ascii="Arial" w:eastAsia="微軟正黑體" w:hAnsi="Arial"/>
      <w:b/>
      <w:bCs/>
      <w:color w:val="C00000"/>
      <w:sz w:val="26"/>
      <w:szCs w:val="21"/>
    </w:rPr>
  </w:style>
  <w:style w:type="table" w:styleId="TableElegant">
    <w:name w:val="Table Elegant"/>
    <w:basedOn w:val="TableNormal"/>
    <w:rsid w:val="00FB160E"/>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FB160E"/>
    <w:pPr>
      <w:tabs>
        <w:tab w:val="clear" w:pos="170"/>
      </w:tabs>
      <w:overflowPunct/>
      <w:autoSpaceDE/>
      <w:autoSpaceDN/>
      <w:adjustRightInd/>
      <w:snapToGrid/>
      <w:spacing w:before="0" w:after="0"/>
    </w:pPr>
    <w:rPr>
      <w:szCs w:val="24"/>
    </w:rPr>
  </w:style>
  <w:style w:type="character" w:customStyle="1" w:styleId="NormaltableChar">
    <w:name w:val="Normal table Char"/>
    <w:link w:val="TableNormal1"/>
    <w:rsid w:val="00FB160E"/>
    <w:rPr>
      <w:rFonts w:ascii="Arial" w:eastAsia="微軟正黑體" w:hAnsi="Arial" w:cs="Arial"/>
      <w:sz w:val="24"/>
    </w:rPr>
  </w:style>
  <w:style w:type="character" w:customStyle="1" w:styleId="StyleNormaltable12ptChar">
    <w:name w:val="Style Normal table + 12 pt Char"/>
    <w:link w:val="StyleNormaltable12pt"/>
    <w:rsid w:val="00FB160E"/>
    <w:rPr>
      <w:rFonts w:ascii="Arial" w:eastAsia="微軟正黑體" w:hAnsi="Arial" w:cs="Arial"/>
      <w:sz w:val="24"/>
      <w:szCs w:val="24"/>
    </w:rPr>
  </w:style>
  <w:style w:type="character" w:customStyle="1" w:styleId="CaptionChar">
    <w:name w:val="Caption Char"/>
    <w:rsid w:val="00FB160E"/>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FB160E"/>
    <w:pPr>
      <w:widowControl/>
      <w:overflowPunct/>
      <w:autoSpaceDE/>
      <w:autoSpaceDN/>
      <w:adjustRightInd/>
      <w:snapToGrid/>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FB160E"/>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FB160E"/>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FB160E"/>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FB160E"/>
    <w:pPr>
      <w:widowControl/>
      <w:snapToGrid/>
    </w:pPr>
    <w:rPr>
      <w:rFonts w:eastAsia="細明體"/>
      <w:b/>
    </w:rPr>
  </w:style>
  <w:style w:type="paragraph" w:customStyle="1" w:styleId="StyleSFRContent1">
    <w:name w:val="Style SFR Content 1"/>
    <w:basedOn w:val="StyleSFRContent0"/>
    <w:rsid w:val="00FB160E"/>
    <w:pPr>
      <w:spacing w:before="0" w:beforeAutospacing="0" w:after="48" w:afterAutospacing="0"/>
      <w:ind w:left="23"/>
    </w:pPr>
  </w:style>
  <w:style w:type="character" w:styleId="Strong">
    <w:name w:val="Strong"/>
    <w:aliases w:val="Code"/>
    <w:basedOn w:val="NormalArialChar"/>
    <w:rsid w:val="00FB160E"/>
    <w:rPr>
      <w:rFonts w:ascii="Lucida Console" w:eastAsia="SimSun" w:hAnsi="Lucida Console" w:cs="新細明體"/>
      <w:b w:val="0"/>
      <w:bCs/>
      <w:i w:val="0"/>
      <w:caps w:val="0"/>
      <w:smallCaps w:val="0"/>
      <w:strike w:val="0"/>
      <w:dstrike w:val="0"/>
      <w:vanish w:val="0"/>
      <w:color w:val="000000"/>
      <w:kern w:val="2"/>
      <w:sz w:val="20"/>
      <w:bdr w:val="single" w:sz="6" w:space="0" w:color="auto"/>
      <w:shd w:val="clear" w:color="auto" w:fill="FFFF99"/>
      <w:vertAlign w:val="baseline"/>
      <w:lang w:val="en-US" w:eastAsia="zh-TW" w:bidi="ar-SA"/>
    </w:rPr>
  </w:style>
  <w:style w:type="paragraph" w:customStyle="1" w:styleId="styleforregistertable0">
    <w:name w:val="styleforregistertable"/>
    <w:basedOn w:val="Normal"/>
    <w:rsid w:val="00FB160E"/>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frmnemonic0">
    <w:name w:val="sfrmnemonic"/>
    <w:basedOn w:val="Normal"/>
    <w:rsid w:val="00FB160E"/>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tylesfrcontenttitle00">
    <w:name w:val="stylesfrcontenttitle0"/>
    <w:basedOn w:val="Normal"/>
    <w:rsid w:val="00FB160E"/>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tylesfrcontent10">
    <w:name w:val="stylesfrcontent1"/>
    <w:basedOn w:val="Normal"/>
    <w:rsid w:val="00FB160E"/>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character" w:customStyle="1" w:styleId="MIS">
    <w:name w:val="MIS"/>
    <w:semiHidden/>
    <w:rsid w:val="00FB160E"/>
    <w:rPr>
      <w:rFonts w:ascii="Arial" w:hAnsi="Arial" w:cs="Arial"/>
      <w:b w:val="0"/>
      <w:bCs w:val="0"/>
      <w:i w:val="0"/>
      <w:iCs w:val="0"/>
      <w:strike w:val="0"/>
      <w:color w:val="0000FF"/>
      <w:sz w:val="20"/>
      <w:szCs w:val="20"/>
      <w:u w:val="none"/>
    </w:rPr>
  </w:style>
  <w:style w:type="numbering" w:customStyle="1" w:styleId="NoList1">
    <w:name w:val="No List1"/>
    <w:next w:val="NoList"/>
    <w:semiHidden/>
    <w:rsid w:val="00FB160E"/>
  </w:style>
  <w:style w:type="paragraph" w:customStyle="1" w:styleId="Style1stsmalltitle">
    <w:name w:val="Style 1st small title"/>
    <w:basedOn w:val="1stsmalltitle"/>
    <w:rsid w:val="00FB160E"/>
    <w:rPr>
      <w:rFonts w:eastAsia="Arial"/>
      <w:b w:val="0"/>
    </w:rPr>
  </w:style>
  <w:style w:type="paragraph" w:customStyle="1" w:styleId="StyleSFRMnemonicBlack">
    <w:name w:val="Style SFR Mnemonic + Black"/>
    <w:basedOn w:val="SFRMnemonic"/>
    <w:link w:val="StyleSFRMnemonicBlackChar"/>
    <w:autoRedefine/>
    <w:rsid w:val="00FB160E"/>
    <w:rPr>
      <w:color w:val="000000"/>
    </w:rPr>
  </w:style>
  <w:style w:type="character" w:customStyle="1" w:styleId="SFRMnemonicChar">
    <w:name w:val="SFR Mnemonic Char"/>
    <w:link w:val="SFRMnemonic"/>
    <w:rsid w:val="00FB160E"/>
    <w:rPr>
      <w:rFonts w:ascii="Arial" w:eastAsia="微軟正黑體" w:hAnsi="Arial"/>
      <w:sz w:val="24"/>
    </w:rPr>
  </w:style>
  <w:style w:type="character" w:customStyle="1" w:styleId="StyleSFRMnemonicBlackChar">
    <w:name w:val="Style SFR Mnemonic + Black Char"/>
    <w:link w:val="StyleSFRMnemonicBlack"/>
    <w:rsid w:val="00FB160E"/>
    <w:rPr>
      <w:rFonts w:ascii="Arial" w:eastAsia="微軟正黑體" w:hAnsi="Arial"/>
      <w:color w:val="000000"/>
      <w:sz w:val="24"/>
    </w:rPr>
  </w:style>
  <w:style w:type="paragraph" w:customStyle="1" w:styleId="StyleSFRMnemonicBlack1">
    <w:name w:val="Style SFR Mnemonic + Black1"/>
    <w:basedOn w:val="SFRMnemonic"/>
    <w:link w:val="StyleSFRMnemonicBlack1Char"/>
    <w:autoRedefine/>
    <w:rsid w:val="00FB160E"/>
    <w:rPr>
      <w:color w:val="000000"/>
    </w:rPr>
  </w:style>
  <w:style w:type="character" w:customStyle="1" w:styleId="StyleSFRMnemonicBlack1Char">
    <w:name w:val="Style SFR Mnemonic + Black1 Char"/>
    <w:link w:val="StyleSFRMnemonicBlack1"/>
    <w:rsid w:val="00FB160E"/>
    <w:rPr>
      <w:rFonts w:ascii="Arial" w:eastAsia="微軟正黑體" w:hAnsi="Arial"/>
      <w:color w:val="000000"/>
      <w:sz w:val="24"/>
    </w:rPr>
  </w:style>
  <w:style w:type="paragraph" w:customStyle="1" w:styleId="StyleSFRMnemonicLeft944ch1">
    <w:name w:val="Style SFR Mnemonic + Left:  9.44 ch1"/>
    <w:basedOn w:val="SFRMnemonic"/>
    <w:autoRedefine/>
    <w:rsid w:val="00FB160E"/>
    <w:pPr>
      <w:ind w:left="1888"/>
    </w:pPr>
    <w:rPr>
      <w:rFonts w:cs="新細明體"/>
    </w:rPr>
  </w:style>
  <w:style w:type="character" w:customStyle="1" w:styleId="CharChar6">
    <w:name w:val="Char Char6"/>
    <w:rsid w:val="00FB160E"/>
    <w:rPr>
      <w:rFonts w:ascii="Arial" w:eastAsia="新細明體" w:hAnsi="Arial" w:cs="Arial"/>
      <w:b/>
      <w:caps/>
      <w:sz w:val="24"/>
      <w:szCs w:val="24"/>
      <w:lang w:val="en-US" w:eastAsia="zh-TW" w:bidi="ar-SA"/>
    </w:rPr>
  </w:style>
  <w:style w:type="character" w:customStyle="1" w:styleId="CharChar5">
    <w:name w:val="Char Char5"/>
    <w:rsid w:val="00FB160E"/>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FB160E"/>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semiHidden/>
    <w:rsid w:val="00FB160E"/>
    <w:pPr>
      <w:widowControl/>
      <w:tabs>
        <w:tab w:val="left" w:pos="170"/>
      </w:tabs>
      <w:textAlignment w:val="auto"/>
    </w:pPr>
    <w:rPr>
      <w:rFonts w:cs="Arial"/>
      <w:b/>
      <w:bCs/>
      <w:lang w:eastAsia="zh-TW"/>
    </w:rPr>
  </w:style>
  <w:style w:type="paragraph" w:customStyle="1" w:styleId="BalloonText1">
    <w:name w:val="Balloon Text1"/>
    <w:basedOn w:val="Normal"/>
    <w:semiHidden/>
    <w:rsid w:val="00FB160E"/>
    <w:pPr>
      <w:widowControl/>
      <w:tabs>
        <w:tab w:val="left" w:pos="170"/>
      </w:tabs>
      <w:textAlignment w:val="auto"/>
    </w:pPr>
    <w:rPr>
      <w:sz w:val="16"/>
      <w:szCs w:val="16"/>
      <w:lang w:eastAsia="zh-TW"/>
    </w:rPr>
  </w:style>
  <w:style w:type="paragraph" w:customStyle="1" w:styleId="FigureText">
    <w:name w:val="FigureText"/>
    <w:basedOn w:val="Normal"/>
    <w:rsid w:val="00FB160E"/>
    <w:pPr>
      <w:widowControl/>
      <w:spacing w:before="60" w:after="60"/>
      <w:jc w:val="center"/>
      <w:textAlignment w:val="auto"/>
    </w:pPr>
    <w:rPr>
      <w:rFonts w:cs="Arial"/>
      <w:noProof/>
      <w:sz w:val="16"/>
      <w:lang w:eastAsia="zh-TW"/>
    </w:rPr>
  </w:style>
  <w:style w:type="paragraph" w:styleId="Index2">
    <w:name w:val="index 2"/>
    <w:basedOn w:val="Normal"/>
    <w:next w:val="Normal"/>
    <w:autoRedefine/>
    <w:semiHidden/>
    <w:rsid w:val="00FB160E"/>
    <w:pPr>
      <w:widowControl/>
      <w:tabs>
        <w:tab w:val="left" w:pos="170"/>
      </w:tabs>
      <w:ind w:left="400" w:hanging="200"/>
      <w:textAlignment w:val="auto"/>
    </w:pPr>
    <w:rPr>
      <w:rFonts w:cs="Arial"/>
      <w:lang w:eastAsia="zh-TW"/>
    </w:rPr>
  </w:style>
  <w:style w:type="paragraph" w:styleId="Index3">
    <w:name w:val="index 3"/>
    <w:basedOn w:val="Normal"/>
    <w:next w:val="Normal"/>
    <w:autoRedefine/>
    <w:semiHidden/>
    <w:rsid w:val="00FB160E"/>
    <w:pPr>
      <w:widowControl/>
      <w:tabs>
        <w:tab w:val="left" w:pos="170"/>
      </w:tabs>
      <w:ind w:left="600" w:hanging="200"/>
      <w:textAlignment w:val="auto"/>
    </w:pPr>
    <w:rPr>
      <w:rFonts w:cs="Arial"/>
      <w:lang w:eastAsia="zh-TW"/>
    </w:rPr>
  </w:style>
  <w:style w:type="paragraph" w:styleId="Index5">
    <w:name w:val="index 5"/>
    <w:basedOn w:val="Normal"/>
    <w:next w:val="Normal"/>
    <w:autoRedefine/>
    <w:semiHidden/>
    <w:rsid w:val="00FB160E"/>
    <w:pPr>
      <w:widowControl/>
      <w:tabs>
        <w:tab w:val="left" w:pos="170"/>
      </w:tabs>
      <w:ind w:left="1000" w:hanging="200"/>
      <w:textAlignment w:val="auto"/>
    </w:pPr>
    <w:rPr>
      <w:rFonts w:cs="Arial"/>
      <w:lang w:eastAsia="zh-TW"/>
    </w:rPr>
  </w:style>
  <w:style w:type="paragraph" w:styleId="Index7">
    <w:name w:val="index 7"/>
    <w:basedOn w:val="Normal"/>
    <w:next w:val="Normal"/>
    <w:autoRedefine/>
    <w:semiHidden/>
    <w:rsid w:val="00FB160E"/>
    <w:pPr>
      <w:widowControl/>
      <w:tabs>
        <w:tab w:val="left" w:pos="170"/>
      </w:tabs>
      <w:ind w:left="1400" w:hanging="200"/>
      <w:textAlignment w:val="auto"/>
    </w:pPr>
    <w:rPr>
      <w:rFonts w:cs="Arial"/>
      <w:lang w:eastAsia="zh-TW"/>
    </w:rPr>
  </w:style>
  <w:style w:type="paragraph" w:styleId="Index8">
    <w:name w:val="index 8"/>
    <w:basedOn w:val="Normal"/>
    <w:next w:val="Normal"/>
    <w:autoRedefine/>
    <w:semiHidden/>
    <w:rsid w:val="00FB160E"/>
    <w:pPr>
      <w:widowControl/>
      <w:tabs>
        <w:tab w:val="left" w:pos="170"/>
      </w:tabs>
      <w:ind w:left="1600" w:hanging="200"/>
      <w:textAlignment w:val="auto"/>
    </w:pPr>
    <w:rPr>
      <w:rFonts w:cs="Arial"/>
      <w:lang w:eastAsia="zh-TW"/>
    </w:rPr>
  </w:style>
  <w:style w:type="paragraph" w:styleId="Index9">
    <w:name w:val="index 9"/>
    <w:basedOn w:val="Normal"/>
    <w:next w:val="Normal"/>
    <w:autoRedefine/>
    <w:semiHidden/>
    <w:rsid w:val="00FB160E"/>
    <w:pPr>
      <w:widowControl/>
      <w:tabs>
        <w:tab w:val="left" w:pos="170"/>
      </w:tabs>
      <w:ind w:left="1800" w:hanging="200"/>
      <w:textAlignment w:val="auto"/>
    </w:pPr>
    <w:rPr>
      <w:rFonts w:cs="Arial"/>
      <w:lang w:eastAsia="zh-TW"/>
    </w:rPr>
  </w:style>
  <w:style w:type="paragraph" w:styleId="IndexHeading">
    <w:name w:val="index heading"/>
    <w:basedOn w:val="Normal"/>
    <w:next w:val="Index1"/>
    <w:semiHidden/>
    <w:rsid w:val="00FB160E"/>
    <w:pPr>
      <w:widowControl/>
      <w:tabs>
        <w:tab w:val="left" w:pos="170"/>
      </w:tabs>
      <w:textAlignment w:val="auto"/>
    </w:pPr>
    <w:rPr>
      <w:rFonts w:cs="Arial"/>
      <w:lang w:eastAsia="zh-TW"/>
    </w:rPr>
  </w:style>
  <w:style w:type="character" w:customStyle="1" w:styleId="Heading1Char1">
    <w:name w:val="Heading 1 Char1"/>
    <w:rsid w:val="00FB160E"/>
    <w:rPr>
      <w:rFonts w:ascii="Arial" w:eastAsia="新細明體" w:hAnsi="Arial" w:cs="Arial"/>
      <w:b/>
      <w:caps/>
      <w:sz w:val="24"/>
      <w:szCs w:val="24"/>
      <w:lang w:val="en-US" w:eastAsia="zh-TW" w:bidi="ar-SA"/>
    </w:rPr>
  </w:style>
  <w:style w:type="character" w:customStyle="1" w:styleId="StyleHeading1ArialChar">
    <w:name w:val="Style Heading 1 + Arial Char"/>
    <w:rsid w:val="00FB160E"/>
    <w:rPr>
      <w:rFonts w:ascii="Arial" w:eastAsia="新細明體" w:hAnsi="Arial" w:cs="Arial"/>
      <w:b/>
      <w:caps/>
      <w:sz w:val="24"/>
      <w:szCs w:val="24"/>
      <w:lang w:val="en-US" w:eastAsia="zh-TW" w:bidi="ar-SA"/>
    </w:rPr>
  </w:style>
  <w:style w:type="paragraph" w:customStyle="1" w:styleId="normalcenter0">
    <w:name w:val="normalcenter0"/>
    <w:basedOn w:val="Normal"/>
    <w:rsid w:val="00FB160E"/>
    <w:pPr>
      <w:widowControl/>
      <w:overflowPunct/>
      <w:autoSpaceDE/>
      <w:autoSpaceDN/>
      <w:adjustRightInd/>
      <w:snapToGrid/>
      <w:jc w:val="center"/>
      <w:textAlignment w:val="auto"/>
    </w:pPr>
    <w:rPr>
      <w:rFonts w:eastAsia="MS Mincho" w:cs="Arial"/>
      <w:lang w:eastAsia="ja-JP"/>
    </w:rPr>
  </w:style>
  <w:style w:type="paragraph" w:customStyle="1" w:styleId="StyleHeading1Before3pt">
    <w:name w:val="Style Heading 1 + Before:  3 pt"/>
    <w:basedOn w:val="Heading1"/>
    <w:autoRedefine/>
    <w:rsid w:val="00FB160E"/>
    <w:pPr>
      <w:numPr>
        <w:numId w:val="0"/>
      </w:numPr>
      <w:tabs>
        <w:tab w:val="left" w:pos="170"/>
        <w:tab w:val="num" w:pos="360"/>
      </w:tabs>
      <w:snapToGrid w:val="0"/>
      <w:spacing w:before="60"/>
      <w:ind w:left="360" w:hanging="360"/>
    </w:pPr>
    <w:rPr>
      <w:rFonts w:cs="新細明體"/>
      <w:kern w:val="0"/>
      <w:szCs w:val="20"/>
      <w:lang w:eastAsia="zh-TW"/>
    </w:rPr>
  </w:style>
  <w:style w:type="paragraph" w:customStyle="1" w:styleId="tabletitle0">
    <w:name w:val="tabletitle"/>
    <w:basedOn w:val="Normal"/>
    <w:rsid w:val="00FB160E"/>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FB160E"/>
    <w:pPr>
      <w:widowControl/>
      <w:overflowPunct/>
      <w:autoSpaceDE/>
      <w:autoSpaceDN/>
      <w:adjustRightInd/>
      <w:snapToGrid/>
      <w:jc w:val="center"/>
      <w:textAlignment w:val="auto"/>
    </w:pPr>
    <w:rPr>
      <w:rFonts w:eastAsia="MS Mincho" w:cs="Arial"/>
      <w:szCs w:val="24"/>
      <w:lang w:eastAsia="zh-CN"/>
    </w:rPr>
  </w:style>
  <w:style w:type="character" w:customStyle="1" w:styleId="CharChar1">
    <w:name w:val="Char Char1"/>
    <w:rsid w:val="00FB160E"/>
    <w:rPr>
      <w:rFonts w:eastAsia="MS Mincho"/>
      <w:b/>
      <w:bCs/>
      <w:caps/>
      <w:kern w:val="28"/>
      <w:sz w:val="24"/>
      <w:szCs w:val="24"/>
      <w:lang w:val="en-US" w:eastAsia="en-US" w:bidi="ar-SA"/>
    </w:rPr>
  </w:style>
  <w:style w:type="character" w:customStyle="1" w:styleId="joonkitgoh">
    <w:name w:val="joonkit.goh"/>
    <w:semiHidden/>
    <w:rsid w:val="00FB160E"/>
    <w:rPr>
      <w:rFonts w:ascii="Arial" w:hAnsi="Arial" w:cs="Arial"/>
      <w:color w:val="000080"/>
      <w:sz w:val="20"/>
      <w:szCs w:val="20"/>
    </w:rPr>
  </w:style>
  <w:style w:type="character" w:customStyle="1" w:styleId="CharChar4">
    <w:name w:val="Char Char4"/>
    <w:rsid w:val="00FB160E"/>
    <w:rPr>
      <w:rFonts w:ascii="Arial" w:eastAsia="細明體" w:hAnsi="Arial"/>
      <w:b/>
      <w:bCs/>
      <w:caps/>
      <w:kern w:val="28"/>
      <w:sz w:val="24"/>
      <w:lang w:val="en-US" w:eastAsia="en-US" w:bidi="ar-SA"/>
    </w:rPr>
  </w:style>
  <w:style w:type="character" w:customStyle="1" w:styleId="Heading1CharChar">
    <w:name w:val="Heading 1 Char Char"/>
    <w:rsid w:val="00FB160E"/>
    <w:rPr>
      <w:rFonts w:ascii="Arial" w:eastAsia="細明體" w:hAnsi="Arial"/>
      <w:b/>
      <w:bCs/>
      <w:caps/>
      <w:kern w:val="28"/>
      <w:sz w:val="24"/>
      <w:lang w:val="en-US" w:eastAsia="en-US" w:bidi="ar-SA"/>
    </w:rPr>
  </w:style>
  <w:style w:type="character" w:customStyle="1" w:styleId="tabletext1CChar">
    <w:name w:val="table text 1C Char"/>
    <w:link w:val="tabletext1C"/>
    <w:rsid w:val="00FB160E"/>
    <w:rPr>
      <w:rFonts w:ascii="Arial" w:eastAsia="微軟正黑體" w:hAnsi="Arial"/>
      <w:sz w:val="14"/>
    </w:rPr>
  </w:style>
  <w:style w:type="character" w:customStyle="1" w:styleId="tabletext15CChar">
    <w:name w:val="table text 1.5C Char"/>
    <w:link w:val="tabletext15C"/>
    <w:rsid w:val="00FB160E"/>
    <w:rPr>
      <w:rFonts w:ascii="細明體" w:eastAsia="微軟正黑體" w:hAnsi="Arial"/>
      <w:lang w:eastAsia="en-US"/>
    </w:rPr>
  </w:style>
  <w:style w:type="paragraph" w:customStyle="1" w:styleId="StyleSFRMnemonicLeft944ch2">
    <w:name w:val="Style SFR Mnemonic + Left:  9.44 ch2"/>
    <w:basedOn w:val="SFRMnemonic"/>
    <w:next w:val="StyleSFRMnemonic"/>
    <w:autoRedefine/>
    <w:rsid w:val="00FB160E"/>
    <w:pPr>
      <w:ind w:left="4864" w:hanging="2976"/>
    </w:pPr>
    <w:rPr>
      <w:rFonts w:cs="新細明體"/>
    </w:rPr>
  </w:style>
  <w:style w:type="paragraph" w:customStyle="1" w:styleId="StyleSFRMnemonic">
    <w:name w:val="Style SFR Mnemonic"/>
    <w:basedOn w:val="SFRMnemonic"/>
    <w:link w:val="StyleSFRMnemonicChar"/>
    <w:autoRedefine/>
    <w:rsid w:val="00FB160E"/>
    <w:rPr>
      <w:color w:val="000000"/>
    </w:rPr>
  </w:style>
  <w:style w:type="character" w:customStyle="1" w:styleId="StyleSFRMnemonicChar">
    <w:name w:val="Style SFR Mnemonic Char"/>
    <w:link w:val="StyleSFRMnemonic"/>
    <w:rsid w:val="00FB160E"/>
    <w:rPr>
      <w:rFonts w:ascii="Arial" w:eastAsia="微軟正黑體" w:hAnsi="Arial"/>
      <w:color w:val="000000"/>
      <w:sz w:val="24"/>
    </w:rPr>
  </w:style>
  <w:style w:type="paragraph" w:customStyle="1" w:styleId="anotejk">
    <w:name w:val="anotejk"/>
    <w:basedOn w:val="Normal"/>
    <w:rsid w:val="00FB160E"/>
    <w:pPr>
      <w:tabs>
        <w:tab w:val="left" w:pos="426"/>
      </w:tabs>
    </w:pPr>
    <w:rPr>
      <w:rFonts w:eastAsia="細明體" w:cs="Arial"/>
    </w:rPr>
  </w:style>
  <w:style w:type="paragraph" w:customStyle="1" w:styleId="Header10">
    <w:name w:val="Header 1"/>
    <w:rsid w:val="00FB160E"/>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FB160E"/>
    <w:pPr>
      <w:ind w:left="162" w:hanging="162"/>
    </w:pPr>
  </w:style>
  <w:style w:type="paragraph" w:customStyle="1" w:styleId="StyletabletitleLeft-054chHanging035cm">
    <w:name w:val="Style table title + Left:  -0.54 ch Hanging:  0.35 cm"/>
    <w:basedOn w:val="tabletitle"/>
    <w:rsid w:val="00FB160E"/>
    <w:pPr>
      <w:ind w:left="92" w:hanging="200"/>
    </w:pPr>
    <w:rPr>
      <w:rFonts w:cs="新細明體"/>
      <w:bCs/>
      <w:szCs w:val="20"/>
    </w:rPr>
  </w:style>
  <w:style w:type="paragraph" w:customStyle="1" w:styleId="StyleSFRContent2">
    <w:name w:val="Style SFR Content 2"/>
    <w:basedOn w:val="StyleSFRContentLeft0cmHanging611chJustified3Justified0"/>
    <w:rsid w:val="00FB160E"/>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FB160E"/>
    <w:rPr>
      <w:rFonts w:eastAsia="細明體"/>
    </w:rPr>
  </w:style>
  <w:style w:type="character" w:customStyle="1" w:styleId="SFRContentChar">
    <w:name w:val="SFR Content Char"/>
    <w:link w:val="SFRContent"/>
    <w:rsid w:val="00FB160E"/>
    <w:rPr>
      <w:rFonts w:ascii="Arial" w:eastAsia="微軟正黑體" w:hAnsi="Arial"/>
      <w:sz w:val="24"/>
    </w:rPr>
  </w:style>
  <w:style w:type="character" w:customStyle="1" w:styleId="StyleSFRContentLeft0cmHanging611chChar">
    <w:name w:val="Style SFR Content + Left:  0 cm Hanging:  6.11 ch Char"/>
    <w:link w:val="StyleSFRContentLeft0cmHanging611ch"/>
    <w:rsid w:val="00FB160E"/>
    <w:rPr>
      <w:rFonts w:ascii="Arial" w:eastAsia="微軟正黑體" w:hAnsi="Arial" w:cs="新細明體"/>
      <w:sz w:val="24"/>
    </w:rPr>
  </w:style>
  <w:style w:type="character" w:customStyle="1" w:styleId="StyleSFRContentLeft0cmHanging611chJustified3Char">
    <w:name w:val="Style SFR Content + Left:  0 cm Hanging:  6.11 ch + Justified...3 Char"/>
    <w:link w:val="StyleSFRContentLeft0cmHanging611chJustified3"/>
    <w:rsid w:val="00FB160E"/>
    <w:rPr>
      <w:rFonts w:ascii="Arial" w:eastAsia="微軟正黑體" w:hAnsi="Arial" w:cs="新細明體"/>
      <w:sz w:val="24"/>
    </w:rPr>
  </w:style>
  <w:style w:type="character" w:customStyle="1" w:styleId="StyleSFRContentLeft0cmHanging611chJustified3JustifiedChar">
    <w:name w:val="Style SFR Content + Left:  0 cm Hanging:  6.11 ch + Justified...3 + Justified... Char"/>
    <w:link w:val="StyleSFRContentLeft0cmHanging611chJustified3Justified0"/>
    <w:rsid w:val="00FB160E"/>
    <w:rPr>
      <w:rFonts w:ascii="Arial" w:eastAsia="微軟正黑體" w:hAnsi="Arial" w:cs="新細明體"/>
      <w:sz w:val="24"/>
    </w:rPr>
  </w:style>
  <w:style w:type="character" w:customStyle="1" w:styleId="Style2StyleSFRContentLeft0cmHanging611chJustified5Char">
    <w:name w:val="Style2 Style SFR Content + Left:  0 cm Hanging:  6.11 ch + Justified...5 Char"/>
    <w:link w:val="Style2StyleSFRContentLeft0cmHanging611chJustified5"/>
    <w:rsid w:val="00FB160E"/>
    <w:rPr>
      <w:rFonts w:ascii="Arial" w:eastAsia="細明體" w:hAnsi="Arial" w:cs="新細明體"/>
      <w:sz w:val="24"/>
    </w:rPr>
  </w:style>
  <w:style w:type="paragraph" w:customStyle="1" w:styleId="StyleStyleSFRContentLeft0cmHanging611chJustified5">
    <w:name w:val="Style Style SFR Content + Left:  0 cm Hanging:  6.11 ch + Justified...5"/>
    <w:basedOn w:val="StyleSFRContentLeft0cmHanging611chJustified3Justified0"/>
    <w:rsid w:val="00FB160E"/>
    <w:pPr>
      <w:ind w:left="65" w:firstLine="0"/>
    </w:pPr>
  </w:style>
  <w:style w:type="paragraph" w:customStyle="1" w:styleId="StyleSFRMnemonicLeft25ch">
    <w:name w:val="Style SFR Mnemonic + Left  2.5 ch"/>
    <w:basedOn w:val="SFRMnemonic"/>
    <w:autoRedefine/>
    <w:rsid w:val="00FB160E"/>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FB160E"/>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B160E"/>
    <w:pPr>
      <w:widowControl w:val="0"/>
      <w:overflowPunct w:val="0"/>
      <w:adjustRightInd w:val="0"/>
      <w:spacing w:beforeLines="0" w:before="240" w:after="60" w:line="240" w:lineRule="auto"/>
      <w:ind w:left="870" w:hanging="870"/>
      <w:jc w:val="left"/>
      <w:textAlignment w:val="baseline"/>
    </w:pPr>
    <w:rPr>
      <w:rFonts w:cs="Arial"/>
    </w:rPr>
  </w:style>
  <w:style w:type="paragraph" w:customStyle="1" w:styleId="bullettext1">
    <w:name w:val="bullettext"/>
    <w:basedOn w:val="Normal"/>
    <w:rsid w:val="00FB160E"/>
    <w:pPr>
      <w:widowControl/>
      <w:autoSpaceDE/>
      <w:autoSpaceDN/>
      <w:adjustRightInd/>
      <w:snapToGrid/>
      <w:spacing w:after="48"/>
      <w:jc w:val="left"/>
      <w:textAlignment w:val="auto"/>
    </w:pPr>
    <w:rPr>
      <w:rFonts w:ascii="細明體" w:eastAsia="細明體" w:hAnsi="細明體"/>
      <w:szCs w:val="24"/>
      <w:lang w:eastAsia="zh-CN"/>
    </w:rPr>
  </w:style>
  <w:style w:type="numbering" w:customStyle="1" w:styleId="StyleBulleted">
    <w:name w:val="Style Bulleted"/>
    <w:basedOn w:val="NoList"/>
    <w:rsid w:val="00FB160E"/>
  </w:style>
  <w:style w:type="paragraph" w:customStyle="1" w:styleId="figuretitle">
    <w:name w:val="figure title"/>
    <w:basedOn w:val="tabletext1C"/>
    <w:rsid w:val="00FB160E"/>
    <w:pPr>
      <w:widowControl/>
      <w:snapToGrid/>
      <w:spacing w:before="48" w:after="120"/>
      <w:jc w:val="center"/>
    </w:pPr>
    <w:rPr>
      <w:b/>
      <w:sz w:val="20"/>
      <w:lang w:eastAsia="en-US"/>
    </w:rPr>
  </w:style>
  <w:style w:type="paragraph" w:customStyle="1" w:styleId="bullet">
    <w:name w:val="bullet"/>
    <w:basedOn w:val="Normal"/>
    <w:rsid w:val="00FB160E"/>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FB160E"/>
    <w:pPr>
      <w:overflowPunct/>
      <w:autoSpaceDE/>
      <w:autoSpaceDN/>
      <w:adjustRightInd/>
      <w:snapToGrid/>
      <w:textAlignment w:val="auto"/>
    </w:pPr>
    <w:rPr>
      <w:rFonts w:ascii="Verdana" w:hAnsi="Verdana"/>
      <w:b/>
      <w:kern w:val="2"/>
      <w:lang w:eastAsia="zh-TW"/>
    </w:rPr>
  </w:style>
  <w:style w:type="character" w:customStyle="1" w:styleId="NormalBoldEmphasis0">
    <w:name w:val="Normal_Bold Emphasis 字元"/>
    <w:link w:val="NormalBoldEmphasis"/>
    <w:rsid w:val="00FB160E"/>
    <w:rPr>
      <w:rFonts w:ascii="Verdana" w:eastAsia="微軟正黑體" w:hAnsi="Verdana"/>
      <w:b/>
      <w:kern w:val="2"/>
      <w:sz w:val="24"/>
    </w:rPr>
  </w:style>
  <w:style w:type="paragraph" w:customStyle="1" w:styleId="NormalCentered">
    <w:name w:val="Normal_Centered"/>
    <w:basedOn w:val="Normal"/>
    <w:next w:val="Normal"/>
    <w:rsid w:val="00FB160E"/>
    <w:pPr>
      <w:overflowPunct/>
      <w:autoSpaceDE/>
      <w:autoSpaceDN/>
      <w:adjustRightInd/>
      <w:snapToGrid/>
      <w:jc w:val="center"/>
      <w:textAlignment w:val="auto"/>
    </w:pPr>
    <w:rPr>
      <w:rFonts w:ascii="Verdana" w:hAnsi="Verdana"/>
      <w:kern w:val="2"/>
      <w:lang w:eastAsia="zh-TW"/>
    </w:rPr>
  </w:style>
  <w:style w:type="paragraph" w:customStyle="1" w:styleId="StyleFeatures">
    <w:name w:val="Style Features"/>
    <w:basedOn w:val="Normal"/>
    <w:autoRedefine/>
    <w:rsid w:val="00FB160E"/>
    <w:pPr>
      <w:numPr>
        <w:numId w:val="4"/>
      </w:numPr>
      <w:overflowPunct/>
      <w:autoSpaceDE/>
      <w:autoSpaceDN/>
      <w:spacing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FB160E"/>
    <w:pPr>
      <w:widowControl w:val="0"/>
      <w:overflowPunct w:val="0"/>
      <w:adjustRightInd w:val="0"/>
      <w:spacing w:beforeLines="0" w:line="240" w:lineRule="auto"/>
      <w:textAlignment w:val="baseline"/>
    </w:pPr>
    <w:rPr>
      <w:b/>
      <w:iCs/>
    </w:rPr>
  </w:style>
  <w:style w:type="paragraph" w:customStyle="1" w:styleId="YJSRegistertablecontent1">
    <w:name w:val="YJS Register table content1"/>
    <w:basedOn w:val="Normal"/>
    <w:rsid w:val="00FB160E"/>
    <w:pPr>
      <w:jc w:val="center"/>
    </w:pPr>
    <w:rPr>
      <w:b/>
      <w:bCs/>
      <w:sz w:val="16"/>
      <w:szCs w:val="18"/>
      <w:lang w:eastAsia="zh-TW"/>
    </w:rPr>
  </w:style>
  <w:style w:type="paragraph" w:customStyle="1" w:styleId="Style2">
    <w:name w:val="Style2"/>
    <w:basedOn w:val="Normal"/>
    <w:rsid w:val="00FB160E"/>
    <w:rPr>
      <w:b/>
      <w:bCs/>
      <w:sz w:val="18"/>
      <w:szCs w:val="18"/>
      <w:lang w:eastAsia="zh-TW"/>
    </w:rPr>
  </w:style>
  <w:style w:type="paragraph" w:customStyle="1" w:styleId="3H3H31h3Verdana">
    <w:name w:val="樣式 標題 3H3H31h3 + Verdana"/>
    <w:basedOn w:val="Heading3"/>
    <w:autoRedefine/>
    <w:rsid w:val="00FB160E"/>
    <w:pPr>
      <w:keepNext w:val="0"/>
      <w:widowControl w:val="0"/>
      <w:numPr>
        <w:numId w:val="5"/>
      </w:numPr>
      <w:adjustRightInd w:val="0"/>
      <w:spacing w:after="100" w:afterAutospacing="1" w:line="240" w:lineRule="auto"/>
    </w:pPr>
    <w:rPr>
      <w:rFonts w:ascii="Verdana" w:eastAsia="標楷體" w:hAnsi="Verdana"/>
      <w:snapToGrid w:val="0"/>
      <w:sz w:val="24"/>
      <w:szCs w:val="22"/>
      <w:lang w:eastAsia="en-US"/>
    </w:rPr>
  </w:style>
  <w:style w:type="paragraph" w:customStyle="1" w:styleId="RegisterHeading">
    <w:name w:val="Register Heading"/>
    <w:basedOn w:val="Normal"/>
    <w:next w:val="Normal"/>
    <w:autoRedefine/>
    <w:rsid w:val="00FB160E"/>
    <w:pPr>
      <w:pBdr>
        <w:bottom w:val="single" w:sz="12" w:space="1" w:color="auto"/>
      </w:pBdr>
      <w:overflowPunct/>
      <w:autoSpaceDE/>
      <w:autoSpaceDN/>
      <w:adjustRightInd/>
      <w:snapToGrid/>
      <w:spacing w:before="60" w:afterLines="50" w:line="240" w:lineRule="exact"/>
      <w:textAlignment w:val="auto"/>
    </w:pPr>
    <w:rPr>
      <w:rFonts w:ascii="Verdana" w:hAnsi="Verdana"/>
      <w:b/>
      <w:kern w:val="2"/>
      <w:szCs w:val="24"/>
      <w:lang w:eastAsia="zh-TW"/>
    </w:rPr>
  </w:style>
  <w:style w:type="paragraph" w:customStyle="1" w:styleId="NormalBoldEmphasisCentered">
    <w:name w:val="Normal_Bold Emphasis Centered"/>
    <w:basedOn w:val="NormalBoldEmphasis"/>
    <w:rsid w:val="00FB160E"/>
    <w:pPr>
      <w:jc w:val="center"/>
    </w:pPr>
    <w:rPr>
      <w:rFonts w:cs="新細明體"/>
      <w:bCs/>
    </w:rPr>
  </w:style>
  <w:style w:type="paragraph" w:styleId="ListBullet">
    <w:name w:val="List Bullet"/>
    <w:basedOn w:val="Normal"/>
    <w:rsid w:val="00FB160E"/>
    <w:pPr>
      <w:tabs>
        <w:tab w:val="num" w:pos="361"/>
      </w:tabs>
      <w:overflowPunct/>
      <w:autoSpaceDE/>
      <w:autoSpaceDN/>
      <w:adjustRightInd/>
      <w:snapToGrid/>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FB160E"/>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FB160E"/>
    <w:pPr>
      <w:widowControl/>
      <w:overflowPunct/>
      <w:autoSpaceDE/>
      <w:autoSpaceDN/>
      <w:adjustRightInd/>
      <w:snapToGrid/>
      <w:spacing w:before="100" w:beforeAutospacing="1" w:after="100" w:afterAutospacing="1"/>
      <w:jc w:val="left"/>
      <w:textAlignment w:val="auto"/>
    </w:pPr>
    <w:rPr>
      <w:rFonts w:ascii="新細明體" w:hAnsi="新細明體" w:cs="新細明體"/>
      <w:szCs w:val="24"/>
      <w:lang w:eastAsia="zh-TW"/>
    </w:rPr>
  </w:style>
  <w:style w:type="character" w:customStyle="1" w:styleId="CharChar8">
    <w:name w:val="Char Char8"/>
    <w:rsid w:val="00FB160E"/>
    <w:rPr>
      <w:rFonts w:ascii="Arial" w:eastAsia="新細明體" w:hAnsi="Arial"/>
      <w:b/>
      <w:bCs/>
      <w:caps/>
      <w:kern w:val="28"/>
      <w:sz w:val="24"/>
      <w:szCs w:val="24"/>
      <w:lang w:val="en-US" w:eastAsia="en-US" w:bidi="ar-SA"/>
    </w:rPr>
  </w:style>
  <w:style w:type="character" w:customStyle="1" w:styleId="CharChar7">
    <w:name w:val="Char Char7"/>
    <w:rsid w:val="00FB160E"/>
    <w:rPr>
      <w:rFonts w:ascii="Arial" w:eastAsia="新細明體" w:hAnsi="Arial" w:cs="Arial"/>
      <w:b/>
      <w:sz w:val="23"/>
      <w:szCs w:val="23"/>
      <w:lang w:val="en-US" w:eastAsia="zh-TW" w:bidi="ar-SA"/>
    </w:rPr>
  </w:style>
  <w:style w:type="character" w:customStyle="1" w:styleId="CharChar10">
    <w:name w:val="Char Char10"/>
    <w:rsid w:val="00FB160E"/>
    <w:rPr>
      <w:rFonts w:ascii="Arial" w:eastAsia="新細明體" w:hAnsi="Arial"/>
      <w:b/>
      <w:bCs/>
      <w:caps/>
      <w:kern w:val="28"/>
      <w:sz w:val="24"/>
      <w:szCs w:val="24"/>
      <w:lang w:val="en-US" w:eastAsia="en-US" w:bidi="ar-SA"/>
    </w:rPr>
  </w:style>
  <w:style w:type="character" w:customStyle="1" w:styleId="CharChar9">
    <w:name w:val="Char Char9"/>
    <w:rsid w:val="00FB160E"/>
    <w:rPr>
      <w:rFonts w:ascii="Arial" w:eastAsia="新細明體" w:hAnsi="Arial" w:cs="Arial"/>
      <w:b/>
      <w:sz w:val="23"/>
      <w:szCs w:val="23"/>
      <w:lang w:val="en-US" w:eastAsia="zh-TW" w:bidi="ar-SA"/>
    </w:rPr>
  </w:style>
  <w:style w:type="character" w:customStyle="1" w:styleId="CharChar12">
    <w:name w:val="Char Char12"/>
    <w:rsid w:val="00FB160E"/>
    <w:rPr>
      <w:rFonts w:ascii="Arial" w:eastAsia="新細明體" w:hAnsi="Arial"/>
      <w:b/>
      <w:bCs/>
      <w:caps/>
      <w:kern w:val="28"/>
      <w:sz w:val="24"/>
      <w:szCs w:val="24"/>
      <w:lang w:val="en-US" w:eastAsia="en-US" w:bidi="ar-SA"/>
    </w:rPr>
  </w:style>
  <w:style w:type="character" w:customStyle="1" w:styleId="CharChar11">
    <w:name w:val="Char Char11"/>
    <w:rsid w:val="00FB160E"/>
    <w:rPr>
      <w:rFonts w:ascii="Arial" w:eastAsia="新細明體" w:hAnsi="Arial" w:cs="Arial"/>
      <w:b/>
      <w:sz w:val="23"/>
      <w:szCs w:val="23"/>
      <w:lang w:val="en-US" w:eastAsia="zh-TW" w:bidi="ar-SA"/>
    </w:rPr>
  </w:style>
  <w:style w:type="character" w:customStyle="1" w:styleId="CharChar14">
    <w:name w:val="Char Char14"/>
    <w:rsid w:val="00FB160E"/>
    <w:rPr>
      <w:rFonts w:ascii="Arial" w:eastAsia="新細明體" w:hAnsi="Arial"/>
      <w:b/>
      <w:bCs/>
      <w:caps/>
      <w:kern w:val="28"/>
      <w:sz w:val="24"/>
      <w:szCs w:val="24"/>
      <w:lang w:val="en-US" w:eastAsia="en-US" w:bidi="ar-SA"/>
    </w:rPr>
  </w:style>
  <w:style w:type="character" w:customStyle="1" w:styleId="CharChar13">
    <w:name w:val="Char Char13"/>
    <w:rsid w:val="00FB160E"/>
    <w:rPr>
      <w:rFonts w:ascii="Arial" w:eastAsia="新細明體" w:hAnsi="Arial" w:cs="Arial"/>
      <w:b/>
      <w:sz w:val="23"/>
      <w:szCs w:val="23"/>
      <w:lang w:val="en-US" w:eastAsia="zh-TW" w:bidi="ar-SA"/>
    </w:rPr>
  </w:style>
  <w:style w:type="paragraph" w:customStyle="1" w:styleId="xl24">
    <w:name w:val="xl24"/>
    <w:basedOn w:val="Normal"/>
    <w:rsid w:val="00FB160E"/>
    <w:pPr>
      <w:widowControl/>
      <w:overflowPunct/>
      <w:autoSpaceDE/>
      <w:autoSpaceDN/>
      <w:adjustRightInd/>
      <w:snapToGrid/>
      <w:spacing w:before="100" w:beforeAutospacing="1" w:after="100" w:afterAutospacing="1"/>
      <w:jc w:val="center"/>
      <w:textAlignment w:val="auto"/>
    </w:pPr>
    <w:rPr>
      <w:rFonts w:eastAsia="Arial Unicode MS"/>
      <w:b/>
      <w:bCs/>
      <w:szCs w:val="24"/>
    </w:rPr>
  </w:style>
  <w:style w:type="character" w:customStyle="1" w:styleId="CharChar16">
    <w:name w:val="Char Char16"/>
    <w:rsid w:val="00FB160E"/>
    <w:rPr>
      <w:rFonts w:ascii="Arial" w:hAnsi="Arial"/>
      <w:b/>
      <w:bCs/>
      <w:caps/>
      <w:kern w:val="28"/>
      <w:sz w:val="24"/>
      <w:szCs w:val="24"/>
      <w:lang w:eastAsia="en-US"/>
    </w:rPr>
  </w:style>
  <w:style w:type="character" w:customStyle="1" w:styleId="CharChar15">
    <w:name w:val="Char Char15"/>
    <w:rsid w:val="00FB160E"/>
    <w:rPr>
      <w:rFonts w:ascii="Arial" w:hAnsi="Arial" w:cs="Arial"/>
      <w:b/>
      <w:sz w:val="23"/>
      <w:szCs w:val="23"/>
    </w:rPr>
  </w:style>
  <w:style w:type="paragraph" w:customStyle="1" w:styleId="Default">
    <w:name w:val="Default"/>
    <w:rsid w:val="00FB160E"/>
    <w:pPr>
      <w:widowControl w:val="0"/>
      <w:autoSpaceDE w:val="0"/>
      <w:autoSpaceDN w:val="0"/>
      <w:adjustRightInd w:val="0"/>
    </w:pPr>
    <w:rPr>
      <w:rFonts w:ascii="Arial" w:hAnsi="Arial" w:cs="Arial"/>
      <w:color w:val="000000"/>
      <w:sz w:val="24"/>
      <w:szCs w:val="24"/>
    </w:rPr>
  </w:style>
  <w:style w:type="paragraph" w:customStyle="1" w:styleId="1">
    <w:name w:val="修訂1"/>
    <w:hidden/>
    <w:semiHidden/>
    <w:rsid w:val="00FB160E"/>
    <w:rPr>
      <w:rFonts w:ascii="Arial" w:hAnsi="Arial"/>
      <w:lang w:eastAsia="en-US"/>
    </w:rPr>
  </w:style>
  <w:style w:type="paragraph" w:customStyle="1" w:styleId="M0SFRdescript">
    <w:name w:val="M0 SFR descript"/>
    <w:basedOn w:val="Normal"/>
    <w:rsid w:val="00FB160E"/>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FB160E"/>
    <w:pPr>
      <w:tabs>
        <w:tab w:val="left" w:pos="292"/>
      </w:tabs>
      <w:ind w:left="292" w:hanging="292"/>
    </w:pPr>
    <w:rPr>
      <w:color w:val="000000"/>
      <w:sz w:val="16"/>
      <w:szCs w:val="18"/>
    </w:rPr>
  </w:style>
  <w:style w:type="numbering" w:customStyle="1" w:styleId="Header20">
    <w:name w:val="Header2"/>
    <w:rsid w:val="00FB160E"/>
  </w:style>
  <w:style w:type="numbering" w:customStyle="1" w:styleId="Style3">
    <w:name w:val="Style3"/>
    <w:rsid w:val="00FB160E"/>
  </w:style>
  <w:style w:type="paragraph" w:customStyle="1" w:styleId="Headinglevel2">
    <w:name w:val="Heading level2"/>
    <w:basedOn w:val="Heading3"/>
    <w:rsid w:val="00FB160E"/>
    <w:pPr>
      <w:widowControl w:val="0"/>
      <w:numPr>
        <w:ilvl w:val="1"/>
        <w:numId w:val="6"/>
      </w:numPr>
      <w:overflowPunct w:val="0"/>
      <w:autoSpaceDE w:val="0"/>
      <w:autoSpaceDN w:val="0"/>
      <w:adjustRightInd w:val="0"/>
      <w:spacing w:line="240" w:lineRule="auto"/>
      <w:ind w:left="0" w:firstLine="0"/>
      <w:textAlignment w:val="baseline"/>
    </w:pPr>
    <w:rPr>
      <w:rFonts w:ascii="Verdana" w:hAnsi="Verdana"/>
      <w:sz w:val="20"/>
      <w:szCs w:val="20"/>
      <w:u w:val="single"/>
    </w:rPr>
  </w:style>
  <w:style w:type="paragraph" w:customStyle="1" w:styleId="Headinglevel3">
    <w:name w:val="Heading level3"/>
    <w:basedOn w:val="Headinglevel2"/>
    <w:rsid w:val="00FB160E"/>
    <w:pPr>
      <w:numPr>
        <w:ilvl w:val="2"/>
      </w:numPr>
    </w:pPr>
  </w:style>
  <w:style w:type="paragraph" w:customStyle="1" w:styleId="Style4">
    <w:name w:val="Style4"/>
    <w:basedOn w:val="Headinglevel3"/>
    <w:autoRedefine/>
    <w:rsid w:val="00FB160E"/>
    <w:pPr>
      <w:ind w:hanging="306"/>
    </w:pPr>
  </w:style>
  <w:style w:type="paragraph" w:customStyle="1" w:styleId="BodyTextL1">
    <w:name w:val="Body Text L1"/>
    <w:basedOn w:val="Normal"/>
    <w:rsid w:val="00FB160E"/>
    <w:pPr>
      <w:ind w:leftChars="100" w:left="100"/>
    </w:pPr>
    <w:rPr>
      <w:rFonts w:eastAsia="Arial" w:cs="Arial"/>
      <w:lang w:eastAsia="zh-TW"/>
    </w:rPr>
  </w:style>
  <w:style w:type="paragraph" w:customStyle="1" w:styleId="Normal17ch">
    <w:name w:val="Normal + 1.7 ch"/>
    <w:basedOn w:val="Normal"/>
    <w:rsid w:val="00FB160E"/>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FB160E"/>
    <w:pPr>
      <w:ind w:leftChars="230" w:left="230"/>
    </w:pPr>
    <w:rPr>
      <w:rFonts w:cs="新細明體"/>
    </w:rPr>
  </w:style>
  <w:style w:type="paragraph" w:customStyle="1" w:styleId="StyleBulletTextAsian">
    <w:name w:val="Style Bullet Text + (Asian) 細明體"/>
    <w:basedOn w:val="bNtxt"/>
    <w:link w:val="StyleBulletTextAsianChar"/>
    <w:rsid w:val="00FB160E"/>
  </w:style>
  <w:style w:type="paragraph" w:customStyle="1" w:styleId="StyleNormalLeft23ch">
    <w:name w:val="Style Normal + Left:  2.3 ch"/>
    <w:basedOn w:val="Normal"/>
    <w:rsid w:val="00FB160E"/>
    <w:pPr>
      <w:ind w:leftChars="225" w:left="225"/>
    </w:pPr>
    <w:rPr>
      <w:rFonts w:eastAsia="Arial" w:cs="新細明體"/>
      <w:lang w:eastAsia="zh-TW"/>
    </w:rPr>
  </w:style>
  <w:style w:type="paragraph" w:customStyle="1" w:styleId="NormalLeft22ch">
    <w:name w:val="Normal + Left:   2.2 ch"/>
    <w:basedOn w:val="Normal"/>
    <w:rsid w:val="00FB160E"/>
    <w:pPr>
      <w:ind w:leftChars="220" w:left="220"/>
    </w:pPr>
    <w:rPr>
      <w:rFonts w:eastAsia="Arial"/>
    </w:rPr>
  </w:style>
  <w:style w:type="numbering" w:customStyle="1" w:styleId="StyleBulletedGray-80">
    <w:name w:val="Style Bulleted Gray-80%"/>
    <w:basedOn w:val="NoList"/>
    <w:rsid w:val="00FB160E"/>
  </w:style>
  <w:style w:type="paragraph" w:customStyle="1" w:styleId="StyleNormalLeft22ch">
    <w:name w:val="Style Normal + Left:   2.2 ch"/>
    <w:basedOn w:val="NormalLeft22ch"/>
    <w:rsid w:val="00FB160E"/>
    <w:pPr>
      <w:ind w:left="440"/>
    </w:pPr>
    <w:rPr>
      <w:rFonts w:cs="新細明體"/>
    </w:rPr>
  </w:style>
  <w:style w:type="paragraph" w:customStyle="1" w:styleId="Style5">
    <w:name w:val="Style5"/>
    <w:basedOn w:val="Normal"/>
    <w:rsid w:val="00FB160E"/>
    <w:pPr>
      <w:numPr>
        <w:ilvl w:val="1"/>
        <w:numId w:val="9"/>
      </w:numPr>
    </w:pPr>
    <w:rPr>
      <w:rFonts w:eastAsia="Arial"/>
    </w:rPr>
  </w:style>
  <w:style w:type="paragraph" w:customStyle="1" w:styleId="StyleAsianArialRoundedMTBold">
    <w:name w:val="Style (Asian) Arial Rounded MT Bold"/>
    <w:basedOn w:val="Normal"/>
    <w:rsid w:val="00FB160E"/>
    <w:rPr>
      <w:rFonts w:eastAsia="Arial Rounded MT Bold" w:cs="新細明體"/>
    </w:rPr>
  </w:style>
  <w:style w:type="character" w:customStyle="1" w:styleId="BulletTextChar0">
    <w:name w:val="Bullet Text Char"/>
    <w:link w:val="BulletText"/>
    <w:rsid w:val="00FB160E"/>
    <w:rPr>
      <w:rFonts w:ascii="Arial" w:eastAsia="Arial" w:hAnsi="Arial"/>
      <w:sz w:val="24"/>
      <w:lang w:eastAsia="en-US"/>
    </w:rPr>
  </w:style>
  <w:style w:type="character" w:customStyle="1" w:styleId="StyleBulletTextAsianChar">
    <w:name w:val="Style Bullet Text + (Asian) 細明體 Char"/>
    <w:link w:val="StyleBulletTextAsian"/>
    <w:rsid w:val="00FB160E"/>
    <w:rPr>
      <w:rFonts w:ascii="Arial" w:eastAsia="微軟正黑體" w:hAnsi="Arial"/>
      <w:sz w:val="24"/>
      <w:lang w:eastAsia="en-US"/>
    </w:rPr>
  </w:style>
  <w:style w:type="paragraph" w:customStyle="1" w:styleId="numberL1">
    <w:name w:val="number L1"/>
    <w:basedOn w:val="Normal"/>
    <w:rsid w:val="00FB160E"/>
    <w:pPr>
      <w:numPr>
        <w:numId w:val="11"/>
      </w:numPr>
    </w:pPr>
    <w:rPr>
      <w:rFonts w:eastAsia="Arial" w:cs="Arial"/>
    </w:rPr>
  </w:style>
  <w:style w:type="numbering" w:customStyle="1" w:styleId="StyleBulleted1">
    <w:name w:val="Style Bulleted1"/>
    <w:basedOn w:val="NoList"/>
    <w:rsid w:val="00FB160E"/>
  </w:style>
  <w:style w:type="paragraph" w:customStyle="1" w:styleId="StyleHeading4Left">
    <w:name w:val="Style Heading 4 + Left"/>
    <w:basedOn w:val="Heading4"/>
    <w:rsid w:val="00FB160E"/>
    <w:pPr>
      <w:widowControl w:val="0"/>
      <w:tabs>
        <w:tab w:val="num" w:pos="-4143"/>
      </w:tabs>
      <w:overflowPunct w:val="0"/>
      <w:adjustRightInd w:val="0"/>
      <w:spacing w:beforeLines="0" w:line="240" w:lineRule="auto"/>
      <w:ind w:left="862" w:hanging="862"/>
      <w:jc w:val="left"/>
      <w:textAlignment w:val="baseline"/>
    </w:pPr>
    <w:rPr>
      <w:rFonts w:cs="新細明體"/>
      <w:b/>
      <w:bCs w:val="0"/>
      <w:i/>
      <w:iCs/>
    </w:rPr>
  </w:style>
  <w:style w:type="paragraph" w:customStyle="1" w:styleId="square">
    <w:name w:val="square"/>
    <w:basedOn w:val="bNtxt"/>
    <w:rsid w:val="00FB160E"/>
    <w:pPr>
      <w:tabs>
        <w:tab w:val="left" w:pos="1200"/>
      </w:tabs>
      <w:ind w:leftChars="0" w:left="1200" w:hanging="400"/>
      <w:jc w:val="left"/>
    </w:pPr>
    <w:rPr>
      <w:rFonts w:eastAsia="新細明體" w:cs="Arial"/>
      <w:kern w:val="2"/>
      <w:lang w:eastAsia="zh-TW"/>
    </w:rPr>
  </w:style>
  <w:style w:type="paragraph" w:customStyle="1" w:styleId="circle">
    <w:name w:val="circle"/>
    <w:basedOn w:val="bNtxt"/>
    <w:rsid w:val="00FB160E"/>
    <w:pPr>
      <w:tabs>
        <w:tab w:val="num" w:pos="480"/>
        <w:tab w:val="left" w:pos="800"/>
      </w:tabs>
      <w:spacing w:after="48"/>
      <w:ind w:leftChars="0" w:left="480" w:hanging="480"/>
    </w:pPr>
    <w:rPr>
      <w:rFonts w:eastAsia="新細明體" w:cs="Arial"/>
      <w:lang w:eastAsia="zh-TW"/>
    </w:rPr>
  </w:style>
  <w:style w:type="paragraph" w:customStyle="1" w:styleId="yjssfrcontentform00">
    <w:name w:val="yjssfrcontentform0"/>
    <w:basedOn w:val="Normal"/>
    <w:rsid w:val="00FB160E"/>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semiHidden/>
    <w:rsid w:val="00FB160E"/>
    <w:rPr>
      <w:rFonts w:ascii="Arial" w:eastAsia="微軟正黑體" w:hAnsi="Arial"/>
      <w:sz w:val="24"/>
      <w:lang w:eastAsia="en-US"/>
    </w:rPr>
  </w:style>
  <w:style w:type="character" w:customStyle="1" w:styleId="CaptionChar1">
    <w:name w:val="Caption Char1"/>
    <w:link w:val="Caption"/>
    <w:rsid w:val="00FB160E"/>
    <w:rPr>
      <w:rFonts w:ascii="Arial" w:eastAsia="微軟正黑體" w:hAnsi="Arial"/>
      <w:sz w:val="24"/>
      <w:lang w:eastAsia="en-US"/>
    </w:rPr>
  </w:style>
  <w:style w:type="paragraph" w:styleId="ListParagraph">
    <w:name w:val="List Paragraph"/>
    <w:basedOn w:val="Normal"/>
    <w:link w:val="ListParagraphChar"/>
    <w:uiPriority w:val="34"/>
    <w:rsid w:val="00FB160E"/>
    <w:pPr>
      <w:widowControl/>
      <w:overflowPunct/>
      <w:autoSpaceDE/>
      <w:autoSpaceDN/>
      <w:adjustRightInd/>
      <w:snapToGrid/>
      <w:ind w:leftChars="200" w:left="200"/>
      <w:jc w:val="left"/>
      <w:textAlignment w:val="auto"/>
    </w:pPr>
    <w:rPr>
      <w:szCs w:val="24"/>
      <w:lang w:eastAsia="zh-TW"/>
    </w:rPr>
  </w:style>
  <w:style w:type="paragraph" w:customStyle="1" w:styleId="Normal-StyleLeft2ch">
    <w:name w:val="Normal - Style Left  2 ch"/>
    <w:basedOn w:val="Normal"/>
    <w:rsid w:val="00FB160E"/>
    <w:pPr>
      <w:ind w:leftChars="200" w:left="400"/>
    </w:pPr>
    <w:rPr>
      <w:rFonts w:cs="新細明體"/>
    </w:rPr>
  </w:style>
  <w:style w:type="character" w:customStyle="1" w:styleId="Heading4Char">
    <w:name w:val="Heading 4 Char"/>
    <w:basedOn w:val="DefaultParagraphFont"/>
    <w:link w:val="Heading4"/>
    <w:rsid w:val="00FB160E"/>
    <w:rPr>
      <w:rFonts w:ascii="Arial" w:eastAsia="微軟正黑體" w:hAnsi="Arial"/>
      <w:bCs/>
      <w:color w:val="C00000"/>
      <w:sz w:val="24"/>
      <w:lang w:eastAsia="en-US"/>
    </w:rPr>
  </w:style>
  <w:style w:type="character" w:customStyle="1" w:styleId="Heading5Char">
    <w:name w:val="Heading 5 Char"/>
    <w:basedOn w:val="DefaultParagraphFont"/>
    <w:link w:val="Heading5"/>
    <w:rsid w:val="00FB160E"/>
    <w:rPr>
      <w:rFonts w:ascii="Arial" w:eastAsia="微軟正黑體" w:hAnsi="Arial"/>
      <w:b/>
      <w:bCs/>
      <w:iCs/>
      <w:sz w:val="24"/>
      <w:u w:val="single" w:color="0000FF"/>
      <w:lang w:eastAsia="en-US"/>
    </w:rPr>
  </w:style>
  <w:style w:type="character" w:customStyle="1" w:styleId="Heading6Char">
    <w:name w:val="Heading 6 Char"/>
    <w:basedOn w:val="DefaultParagraphFont"/>
    <w:link w:val="Heading6"/>
    <w:rsid w:val="00FB160E"/>
    <w:rPr>
      <w:rFonts w:ascii="Arial" w:eastAsia="微軟正黑體" w:hAnsi="Arial"/>
      <w:b/>
      <w:bCs/>
      <w:sz w:val="22"/>
      <w:szCs w:val="22"/>
      <w:lang w:eastAsia="en-US"/>
    </w:rPr>
  </w:style>
  <w:style w:type="character" w:customStyle="1" w:styleId="Heading7Char">
    <w:name w:val="Heading 7 Char"/>
    <w:basedOn w:val="DefaultParagraphFont"/>
    <w:link w:val="Heading7"/>
    <w:rsid w:val="00FB160E"/>
    <w:rPr>
      <w:rFonts w:ascii="Arial" w:eastAsia="微軟正黑體" w:hAnsi="Arial"/>
      <w:sz w:val="24"/>
      <w:lang w:eastAsia="en-US"/>
    </w:rPr>
  </w:style>
  <w:style w:type="character" w:customStyle="1" w:styleId="Heading8Char">
    <w:name w:val="Heading 8 Char"/>
    <w:basedOn w:val="DefaultParagraphFont"/>
    <w:link w:val="Heading8"/>
    <w:rsid w:val="00FB160E"/>
    <w:rPr>
      <w:rFonts w:ascii="Arial" w:eastAsia="微軟正黑體" w:hAnsi="Arial"/>
      <w:i/>
      <w:iCs/>
      <w:sz w:val="24"/>
      <w:lang w:eastAsia="en-US"/>
    </w:rPr>
  </w:style>
  <w:style w:type="character" w:customStyle="1" w:styleId="Heading9Char">
    <w:name w:val="Heading 9 Char"/>
    <w:basedOn w:val="DefaultParagraphFont"/>
    <w:link w:val="Heading9"/>
    <w:rsid w:val="00FB160E"/>
    <w:rPr>
      <w:rFonts w:ascii="Arial" w:eastAsia="微軟正黑體" w:hAnsi="Arial"/>
      <w:b/>
      <w:bCs/>
      <w:sz w:val="18"/>
      <w:lang w:eastAsia="en-US"/>
    </w:rPr>
  </w:style>
  <w:style w:type="character" w:customStyle="1" w:styleId="FootnoteTextChar">
    <w:name w:val="Footnote Text Char"/>
    <w:basedOn w:val="DefaultParagraphFont"/>
    <w:link w:val="FootnoteText"/>
    <w:semiHidden/>
    <w:rsid w:val="00FB160E"/>
    <w:rPr>
      <w:rFonts w:ascii="Arial" w:eastAsia="微軟正黑體" w:hAnsi="Arial"/>
      <w:sz w:val="24"/>
      <w:lang w:eastAsia="en-US"/>
    </w:rPr>
  </w:style>
  <w:style w:type="character" w:customStyle="1" w:styleId="FooterChar">
    <w:name w:val="Footer Char"/>
    <w:basedOn w:val="DefaultParagraphFont"/>
    <w:link w:val="Footer"/>
    <w:uiPriority w:val="99"/>
    <w:rsid w:val="00FB160E"/>
    <w:rPr>
      <w:rFonts w:ascii="Arial" w:eastAsia="微軟正黑體" w:hAnsi="Arial"/>
      <w:sz w:val="24"/>
      <w:lang w:eastAsia="en-US"/>
    </w:rPr>
  </w:style>
  <w:style w:type="character" w:customStyle="1" w:styleId="EndnoteTextChar">
    <w:name w:val="Endnote Text Char"/>
    <w:basedOn w:val="DefaultParagraphFont"/>
    <w:link w:val="EndnoteText"/>
    <w:semiHidden/>
    <w:rsid w:val="00FB160E"/>
    <w:rPr>
      <w:rFonts w:ascii="Arial" w:eastAsia="Arial" w:hAnsi="Arial"/>
      <w:sz w:val="24"/>
    </w:rPr>
  </w:style>
  <w:style w:type="character" w:customStyle="1" w:styleId="TitleChar">
    <w:name w:val="Title Char"/>
    <w:basedOn w:val="DefaultParagraphFont"/>
    <w:link w:val="Title"/>
    <w:rsid w:val="00FB160E"/>
    <w:rPr>
      <w:rFonts w:ascii="Arial" w:eastAsia="Arial" w:hAnsi="Arial" w:cs="Arial"/>
      <w:b/>
      <w:bCs/>
      <w:kern w:val="28"/>
      <w:sz w:val="40"/>
      <w:szCs w:val="40"/>
    </w:rPr>
  </w:style>
  <w:style w:type="character" w:customStyle="1" w:styleId="BodyTextChar">
    <w:name w:val="Body Text Char"/>
    <w:basedOn w:val="DefaultParagraphFont"/>
    <w:link w:val="BodyText"/>
    <w:rsid w:val="00FB160E"/>
    <w:rPr>
      <w:rFonts w:ascii="Arial" w:eastAsia="微軟正黑體" w:hAnsi="Arial"/>
      <w:noProof/>
      <w:sz w:val="24"/>
      <w:lang w:eastAsia="en-US"/>
    </w:rPr>
  </w:style>
  <w:style w:type="character" w:customStyle="1" w:styleId="BodyTextIndentChar">
    <w:name w:val="Body Text Indent Char"/>
    <w:basedOn w:val="DefaultParagraphFont"/>
    <w:link w:val="BodyTextIndent"/>
    <w:rsid w:val="00FB160E"/>
    <w:rPr>
      <w:rFonts w:ascii="Arial" w:eastAsia="微軟正黑體" w:hAnsi="Arial"/>
      <w:bCs/>
      <w:sz w:val="18"/>
      <w:lang w:eastAsia="en-US"/>
    </w:rPr>
  </w:style>
  <w:style w:type="character" w:customStyle="1" w:styleId="SubtitleChar">
    <w:name w:val="Subtitle Char"/>
    <w:basedOn w:val="DefaultParagraphFont"/>
    <w:link w:val="Subtitle"/>
    <w:rsid w:val="00FB160E"/>
    <w:rPr>
      <w:rFonts w:ascii="Arial" w:eastAsia="Arial" w:hAnsi="Arial"/>
      <w:i/>
      <w:iCs/>
      <w:sz w:val="24"/>
    </w:rPr>
  </w:style>
  <w:style w:type="character" w:customStyle="1" w:styleId="DateChar">
    <w:name w:val="Date Char"/>
    <w:basedOn w:val="DefaultParagraphFont"/>
    <w:link w:val="Date"/>
    <w:rsid w:val="00FB160E"/>
    <w:rPr>
      <w:rFonts w:ascii="Arial" w:eastAsia="微軟正黑體" w:hAnsi="Arial"/>
      <w:sz w:val="24"/>
      <w:lang w:eastAsia="en-US"/>
    </w:rPr>
  </w:style>
  <w:style w:type="character" w:customStyle="1" w:styleId="BodyText2Char">
    <w:name w:val="Body Text 2 Char"/>
    <w:basedOn w:val="DefaultParagraphFont"/>
    <w:link w:val="BodyText2"/>
    <w:rsid w:val="00FB160E"/>
    <w:rPr>
      <w:rFonts w:ascii="Arial" w:eastAsia="微軟正黑體" w:hAnsi="Arial"/>
      <w:sz w:val="24"/>
      <w:lang w:eastAsia="en-US"/>
    </w:rPr>
  </w:style>
  <w:style w:type="character" w:customStyle="1" w:styleId="BodyText3Char">
    <w:name w:val="Body Text 3 Char"/>
    <w:basedOn w:val="DefaultParagraphFont"/>
    <w:link w:val="BodyText3"/>
    <w:rsid w:val="00FB160E"/>
    <w:rPr>
      <w:rFonts w:ascii="Arial" w:eastAsia="微軟正黑體" w:hAnsi="Arial"/>
      <w:sz w:val="16"/>
      <w:szCs w:val="16"/>
      <w:lang w:eastAsia="en-US"/>
    </w:rPr>
  </w:style>
  <w:style w:type="character" w:customStyle="1" w:styleId="BodyTextIndent2Char">
    <w:name w:val="Body Text Indent 2 Char"/>
    <w:basedOn w:val="DefaultParagraphFont"/>
    <w:link w:val="BodyTextIndent2"/>
    <w:rsid w:val="00FB160E"/>
    <w:rPr>
      <w:rFonts w:ascii="Arial" w:eastAsia="微軟正黑體" w:hAnsi="Arial"/>
      <w:sz w:val="18"/>
      <w:lang w:eastAsia="en-US"/>
    </w:rPr>
  </w:style>
  <w:style w:type="character" w:customStyle="1" w:styleId="BodyTextIndent3Char">
    <w:name w:val="Body Text Indent 3 Char"/>
    <w:basedOn w:val="DefaultParagraphFont"/>
    <w:link w:val="BodyTextIndent3"/>
    <w:rsid w:val="00FB160E"/>
    <w:rPr>
      <w:rFonts w:ascii="Arial" w:eastAsia="微軟正黑體" w:hAnsi="Arial"/>
      <w:sz w:val="18"/>
      <w:lang w:eastAsia="en-US"/>
    </w:rPr>
  </w:style>
  <w:style w:type="character" w:customStyle="1" w:styleId="DocumentMapChar">
    <w:name w:val="Document Map Char"/>
    <w:basedOn w:val="DefaultParagraphFont"/>
    <w:link w:val="DocumentMap"/>
    <w:semiHidden/>
    <w:rsid w:val="00FB160E"/>
    <w:rPr>
      <w:rFonts w:ascii="Arial" w:eastAsia="MS Gothic" w:hAnsi="Arial"/>
      <w:sz w:val="24"/>
      <w:shd w:val="clear" w:color="auto" w:fill="000080"/>
      <w:lang w:eastAsia="en-US"/>
    </w:rPr>
  </w:style>
  <w:style w:type="character" w:customStyle="1" w:styleId="CommentSubjectChar">
    <w:name w:val="Comment Subject Char"/>
    <w:basedOn w:val="CommentTextChar"/>
    <w:link w:val="CommentSubject"/>
    <w:uiPriority w:val="99"/>
    <w:semiHidden/>
    <w:rsid w:val="00FB160E"/>
    <w:rPr>
      <w:rFonts w:ascii="Arial" w:eastAsia="微軟正黑體" w:hAnsi="Arial"/>
      <w:b/>
      <w:bCs/>
      <w:sz w:val="24"/>
      <w:lang w:eastAsia="en-US"/>
    </w:rPr>
  </w:style>
  <w:style w:type="character" w:customStyle="1" w:styleId="BalloonTextChar">
    <w:name w:val="Balloon Text Char"/>
    <w:basedOn w:val="DefaultParagraphFont"/>
    <w:link w:val="BalloonText"/>
    <w:semiHidden/>
    <w:rsid w:val="00FB160E"/>
    <w:rPr>
      <w:rFonts w:ascii="Arial" w:eastAsia="微軟正黑體" w:hAnsi="Arial"/>
      <w:sz w:val="16"/>
      <w:szCs w:val="16"/>
      <w:lang w:eastAsia="en-US"/>
    </w:rPr>
  </w:style>
  <w:style w:type="paragraph" w:customStyle="1" w:styleId="Footer2">
    <w:name w:val="Footer2"/>
    <w:basedOn w:val="FOOTER1"/>
    <w:rsid w:val="00FB160E"/>
    <w:pPr>
      <w:spacing w:after="454"/>
    </w:pPr>
  </w:style>
  <w:style w:type="paragraph" w:customStyle="1" w:styleId="TableNormal2">
    <w:name w:val="Table Normal2"/>
    <w:basedOn w:val="Normal"/>
    <w:rsid w:val="00FB160E"/>
    <w:pPr>
      <w:widowControl/>
      <w:tabs>
        <w:tab w:val="left" w:pos="170"/>
      </w:tabs>
      <w:spacing w:before="20" w:after="20"/>
      <w:jc w:val="center"/>
      <w:textAlignment w:val="auto"/>
    </w:pPr>
    <w:rPr>
      <w:rFonts w:cs="Arial"/>
      <w:lang w:eastAsia="zh-TW"/>
    </w:rPr>
  </w:style>
  <w:style w:type="paragraph" w:styleId="Revision">
    <w:name w:val="Revision"/>
    <w:hidden/>
    <w:uiPriority w:val="99"/>
    <w:semiHidden/>
    <w:rsid w:val="00FB160E"/>
    <w:rPr>
      <w:rFonts w:ascii="Arial" w:hAnsi="Arial"/>
      <w:lang w:eastAsia="en-US"/>
    </w:rPr>
  </w:style>
  <w:style w:type="paragraph" w:styleId="Quote">
    <w:name w:val="Quote"/>
    <w:aliases w:val="Text_Fig_Table"/>
    <w:basedOn w:val="Normal"/>
    <w:next w:val="Normal"/>
    <w:link w:val="QuoteChar"/>
    <w:uiPriority w:val="29"/>
    <w:rsid w:val="00FB160E"/>
    <w:pPr>
      <w:spacing w:before="60" w:after="60"/>
      <w:jc w:val="center"/>
    </w:pPr>
    <w:rPr>
      <w:iCs/>
      <w:color w:val="000000" w:themeColor="text1"/>
    </w:rPr>
  </w:style>
  <w:style w:type="character" w:customStyle="1" w:styleId="QuoteChar">
    <w:name w:val="Quote Char"/>
    <w:aliases w:val="Text_Fig_Table Char"/>
    <w:basedOn w:val="DefaultParagraphFont"/>
    <w:link w:val="Quote"/>
    <w:uiPriority w:val="29"/>
    <w:rsid w:val="00FB160E"/>
    <w:rPr>
      <w:rFonts w:ascii="Arial" w:eastAsia="微軟正黑體" w:hAnsi="Arial"/>
      <w:iCs/>
      <w:color w:val="000000" w:themeColor="text1"/>
      <w:sz w:val="24"/>
      <w:lang w:eastAsia="en-US"/>
    </w:rPr>
  </w:style>
  <w:style w:type="numbering" w:customStyle="1" w:styleId="Header26">
    <w:name w:val="Header26"/>
    <w:rsid w:val="00FB160E"/>
    <w:pPr>
      <w:numPr>
        <w:numId w:val="13"/>
      </w:numPr>
    </w:pPr>
  </w:style>
  <w:style w:type="numbering" w:customStyle="1" w:styleId="Style36">
    <w:name w:val="Style36"/>
    <w:rsid w:val="00FB160E"/>
    <w:pPr>
      <w:numPr>
        <w:numId w:val="14"/>
      </w:numPr>
    </w:pPr>
  </w:style>
  <w:style w:type="numbering" w:customStyle="1" w:styleId="Style31">
    <w:name w:val="Style31"/>
    <w:rsid w:val="00FB160E"/>
    <w:pPr>
      <w:numPr>
        <w:numId w:val="15"/>
      </w:numPr>
    </w:pPr>
  </w:style>
  <w:style w:type="numbering" w:customStyle="1" w:styleId="StyleBulletedGray-806">
    <w:name w:val="Style Bulleted Gray-80%6"/>
    <w:rsid w:val="00FB160E"/>
    <w:pPr>
      <w:numPr>
        <w:numId w:val="16"/>
      </w:numPr>
    </w:pPr>
  </w:style>
  <w:style w:type="numbering" w:customStyle="1" w:styleId="StyleBulletedGray-803">
    <w:name w:val="Style Bulleted Gray-80%3"/>
    <w:rsid w:val="00FB160E"/>
    <w:pPr>
      <w:numPr>
        <w:numId w:val="17"/>
      </w:numPr>
    </w:pPr>
  </w:style>
  <w:style w:type="numbering" w:customStyle="1" w:styleId="StyleBulleted4">
    <w:name w:val="Style Bulleted4"/>
    <w:rsid w:val="00FB160E"/>
    <w:pPr>
      <w:numPr>
        <w:numId w:val="18"/>
      </w:numPr>
    </w:pPr>
  </w:style>
  <w:style w:type="numbering" w:customStyle="1" w:styleId="StyleBulleted13">
    <w:name w:val="Style Bulleted13"/>
    <w:rsid w:val="00FB160E"/>
    <w:pPr>
      <w:numPr>
        <w:numId w:val="19"/>
      </w:numPr>
    </w:pPr>
  </w:style>
  <w:style w:type="numbering" w:customStyle="1" w:styleId="Header23">
    <w:name w:val="Header23"/>
    <w:rsid w:val="00FB160E"/>
    <w:pPr>
      <w:numPr>
        <w:numId w:val="20"/>
      </w:numPr>
    </w:pPr>
  </w:style>
  <w:style w:type="paragraph" w:styleId="IntenseQuote">
    <w:name w:val="Intense Quote"/>
    <w:aliases w:val="Register"/>
    <w:basedOn w:val="Normal"/>
    <w:next w:val="Normal"/>
    <w:link w:val="IntenseQuoteChar"/>
    <w:uiPriority w:val="30"/>
    <w:rsid w:val="00FB160E"/>
    <w:pPr>
      <w:pBdr>
        <w:bottom w:val="single" w:sz="4" w:space="4" w:color="4F81BD" w:themeColor="accent1"/>
      </w:pBdr>
      <w:spacing w:before="200" w:after="280" w:line="360" w:lineRule="auto"/>
      <w:ind w:left="936" w:right="936"/>
    </w:pPr>
    <w:rPr>
      <w:b/>
      <w:bCs/>
      <w:i/>
      <w:iCs/>
      <w:sz w:val="16"/>
    </w:rPr>
  </w:style>
  <w:style w:type="character" w:customStyle="1" w:styleId="IntenseQuoteChar">
    <w:name w:val="Intense Quote Char"/>
    <w:aliases w:val="Register Char"/>
    <w:basedOn w:val="DefaultParagraphFont"/>
    <w:link w:val="IntenseQuote"/>
    <w:uiPriority w:val="30"/>
    <w:rsid w:val="00FB160E"/>
    <w:rPr>
      <w:rFonts w:ascii="Arial" w:eastAsia="微軟正黑體" w:hAnsi="Arial"/>
      <w:b/>
      <w:bCs/>
      <w:i/>
      <w:iCs/>
      <w:sz w:val="16"/>
      <w:lang w:eastAsia="en-US"/>
    </w:rPr>
  </w:style>
  <w:style w:type="paragraph" w:customStyle="1" w:styleId="Program">
    <w:name w:val="Program"/>
    <w:basedOn w:val="Normal"/>
    <w:rsid w:val="00FB160E"/>
    <w:pPr>
      <w:widowControl/>
      <w:pBdr>
        <w:top w:val="single" w:sz="6" w:space="1" w:color="auto"/>
        <w:left w:val="single" w:sz="6" w:space="4" w:color="auto"/>
        <w:bottom w:val="single" w:sz="6" w:space="1" w:color="auto"/>
        <w:right w:val="single" w:sz="6" w:space="4" w:color="auto"/>
      </w:pBdr>
      <w:shd w:val="clear" w:color="auto" w:fill="F2DBDB" w:themeFill="accent2" w:themeFillTint="33"/>
      <w:spacing w:line="200" w:lineRule="exact"/>
      <w:jc w:val="left"/>
    </w:pPr>
    <w:rPr>
      <w:rFonts w:ascii="Consolas" w:hAnsi="Consolas"/>
      <w:sz w:val="20"/>
      <w:lang w:eastAsia="zh-CN"/>
    </w:rPr>
  </w:style>
  <w:style w:type="table" w:customStyle="1" w:styleId="TableGrid1">
    <w:name w:val="Table Grid1"/>
    <w:basedOn w:val="TableNormal"/>
    <w:next w:val="TableGrid"/>
    <w:rsid w:val="00FB160E"/>
    <w:pPr>
      <w:overflowPunct w:val="0"/>
      <w:autoSpaceDE w:val="0"/>
      <w:autoSpaceDN w:val="0"/>
      <w:adjustRightInd w:val="0"/>
      <w:spacing w:before="48" w:after="48"/>
      <w:jc w:val="both"/>
    </w:pPr>
    <w:rPr>
      <w:rFonts w:ascii="Arial" w:eastAsia="Arial" w:hAnsi="Arial"/>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FB160E"/>
    <w:rPr>
      <w:rFonts w:ascii="微軟正黑體" w:hAnsi="微軟正黑體" w:cs="Arial"/>
      <w:b/>
      <w:bCs/>
      <w:color w:val="000000"/>
      <w:sz w:val="36"/>
      <w:szCs w:val="36"/>
      <w:lang w:eastAsia="zh-TW"/>
    </w:rPr>
  </w:style>
  <w:style w:type="character" w:styleId="PlaceholderText">
    <w:name w:val="Placeholder Text"/>
    <w:basedOn w:val="DefaultParagraphFont"/>
    <w:uiPriority w:val="99"/>
    <w:semiHidden/>
    <w:rsid w:val="00FB160E"/>
    <w:rPr>
      <w:color w:val="808080"/>
    </w:rPr>
  </w:style>
  <w:style w:type="character" w:styleId="IntenseEmphasis">
    <w:name w:val="Intense Emphasis"/>
    <w:uiPriority w:val="21"/>
    <w:rsid w:val="00FB160E"/>
    <w:rPr>
      <w:b/>
      <w:bCs/>
      <w:i/>
      <w:iCs/>
      <w:color w:val="4F81BD"/>
    </w:rPr>
  </w:style>
  <w:style w:type="paragraph" w:customStyle="1" w:styleId="a">
    <w:name w:val="中文內文"/>
    <w:basedOn w:val="Normal"/>
    <w:rsid w:val="00FB160E"/>
    <w:pPr>
      <w:snapToGrid/>
      <w:spacing w:beforeLines="50" w:afterLines="50"/>
      <w:ind w:firstLineChars="200" w:firstLine="200"/>
    </w:pPr>
    <w:rPr>
      <w:kern w:val="2"/>
      <w:szCs w:val="22"/>
      <w:lang w:eastAsia="zh-TW"/>
    </w:rPr>
  </w:style>
  <w:style w:type="paragraph" w:styleId="NoSpacing">
    <w:name w:val="No Spacing"/>
    <w:link w:val="NoSpacingChar"/>
    <w:uiPriority w:val="1"/>
    <w:rsid w:val="00FB160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B160E"/>
    <w:rPr>
      <w:rFonts w:asciiTheme="minorHAnsi" w:eastAsiaTheme="minorEastAsia" w:hAnsiTheme="minorHAnsi" w:cstheme="minorBidi"/>
      <w:sz w:val="22"/>
      <w:szCs w:val="22"/>
      <w:lang w:eastAsia="ja-JP"/>
    </w:rPr>
  </w:style>
  <w:style w:type="numbering" w:customStyle="1" w:styleId="NoList2">
    <w:name w:val="No List2"/>
    <w:next w:val="NoList"/>
    <w:uiPriority w:val="99"/>
    <w:semiHidden/>
    <w:unhideWhenUsed/>
    <w:rsid w:val="00FB160E"/>
  </w:style>
  <w:style w:type="numbering" w:customStyle="1" w:styleId="NoList11">
    <w:name w:val="No List11"/>
    <w:next w:val="NoList"/>
    <w:semiHidden/>
    <w:rsid w:val="00FB160E"/>
  </w:style>
  <w:style w:type="numbering" w:customStyle="1" w:styleId="StyleBulleted2">
    <w:name w:val="Style Bulleted2"/>
    <w:basedOn w:val="NoList"/>
    <w:rsid w:val="00FB160E"/>
    <w:pPr>
      <w:numPr>
        <w:numId w:val="3"/>
      </w:numPr>
    </w:pPr>
  </w:style>
  <w:style w:type="numbering" w:customStyle="1" w:styleId="Header21">
    <w:name w:val="Header21"/>
    <w:rsid w:val="00FB160E"/>
    <w:pPr>
      <w:numPr>
        <w:numId w:val="7"/>
      </w:numPr>
    </w:pPr>
  </w:style>
  <w:style w:type="numbering" w:customStyle="1" w:styleId="Style32">
    <w:name w:val="Style32"/>
    <w:rsid w:val="00FB160E"/>
    <w:pPr>
      <w:numPr>
        <w:numId w:val="8"/>
      </w:numPr>
    </w:pPr>
  </w:style>
  <w:style w:type="numbering" w:customStyle="1" w:styleId="StyleBulletedGray-801">
    <w:name w:val="Style Bulleted Gray-80%1"/>
    <w:basedOn w:val="NoList"/>
    <w:rsid w:val="00FB160E"/>
    <w:pPr>
      <w:numPr>
        <w:numId w:val="10"/>
      </w:numPr>
    </w:pPr>
  </w:style>
  <w:style w:type="numbering" w:customStyle="1" w:styleId="StyleBulleted11">
    <w:name w:val="Style Bulleted11"/>
    <w:basedOn w:val="NoList"/>
    <w:rsid w:val="00FB160E"/>
    <w:pPr>
      <w:numPr>
        <w:numId w:val="12"/>
      </w:numPr>
    </w:pPr>
  </w:style>
  <w:style w:type="paragraph" w:styleId="TOCHeading">
    <w:name w:val="TOC Heading"/>
    <w:basedOn w:val="Heading1"/>
    <w:next w:val="Normal"/>
    <w:uiPriority w:val="39"/>
    <w:unhideWhenUsed/>
    <w:rsid w:val="00FB160E"/>
    <w:pPr>
      <w:numPr>
        <w:numId w:val="0"/>
      </w:numPr>
      <w:spacing w:before="480" w:line="276" w:lineRule="auto"/>
      <w:jc w:val="left"/>
      <w:outlineLvl w:val="9"/>
    </w:pPr>
    <w:rPr>
      <w:rFonts w:asciiTheme="majorHAnsi" w:eastAsiaTheme="majorEastAsia" w:hAnsiTheme="majorHAnsi" w:cstheme="majorBidi"/>
      <w:caps/>
      <w:color w:val="365F91" w:themeColor="accent1" w:themeShade="BF"/>
      <w:kern w:val="0"/>
      <w:sz w:val="28"/>
      <w:szCs w:val="28"/>
      <w:lang w:eastAsia="ja-JP"/>
    </w:rPr>
  </w:style>
  <w:style w:type="character" w:customStyle="1" w:styleId="ListParagraphChar">
    <w:name w:val="List Paragraph Char"/>
    <w:basedOn w:val="DefaultParagraphFont"/>
    <w:link w:val="ListParagraph"/>
    <w:uiPriority w:val="34"/>
    <w:rsid w:val="00FB160E"/>
    <w:rPr>
      <w:rFonts w:ascii="Arial" w:eastAsia="微軟正黑體" w:hAnsi="Arial"/>
      <w:sz w:val="24"/>
      <w:szCs w:val="24"/>
    </w:rPr>
  </w:style>
  <w:style w:type="paragraph" w:customStyle="1" w:styleId="bNtxt">
    <w:name w:val="b_N_txt"/>
    <w:basedOn w:val="bodyNormal"/>
    <w:link w:val="bNtxtChar"/>
    <w:autoRedefine/>
    <w:qFormat/>
    <w:rsid w:val="00FB160E"/>
    <w:pPr>
      <w:spacing w:before="180" w:after="180"/>
      <w:ind w:leftChars="177" w:left="425"/>
    </w:pPr>
  </w:style>
  <w:style w:type="character" w:customStyle="1" w:styleId="bNtxtChar">
    <w:name w:val="b_N_txt Char"/>
    <w:link w:val="bNtxt"/>
    <w:rsid w:val="00FB160E"/>
    <w:rPr>
      <w:rFonts w:ascii="Arial" w:eastAsia="微軟正黑體" w:hAnsi="Arial"/>
      <w:sz w:val="24"/>
      <w:lang w:eastAsia="en-US"/>
    </w:rPr>
  </w:style>
  <w:style w:type="paragraph" w:customStyle="1" w:styleId="PProgram">
    <w:name w:val="P_Program"/>
    <w:basedOn w:val="Normal"/>
    <w:link w:val="PProgramChar"/>
    <w:qFormat/>
    <w:locked/>
    <w:rsid w:val="00FB160E"/>
    <w:pPr>
      <w:widowControl/>
      <w:pBdr>
        <w:top w:val="single" w:sz="6" w:space="1" w:color="auto"/>
        <w:left w:val="single" w:sz="6" w:space="4" w:color="auto"/>
        <w:bottom w:val="single" w:sz="6" w:space="0" w:color="auto"/>
        <w:right w:val="single" w:sz="6" w:space="4" w:color="auto"/>
      </w:pBdr>
      <w:shd w:val="clear" w:color="auto" w:fill="F2DBDB" w:themeFill="accent2" w:themeFillTint="33"/>
      <w:tabs>
        <w:tab w:val="left" w:pos="426"/>
      </w:tabs>
      <w:spacing w:beforeLines="10" w:before="36" w:afterLines="10" w:after="36" w:line="200" w:lineRule="exact"/>
      <w:jc w:val="left"/>
    </w:pPr>
    <w:rPr>
      <w:rFonts w:ascii="Consolas" w:hAnsi="Consolas"/>
      <w:sz w:val="20"/>
      <w:lang w:eastAsia="zh-CN"/>
    </w:rPr>
  </w:style>
  <w:style w:type="table" w:styleId="LightList-Accent2">
    <w:name w:val="Light List Accent 2"/>
    <w:basedOn w:val="TableNormal"/>
    <w:uiPriority w:val="61"/>
    <w:rsid w:val="00FB16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bodyNormal">
    <w:name w:val="body_Normal"/>
    <w:qFormat/>
    <w:rsid w:val="00FB160E"/>
    <w:pPr>
      <w:snapToGrid w:val="0"/>
      <w:spacing w:beforeLines="50" w:before="50" w:afterLines="50" w:after="50" w:line="120" w:lineRule="atLeast"/>
      <w:jc w:val="both"/>
    </w:pPr>
    <w:rPr>
      <w:rFonts w:ascii="Arial" w:eastAsia="微軟正黑體" w:hAnsi="Arial"/>
      <w:sz w:val="24"/>
      <w:lang w:eastAsia="en-US"/>
    </w:rPr>
  </w:style>
  <w:style w:type="paragraph" w:styleId="ListNumber">
    <w:name w:val="List Number"/>
    <w:basedOn w:val="Normal"/>
    <w:rsid w:val="00FB160E"/>
    <w:pPr>
      <w:contextualSpacing/>
      <w:outlineLvl w:val="4"/>
    </w:pPr>
  </w:style>
  <w:style w:type="paragraph" w:customStyle="1" w:styleId="PGreenProgram">
    <w:name w:val="P_Green_Program"/>
    <w:basedOn w:val="PProgram"/>
    <w:qFormat/>
    <w:locked/>
    <w:rsid w:val="00FB160E"/>
    <w:pPr>
      <w:spacing w:line="160" w:lineRule="exact"/>
    </w:pPr>
    <w:rPr>
      <w:rFonts w:cs="Consolas"/>
      <w:color w:val="00B050"/>
      <w:lang w:eastAsia="zh-TW"/>
    </w:rPr>
  </w:style>
  <w:style w:type="character" w:styleId="SubtleReference">
    <w:name w:val="Subtle Reference"/>
    <w:uiPriority w:val="31"/>
    <w:qFormat/>
    <w:rsid w:val="00FB160E"/>
    <w:rPr>
      <w:rFonts w:ascii="微軟正黑體" w:hAnsi="微軟正黑體"/>
      <w:bCs/>
      <w:color w:val="000000"/>
      <w:szCs w:val="24"/>
      <w:lang w:eastAsia="zh-TW"/>
    </w:rPr>
  </w:style>
  <w:style w:type="paragraph" w:customStyle="1" w:styleId="StyleListParagraphLinespacing15lines">
    <w:name w:val="Style List Paragraph + Line spacing:  1.5 lines"/>
    <w:basedOn w:val="ListParagraph"/>
    <w:locked/>
    <w:rsid w:val="00FB160E"/>
    <w:pPr>
      <w:spacing w:line="360" w:lineRule="auto"/>
    </w:pPr>
    <w:rPr>
      <w:rFonts w:cs="新細明體"/>
      <w:szCs w:val="20"/>
    </w:rPr>
  </w:style>
  <w:style w:type="paragraph" w:customStyle="1" w:styleId="b2">
    <w:name w:val="b2"/>
    <w:basedOn w:val="Heading7"/>
    <w:autoRedefine/>
    <w:qFormat/>
    <w:rsid w:val="00FB160E"/>
    <w:pPr>
      <w:keepNext/>
      <w:keepLines/>
      <w:widowControl/>
      <w:numPr>
        <w:ilvl w:val="6"/>
        <w:numId w:val="26"/>
      </w:numPr>
      <w:tabs>
        <w:tab w:val="clear" w:pos="851"/>
      </w:tabs>
      <w:autoSpaceDE/>
      <w:autoSpaceDN/>
      <w:spacing w:before="120" w:after="120"/>
      <w:ind w:left="993" w:hanging="284"/>
      <w:outlineLvl w:val="9"/>
    </w:pPr>
    <w:rPr>
      <w:color w:val="000000" w:themeColor="text1"/>
      <w:szCs w:val="24"/>
      <w:lang w:eastAsia="zh-TW"/>
    </w:rPr>
  </w:style>
  <w:style w:type="paragraph" w:customStyle="1" w:styleId="b3">
    <w:name w:val="b3"/>
    <w:basedOn w:val="Heading8"/>
    <w:autoRedefine/>
    <w:qFormat/>
    <w:rsid w:val="00FB160E"/>
    <w:pPr>
      <w:keepNext/>
      <w:keepLines/>
      <w:widowControl/>
      <w:numPr>
        <w:ilvl w:val="8"/>
        <w:numId w:val="26"/>
      </w:numPr>
      <w:autoSpaceDE/>
      <w:autoSpaceDN/>
      <w:spacing w:before="120" w:after="120"/>
      <w:outlineLvl w:val="9"/>
    </w:pPr>
    <w:rPr>
      <w:i w:val="0"/>
    </w:rPr>
  </w:style>
  <w:style w:type="paragraph" w:customStyle="1" w:styleId="bullet2text">
    <w:name w:val="bullet2  text"/>
    <w:basedOn w:val="bullettext0"/>
    <w:locked/>
    <w:rsid w:val="00FB160E"/>
    <w:pPr>
      <w:ind w:leftChars="413" w:left="991"/>
    </w:pPr>
    <w:rPr>
      <w:rFonts w:ascii="Arial" w:cs="Arial"/>
    </w:rPr>
  </w:style>
  <w:style w:type="paragraph" w:customStyle="1" w:styleId="bNo">
    <w:name w:val="b_No"/>
    <w:basedOn w:val="ListNumber"/>
    <w:autoRedefine/>
    <w:qFormat/>
    <w:rsid w:val="00FB160E"/>
    <w:pPr>
      <w:keepNext/>
      <w:keepLines/>
      <w:widowControl/>
      <w:numPr>
        <w:ilvl w:val="4"/>
        <w:numId w:val="26"/>
      </w:numPr>
      <w:autoSpaceDE/>
      <w:autoSpaceDN/>
      <w:spacing w:beforeLines="50" w:before="180" w:afterLines="50" w:after="180"/>
      <w:contextualSpacing w:val="0"/>
      <w:outlineLvl w:val="9"/>
    </w:pPr>
  </w:style>
  <w:style w:type="paragraph" w:customStyle="1" w:styleId="b1">
    <w:name w:val="b1"/>
    <w:basedOn w:val="bodyNormal"/>
    <w:next w:val="bodyNormal"/>
    <w:qFormat/>
    <w:rsid w:val="00FB160E"/>
    <w:pPr>
      <w:numPr>
        <w:ilvl w:val="5"/>
        <w:numId w:val="26"/>
      </w:numPr>
      <w:tabs>
        <w:tab w:val="clear" w:pos="624"/>
      </w:tabs>
      <w:spacing w:beforeLines="0" w:before="120" w:afterLines="0" w:after="120" w:line="240" w:lineRule="auto"/>
      <w:ind w:left="709" w:hanging="255"/>
      <w:jc w:val="left"/>
    </w:pPr>
  </w:style>
  <w:style w:type="paragraph" w:customStyle="1" w:styleId="b1txt">
    <w:name w:val="b1_txt"/>
    <w:basedOn w:val="bodyNormal"/>
    <w:qFormat/>
    <w:rsid w:val="00FB160E"/>
    <w:pPr>
      <w:spacing w:before="180" w:after="180"/>
      <w:ind w:leftChars="413" w:left="991"/>
    </w:pPr>
  </w:style>
  <w:style w:type="paragraph" w:customStyle="1" w:styleId="b2txt">
    <w:name w:val="b2_txt"/>
    <w:basedOn w:val="bodyNormal"/>
    <w:qFormat/>
    <w:rsid w:val="00FB160E"/>
    <w:pPr>
      <w:spacing w:before="72" w:after="180"/>
      <w:ind w:leftChars="531" w:left="1274"/>
    </w:pPr>
  </w:style>
  <w:style w:type="paragraph" w:customStyle="1" w:styleId="b3txt">
    <w:name w:val="b3_txt"/>
    <w:basedOn w:val="bodyNormal"/>
    <w:qFormat/>
    <w:rsid w:val="00FB160E"/>
    <w:pPr>
      <w:ind w:leftChars="650" w:left="1560"/>
    </w:pPr>
    <w:rPr>
      <w:rFonts w:cs="新細明體"/>
    </w:rPr>
  </w:style>
  <w:style w:type="paragraph" w:customStyle="1" w:styleId="Tabletxt">
    <w:name w:val="Table_txt"/>
    <w:basedOn w:val="ListParagraph"/>
    <w:qFormat/>
    <w:rsid w:val="00FB160E"/>
    <w:pPr>
      <w:topLinePunct/>
      <w:spacing w:before="48" w:after="48"/>
      <w:ind w:leftChars="0" w:left="0"/>
    </w:pPr>
    <w:rPr>
      <w:rFonts w:cs="Arial"/>
    </w:rPr>
  </w:style>
  <w:style w:type="paragraph" w:customStyle="1" w:styleId="Directorytxt">
    <w:name w:val="Directory_txt"/>
    <w:basedOn w:val="ListParagraph"/>
    <w:qFormat/>
    <w:rsid w:val="00FB160E"/>
    <w:pPr>
      <w:keepNext/>
      <w:keepLines/>
      <w:numPr>
        <w:numId w:val="21"/>
      </w:numPr>
      <w:topLinePunct/>
      <w:spacing w:before="48" w:afterLines="50" w:after="50"/>
      <w:ind w:leftChars="0" w:left="964" w:hanging="482"/>
    </w:pPr>
    <w:rPr>
      <w:rFonts w:cs="Arial"/>
      <w:color w:val="C00000"/>
    </w:rPr>
  </w:style>
  <w:style w:type="paragraph" w:customStyle="1" w:styleId="Pinput">
    <w:name w:val="P_input"/>
    <w:basedOn w:val="PProgram"/>
    <w:link w:val="PinputChar"/>
    <w:qFormat/>
    <w:rsid w:val="00FB160E"/>
    <w:pPr>
      <w:pBdr>
        <w:top w:val="single" w:sz="6" w:space="3" w:color="auto"/>
        <w:bottom w:val="single" w:sz="6" w:space="3" w:color="auto"/>
      </w:pBdr>
      <w:shd w:val="clear" w:color="auto" w:fill="EAF1DD" w:themeFill="accent3" w:themeFillTint="33"/>
      <w:spacing w:before="10" w:after="10"/>
    </w:pPr>
  </w:style>
  <w:style w:type="paragraph" w:customStyle="1" w:styleId="Poutput">
    <w:name w:val="P_output"/>
    <w:basedOn w:val="Pinput"/>
    <w:qFormat/>
    <w:rsid w:val="00FB160E"/>
    <w:pPr>
      <w:shd w:val="clear" w:color="auto" w:fill="FFFFFF" w:themeFill="background1"/>
      <w:spacing w:before="36" w:after="36"/>
    </w:pPr>
    <w:rPr>
      <w:rFonts w:cs="新細明體"/>
    </w:rPr>
  </w:style>
  <w:style w:type="character" w:customStyle="1" w:styleId="PProgramChar">
    <w:name w:val="P_Program Char"/>
    <w:basedOn w:val="DefaultParagraphFont"/>
    <w:link w:val="PProgram"/>
    <w:rsid w:val="00FB160E"/>
    <w:rPr>
      <w:rFonts w:ascii="Consolas" w:eastAsia="微軟正黑體" w:hAnsi="Consolas"/>
      <w:shd w:val="clear" w:color="auto" w:fill="F2DBDB" w:themeFill="accent2" w:themeFillTint="33"/>
      <w:lang w:eastAsia="zh-CN"/>
    </w:rPr>
  </w:style>
  <w:style w:type="character" w:customStyle="1" w:styleId="PinputChar">
    <w:name w:val="P_input Char"/>
    <w:basedOn w:val="PProgramChar"/>
    <w:link w:val="Pinput"/>
    <w:rsid w:val="00FB160E"/>
    <w:rPr>
      <w:rFonts w:ascii="Consolas" w:eastAsia="微軟正黑體" w:hAnsi="Consolas"/>
      <w:shd w:val="clear" w:color="auto" w:fill="EAF1DD" w:themeFill="accent3" w:themeFillTint="33"/>
      <w:lang w:eastAsia="zh-CN"/>
    </w:rPr>
  </w:style>
  <w:style w:type="paragraph" w:customStyle="1" w:styleId="bNo2">
    <w:name w:val="b_No2"/>
    <w:basedOn w:val="b3"/>
    <w:qFormat/>
    <w:rsid w:val="00FB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22630978">
      <w:bodyDiv w:val="1"/>
      <w:marLeft w:val="0"/>
      <w:marRight w:val="0"/>
      <w:marTop w:val="0"/>
      <w:marBottom w:val="0"/>
      <w:divBdr>
        <w:top w:val="none" w:sz="0" w:space="0" w:color="auto"/>
        <w:left w:val="none" w:sz="0" w:space="0" w:color="auto"/>
        <w:bottom w:val="none" w:sz="0" w:space="0" w:color="auto"/>
        <w:right w:val="none" w:sz="0" w:space="0" w:color="auto"/>
      </w:divBdr>
    </w:div>
    <w:div w:id="25369553">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53090568">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8278974">
      <w:bodyDiv w:val="1"/>
      <w:marLeft w:val="0"/>
      <w:marRight w:val="0"/>
      <w:marTop w:val="0"/>
      <w:marBottom w:val="0"/>
      <w:divBdr>
        <w:top w:val="none" w:sz="0" w:space="0" w:color="auto"/>
        <w:left w:val="none" w:sz="0" w:space="0" w:color="auto"/>
        <w:bottom w:val="none" w:sz="0" w:space="0" w:color="auto"/>
        <w:right w:val="none" w:sz="0" w:space="0" w:color="auto"/>
      </w:divBdr>
    </w:div>
    <w:div w:id="158544301">
      <w:bodyDiv w:val="1"/>
      <w:marLeft w:val="0"/>
      <w:marRight w:val="0"/>
      <w:marTop w:val="0"/>
      <w:marBottom w:val="0"/>
      <w:divBdr>
        <w:top w:val="none" w:sz="0" w:space="0" w:color="auto"/>
        <w:left w:val="none" w:sz="0" w:space="0" w:color="auto"/>
        <w:bottom w:val="none" w:sz="0" w:space="0" w:color="auto"/>
        <w:right w:val="none" w:sz="0" w:space="0" w:color="auto"/>
      </w:divBdr>
    </w:div>
    <w:div w:id="163326841">
      <w:bodyDiv w:val="1"/>
      <w:marLeft w:val="0"/>
      <w:marRight w:val="0"/>
      <w:marTop w:val="0"/>
      <w:marBottom w:val="0"/>
      <w:divBdr>
        <w:top w:val="none" w:sz="0" w:space="0" w:color="auto"/>
        <w:left w:val="none" w:sz="0" w:space="0" w:color="auto"/>
        <w:bottom w:val="none" w:sz="0" w:space="0" w:color="auto"/>
        <w:right w:val="none" w:sz="0" w:space="0" w:color="auto"/>
      </w:divBdr>
    </w:div>
    <w:div w:id="208996305">
      <w:bodyDiv w:val="1"/>
      <w:marLeft w:val="0"/>
      <w:marRight w:val="0"/>
      <w:marTop w:val="0"/>
      <w:marBottom w:val="0"/>
      <w:divBdr>
        <w:top w:val="none" w:sz="0" w:space="0" w:color="auto"/>
        <w:left w:val="none" w:sz="0" w:space="0" w:color="auto"/>
        <w:bottom w:val="none" w:sz="0" w:space="0" w:color="auto"/>
        <w:right w:val="none" w:sz="0" w:space="0" w:color="auto"/>
      </w:divBdr>
    </w:div>
    <w:div w:id="219023695">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167">
      <w:bodyDiv w:val="1"/>
      <w:marLeft w:val="0"/>
      <w:marRight w:val="0"/>
      <w:marTop w:val="0"/>
      <w:marBottom w:val="0"/>
      <w:divBdr>
        <w:top w:val="none" w:sz="0" w:space="0" w:color="auto"/>
        <w:left w:val="none" w:sz="0" w:space="0" w:color="auto"/>
        <w:bottom w:val="none" w:sz="0" w:space="0" w:color="auto"/>
        <w:right w:val="none" w:sz="0" w:space="0" w:color="auto"/>
      </w:divBdr>
    </w:div>
    <w:div w:id="264845908">
      <w:bodyDiv w:val="1"/>
      <w:marLeft w:val="0"/>
      <w:marRight w:val="0"/>
      <w:marTop w:val="0"/>
      <w:marBottom w:val="0"/>
      <w:divBdr>
        <w:top w:val="none" w:sz="0" w:space="0" w:color="auto"/>
        <w:left w:val="none" w:sz="0" w:space="0" w:color="auto"/>
        <w:bottom w:val="none" w:sz="0" w:space="0" w:color="auto"/>
        <w:right w:val="none" w:sz="0" w:space="0" w:color="auto"/>
      </w:divBdr>
    </w:div>
    <w:div w:id="302278648">
      <w:bodyDiv w:val="1"/>
      <w:marLeft w:val="0"/>
      <w:marRight w:val="0"/>
      <w:marTop w:val="0"/>
      <w:marBottom w:val="0"/>
      <w:divBdr>
        <w:top w:val="none" w:sz="0" w:space="0" w:color="auto"/>
        <w:left w:val="none" w:sz="0" w:space="0" w:color="auto"/>
        <w:bottom w:val="none" w:sz="0" w:space="0" w:color="auto"/>
        <w:right w:val="none" w:sz="0" w:space="0" w:color="auto"/>
      </w:divBdr>
    </w:div>
    <w:div w:id="319768820">
      <w:bodyDiv w:val="1"/>
      <w:marLeft w:val="0"/>
      <w:marRight w:val="0"/>
      <w:marTop w:val="0"/>
      <w:marBottom w:val="0"/>
      <w:divBdr>
        <w:top w:val="none" w:sz="0" w:space="0" w:color="auto"/>
        <w:left w:val="none" w:sz="0" w:space="0" w:color="auto"/>
        <w:bottom w:val="none" w:sz="0" w:space="0" w:color="auto"/>
        <w:right w:val="none" w:sz="0" w:space="0" w:color="auto"/>
      </w:divBdr>
    </w:div>
    <w:div w:id="332688500">
      <w:bodyDiv w:val="1"/>
      <w:marLeft w:val="0"/>
      <w:marRight w:val="0"/>
      <w:marTop w:val="0"/>
      <w:marBottom w:val="0"/>
      <w:divBdr>
        <w:top w:val="none" w:sz="0" w:space="0" w:color="auto"/>
        <w:left w:val="none" w:sz="0" w:space="0" w:color="auto"/>
        <w:bottom w:val="none" w:sz="0" w:space="0" w:color="auto"/>
        <w:right w:val="none" w:sz="0" w:space="0" w:color="auto"/>
      </w:divBdr>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39356640">
      <w:bodyDiv w:val="1"/>
      <w:marLeft w:val="0"/>
      <w:marRight w:val="0"/>
      <w:marTop w:val="0"/>
      <w:marBottom w:val="0"/>
      <w:divBdr>
        <w:top w:val="none" w:sz="0" w:space="0" w:color="auto"/>
        <w:left w:val="none" w:sz="0" w:space="0" w:color="auto"/>
        <w:bottom w:val="none" w:sz="0" w:space="0" w:color="auto"/>
        <w:right w:val="none" w:sz="0" w:space="0" w:color="auto"/>
      </w:divBdr>
    </w:div>
    <w:div w:id="34409541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4892">
      <w:bodyDiv w:val="1"/>
      <w:marLeft w:val="0"/>
      <w:marRight w:val="0"/>
      <w:marTop w:val="0"/>
      <w:marBottom w:val="0"/>
      <w:divBdr>
        <w:top w:val="none" w:sz="0" w:space="0" w:color="auto"/>
        <w:left w:val="none" w:sz="0" w:space="0" w:color="auto"/>
        <w:bottom w:val="none" w:sz="0" w:space="0" w:color="auto"/>
        <w:right w:val="none" w:sz="0" w:space="0" w:color="auto"/>
      </w:divBdr>
    </w:div>
    <w:div w:id="394474556">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17093954">
      <w:bodyDiv w:val="1"/>
      <w:marLeft w:val="0"/>
      <w:marRight w:val="0"/>
      <w:marTop w:val="0"/>
      <w:marBottom w:val="0"/>
      <w:divBdr>
        <w:top w:val="none" w:sz="0" w:space="0" w:color="auto"/>
        <w:left w:val="none" w:sz="0" w:space="0" w:color="auto"/>
        <w:bottom w:val="none" w:sz="0" w:space="0" w:color="auto"/>
        <w:right w:val="none" w:sz="0" w:space="0" w:color="auto"/>
      </w:divBdr>
    </w:div>
    <w:div w:id="421993665">
      <w:bodyDiv w:val="1"/>
      <w:marLeft w:val="0"/>
      <w:marRight w:val="0"/>
      <w:marTop w:val="0"/>
      <w:marBottom w:val="0"/>
      <w:divBdr>
        <w:top w:val="none" w:sz="0" w:space="0" w:color="auto"/>
        <w:left w:val="none" w:sz="0" w:space="0" w:color="auto"/>
        <w:bottom w:val="none" w:sz="0" w:space="0" w:color="auto"/>
        <w:right w:val="none" w:sz="0" w:space="0" w:color="auto"/>
      </w:divBdr>
    </w:div>
    <w:div w:id="426971346">
      <w:bodyDiv w:val="1"/>
      <w:marLeft w:val="0"/>
      <w:marRight w:val="0"/>
      <w:marTop w:val="0"/>
      <w:marBottom w:val="0"/>
      <w:divBdr>
        <w:top w:val="none" w:sz="0" w:space="0" w:color="auto"/>
        <w:left w:val="none" w:sz="0" w:space="0" w:color="auto"/>
        <w:bottom w:val="none" w:sz="0" w:space="0" w:color="auto"/>
        <w:right w:val="none" w:sz="0" w:space="0" w:color="auto"/>
      </w:divBdr>
    </w:div>
    <w:div w:id="431517273">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487477834">
      <w:bodyDiv w:val="1"/>
      <w:marLeft w:val="0"/>
      <w:marRight w:val="0"/>
      <w:marTop w:val="0"/>
      <w:marBottom w:val="0"/>
      <w:divBdr>
        <w:top w:val="none" w:sz="0" w:space="0" w:color="auto"/>
        <w:left w:val="none" w:sz="0" w:space="0" w:color="auto"/>
        <w:bottom w:val="none" w:sz="0" w:space="0" w:color="auto"/>
        <w:right w:val="none" w:sz="0" w:space="0" w:color="auto"/>
      </w:divBdr>
    </w:div>
    <w:div w:id="490175033">
      <w:bodyDiv w:val="1"/>
      <w:marLeft w:val="0"/>
      <w:marRight w:val="0"/>
      <w:marTop w:val="0"/>
      <w:marBottom w:val="0"/>
      <w:divBdr>
        <w:top w:val="none" w:sz="0" w:space="0" w:color="auto"/>
        <w:left w:val="none" w:sz="0" w:space="0" w:color="auto"/>
        <w:bottom w:val="none" w:sz="0" w:space="0" w:color="auto"/>
        <w:right w:val="none" w:sz="0" w:space="0" w:color="auto"/>
      </w:divBdr>
      <w:divsChild>
        <w:div w:id="2020572504">
          <w:marLeft w:val="1166"/>
          <w:marRight w:val="0"/>
          <w:marTop w:val="200"/>
          <w:marBottom w:val="0"/>
          <w:divBdr>
            <w:top w:val="none" w:sz="0" w:space="0" w:color="auto"/>
            <w:left w:val="none" w:sz="0" w:space="0" w:color="auto"/>
            <w:bottom w:val="none" w:sz="0" w:space="0" w:color="auto"/>
            <w:right w:val="none" w:sz="0" w:space="0" w:color="auto"/>
          </w:divBdr>
        </w:div>
        <w:div w:id="1244218408">
          <w:marLeft w:val="1166"/>
          <w:marRight w:val="0"/>
          <w:marTop w:val="200"/>
          <w:marBottom w:val="0"/>
          <w:divBdr>
            <w:top w:val="none" w:sz="0" w:space="0" w:color="auto"/>
            <w:left w:val="none" w:sz="0" w:space="0" w:color="auto"/>
            <w:bottom w:val="none" w:sz="0" w:space="0" w:color="auto"/>
            <w:right w:val="none" w:sz="0" w:space="0" w:color="auto"/>
          </w:divBdr>
        </w:div>
        <w:div w:id="610630649">
          <w:marLeft w:val="1166"/>
          <w:marRight w:val="0"/>
          <w:marTop w:val="200"/>
          <w:marBottom w:val="0"/>
          <w:divBdr>
            <w:top w:val="none" w:sz="0" w:space="0" w:color="auto"/>
            <w:left w:val="none" w:sz="0" w:space="0" w:color="auto"/>
            <w:bottom w:val="none" w:sz="0" w:space="0" w:color="auto"/>
            <w:right w:val="none" w:sz="0" w:space="0" w:color="auto"/>
          </w:divBdr>
        </w:div>
      </w:divsChild>
    </w:div>
    <w:div w:id="546841057">
      <w:bodyDiv w:val="1"/>
      <w:marLeft w:val="0"/>
      <w:marRight w:val="0"/>
      <w:marTop w:val="0"/>
      <w:marBottom w:val="0"/>
      <w:divBdr>
        <w:top w:val="none" w:sz="0" w:space="0" w:color="auto"/>
        <w:left w:val="none" w:sz="0" w:space="0" w:color="auto"/>
        <w:bottom w:val="none" w:sz="0" w:space="0" w:color="auto"/>
        <w:right w:val="none" w:sz="0" w:space="0" w:color="auto"/>
      </w:divBdr>
    </w:div>
    <w:div w:id="548880948">
      <w:bodyDiv w:val="1"/>
      <w:marLeft w:val="0"/>
      <w:marRight w:val="0"/>
      <w:marTop w:val="0"/>
      <w:marBottom w:val="0"/>
      <w:divBdr>
        <w:top w:val="none" w:sz="0" w:space="0" w:color="auto"/>
        <w:left w:val="none" w:sz="0" w:space="0" w:color="auto"/>
        <w:bottom w:val="none" w:sz="0" w:space="0" w:color="auto"/>
        <w:right w:val="none" w:sz="0" w:space="0" w:color="auto"/>
      </w:divBdr>
    </w:div>
    <w:div w:id="601186016">
      <w:bodyDiv w:val="1"/>
      <w:marLeft w:val="0"/>
      <w:marRight w:val="0"/>
      <w:marTop w:val="0"/>
      <w:marBottom w:val="0"/>
      <w:divBdr>
        <w:top w:val="none" w:sz="0" w:space="0" w:color="auto"/>
        <w:left w:val="none" w:sz="0" w:space="0" w:color="auto"/>
        <w:bottom w:val="none" w:sz="0" w:space="0" w:color="auto"/>
        <w:right w:val="none" w:sz="0" w:space="0" w:color="auto"/>
      </w:divBdr>
    </w:div>
    <w:div w:id="622269641">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43583261">
      <w:bodyDiv w:val="1"/>
      <w:marLeft w:val="0"/>
      <w:marRight w:val="0"/>
      <w:marTop w:val="0"/>
      <w:marBottom w:val="0"/>
      <w:divBdr>
        <w:top w:val="none" w:sz="0" w:space="0" w:color="auto"/>
        <w:left w:val="none" w:sz="0" w:space="0" w:color="auto"/>
        <w:bottom w:val="none" w:sz="0" w:space="0" w:color="auto"/>
        <w:right w:val="none" w:sz="0" w:space="0" w:color="auto"/>
      </w:divBdr>
    </w:div>
    <w:div w:id="676687283">
      <w:bodyDiv w:val="1"/>
      <w:marLeft w:val="0"/>
      <w:marRight w:val="0"/>
      <w:marTop w:val="0"/>
      <w:marBottom w:val="0"/>
      <w:divBdr>
        <w:top w:val="none" w:sz="0" w:space="0" w:color="auto"/>
        <w:left w:val="none" w:sz="0" w:space="0" w:color="auto"/>
        <w:bottom w:val="none" w:sz="0" w:space="0" w:color="auto"/>
        <w:right w:val="none" w:sz="0" w:space="0" w:color="auto"/>
      </w:divBdr>
      <w:divsChild>
        <w:div w:id="1999190698">
          <w:marLeft w:val="3125"/>
          <w:marRight w:val="0"/>
          <w:marTop w:val="240"/>
          <w:marBottom w:val="240"/>
          <w:divBdr>
            <w:top w:val="none" w:sz="0" w:space="0" w:color="auto"/>
            <w:left w:val="none" w:sz="0" w:space="0" w:color="auto"/>
            <w:bottom w:val="none" w:sz="0" w:space="0" w:color="auto"/>
            <w:right w:val="none" w:sz="0" w:space="0" w:color="auto"/>
          </w:divBdr>
        </w:div>
      </w:divsChild>
    </w:div>
    <w:div w:id="677539529">
      <w:bodyDiv w:val="1"/>
      <w:marLeft w:val="0"/>
      <w:marRight w:val="0"/>
      <w:marTop w:val="0"/>
      <w:marBottom w:val="0"/>
      <w:divBdr>
        <w:top w:val="none" w:sz="0" w:space="0" w:color="auto"/>
        <w:left w:val="none" w:sz="0" w:space="0" w:color="auto"/>
        <w:bottom w:val="none" w:sz="0" w:space="0" w:color="auto"/>
        <w:right w:val="none" w:sz="0" w:space="0" w:color="auto"/>
      </w:divBdr>
    </w:div>
    <w:div w:id="694698819">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03558131">
      <w:bodyDiv w:val="1"/>
      <w:marLeft w:val="0"/>
      <w:marRight w:val="0"/>
      <w:marTop w:val="0"/>
      <w:marBottom w:val="0"/>
      <w:divBdr>
        <w:top w:val="none" w:sz="0" w:space="0" w:color="auto"/>
        <w:left w:val="none" w:sz="0" w:space="0" w:color="auto"/>
        <w:bottom w:val="none" w:sz="0" w:space="0" w:color="auto"/>
        <w:right w:val="none" w:sz="0" w:space="0" w:color="auto"/>
      </w:divBdr>
    </w:div>
    <w:div w:id="708070782">
      <w:bodyDiv w:val="1"/>
      <w:marLeft w:val="0"/>
      <w:marRight w:val="0"/>
      <w:marTop w:val="0"/>
      <w:marBottom w:val="0"/>
      <w:divBdr>
        <w:top w:val="none" w:sz="0" w:space="0" w:color="auto"/>
        <w:left w:val="none" w:sz="0" w:space="0" w:color="auto"/>
        <w:bottom w:val="none" w:sz="0" w:space="0" w:color="auto"/>
        <w:right w:val="none" w:sz="0" w:space="0" w:color="auto"/>
      </w:divBdr>
    </w:div>
    <w:div w:id="729156006">
      <w:bodyDiv w:val="1"/>
      <w:marLeft w:val="0"/>
      <w:marRight w:val="0"/>
      <w:marTop w:val="0"/>
      <w:marBottom w:val="0"/>
      <w:divBdr>
        <w:top w:val="none" w:sz="0" w:space="0" w:color="auto"/>
        <w:left w:val="none" w:sz="0" w:space="0" w:color="auto"/>
        <w:bottom w:val="none" w:sz="0" w:space="0" w:color="auto"/>
        <w:right w:val="none" w:sz="0" w:space="0" w:color="auto"/>
      </w:divBdr>
    </w:div>
    <w:div w:id="748622915">
      <w:bodyDiv w:val="1"/>
      <w:marLeft w:val="0"/>
      <w:marRight w:val="0"/>
      <w:marTop w:val="0"/>
      <w:marBottom w:val="0"/>
      <w:divBdr>
        <w:top w:val="none" w:sz="0" w:space="0" w:color="auto"/>
        <w:left w:val="none" w:sz="0" w:space="0" w:color="auto"/>
        <w:bottom w:val="none" w:sz="0" w:space="0" w:color="auto"/>
        <w:right w:val="none" w:sz="0" w:space="0" w:color="auto"/>
      </w:divBdr>
    </w:div>
    <w:div w:id="752774964">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771971466">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33566381">
      <w:bodyDiv w:val="1"/>
      <w:marLeft w:val="0"/>
      <w:marRight w:val="0"/>
      <w:marTop w:val="0"/>
      <w:marBottom w:val="0"/>
      <w:divBdr>
        <w:top w:val="none" w:sz="0" w:space="0" w:color="auto"/>
        <w:left w:val="none" w:sz="0" w:space="0" w:color="auto"/>
        <w:bottom w:val="none" w:sz="0" w:space="0" w:color="auto"/>
        <w:right w:val="none" w:sz="0" w:space="0" w:color="auto"/>
      </w:divBdr>
    </w:div>
    <w:div w:id="863131163">
      <w:bodyDiv w:val="1"/>
      <w:marLeft w:val="0"/>
      <w:marRight w:val="0"/>
      <w:marTop w:val="0"/>
      <w:marBottom w:val="0"/>
      <w:divBdr>
        <w:top w:val="none" w:sz="0" w:space="0" w:color="auto"/>
        <w:left w:val="none" w:sz="0" w:space="0" w:color="auto"/>
        <w:bottom w:val="none" w:sz="0" w:space="0" w:color="auto"/>
        <w:right w:val="none" w:sz="0" w:space="0" w:color="auto"/>
      </w:divBdr>
      <w:divsChild>
        <w:div w:id="1605532719">
          <w:marLeft w:val="547"/>
          <w:marRight w:val="0"/>
          <w:marTop w:val="134"/>
          <w:marBottom w:val="0"/>
          <w:divBdr>
            <w:top w:val="none" w:sz="0" w:space="0" w:color="auto"/>
            <w:left w:val="none" w:sz="0" w:space="0" w:color="auto"/>
            <w:bottom w:val="none" w:sz="0" w:space="0" w:color="auto"/>
            <w:right w:val="none" w:sz="0" w:space="0" w:color="auto"/>
          </w:divBdr>
        </w:div>
      </w:divsChild>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1670841">
      <w:bodyDiv w:val="1"/>
      <w:marLeft w:val="0"/>
      <w:marRight w:val="0"/>
      <w:marTop w:val="0"/>
      <w:marBottom w:val="0"/>
      <w:divBdr>
        <w:top w:val="none" w:sz="0" w:space="0" w:color="auto"/>
        <w:left w:val="none" w:sz="0" w:space="0" w:color="auto"/>
        <w:bottom w:val="none" w:sz="0" w:space="0" w:color="auto"/>
        <w:right w:val="none" w:sz="0" w:space="0" w:color="auto"/>
      </w:divBdr>
    </w:div>
    <w:div w:id="992295532">
      <w:bodyDiv w:val="1"/>
      <w:marLeft w:val="0"/>
      <w:marRight w:val="0"/>
      <w:marTop w:val="0"/>
      <w:marBottom w:val="0"/>
      <w:divBdr>
        <w:top w:val="none" w:sz="0" w:space="0" w:color="auto"/>
        <w:left w:val="none" w:sz="0" w:space="0" w:color="auto"/>
        <w:bottom w:val="none" w:sz="0" w:space="0" w:color="auto"/>
        <w:right w:val="none" w:sz="0" w:space="0" w:color="auto"/>
      </w:divBdr>
    </w:div>
    <w:div w:id="1018965977">
      <w:bodyDiv w:val="1"/>
      <w:marLeft w:val="0"/>
      <w:marRight w:val="0"/>
      <w:marTop w:val="0"/>
      <w:marBottom w:val="0"/>
      <w:divBdr>
        <w:top w:val="none" w:sz="0" w:space="0" w:color="auto"/>
        <w:left w:val="none" w:sz="0" w:space="0" w:color="auto"/>
        <w:bottom w:val="none" w:sz="0" w:space="0" w:color="auto"/>
        <w:right w:val="none" w:sz="0" w:space="0" w:color="auto"/>
      </w:divBdr>
    </w:div>
    <w:div w:id="1035081977">
      <w:bodyDiv w:val="1"/>
      <w:marLeft w:val="0"/>
      <w:marRight w:val="0"/>
      <w:marTop w:val="0"/>
      <w:marBottom w:val="0"/>
      <w:divBdr>
        <w:top w:val="none" w:sz="0" w:space="0" w:color="auto"/>
        <w:left w:val="none" w:sz="0" w:space="0" w:color="auto"/>
        <w:bottom w:val="none" w:sz="0" w:space="0" w:color="auto"/>
        <w:right w:val="none" w:sz="0" w:space="0" w:color="auto"/>
      </w:divBdr>
    </w:div>
    <w:div w:id="1061253258">
      <w:bodyDiv w:val="1"/>
      <w:marLeft w:val="0"/>
      <w:marRight w:val="0"/>
      <w:marTop w:val="0"/>
      <w:marBottom w:val="0"/>
      <w:divBdr>
        <w:top w:val="none" w:sz="0" w:space="0" w:color="auto"/>
        <w:left w:val="none" w:sz="0" w:space="0" w:color="auto"/>
        <w:bottom w:val="none" w:sz="0" w:space="0" w:color="auto"/>
        <w:right w:val="none" w:sz="0" w:space="0" w:color="auto"/>
      </w:divBdr>
    </w:div>
    <w:div w:id="1062606527">
      <w:bodyDiv w:val="1"/>
      <w:marLeft w:val="0"/>
      <w:marRight w:val="0"/>
      <w:marTop w:val="0"/>
      <w:marBottom w:val="0"/>
      <w:divBdr>
        <w:top w:val="none" w:sz="0" w:space="0" w:color="auto"/>
        <w:left w:val="none" w:sz="0" w:space="0" w:color="auto"/>
        <w:bottom w:val="none" w:sz="0" w:space="0" w:color="auto"/>
        <w:right w:val="none" w:sz="0" w:space="0" w:color="auto"/>
      </w:divBdr>
    </w:div>
    <w:div w:id="1106467078">
      <w:bodyDiv w:val="1"/>
      <w:marLeft w:val="0"/>
      <w:marRight w:val="0"/>
      <w:marTop w:val="0"/>
      <w:marBottom w:val="0"/>
      <w:divBdr>
        <w:top w:val="none" w:sz="0" w:space="0" w:color="auto"/>
        <w:left w:val="none" w:sz="0" w:space="0" w:color="auto"/>
        <w:bottom w:val="none" w:sz="0" w:space="0" w:color="auto"/>
        <w:right w:val="none" w:sz="0" w:space="0" w:color="auto"/>
      </w:divBdr>
    </w:div>
    <w:div w:id="1141653942">
      <w:bodyDiv w:val="1"/>
      <w:marLeft w:val="0"/>
      <w:marRight w:val="0"/>
      <w:marTop w:val="0"/>
      <w:marBottom w:val="0"/>
      <w:divBdr>
        <w:top w:val="none" w:sz="0" w:space="0" w:color="auto"/>
        <w:left w:val="none" w:sz="0" w:space="0" w:color="auto"/>
        <w:bottom w:val="none" w:sz="0" w:space="0" w:color="auto"/>
        <w:right w:val="none" w:sz="0" w:space="0" w:color="auto"/>
      </w:divBdr>
    </w:div>
    <w:div w:id="1167287817">
      <w:bodyDiv w:val="1"/>
      <w:marLeft w:val="0"/>
      <w:marRight w:val="0"/>
      <w:marTop w:val="0"/>
      <w:marBottom w:val="0"/>
      <w:divBdr>
        <w:top w:val="none" w:sz="0" w:space="0" w:color="auto"/>
        <w:left w:val="none" w:sz="0" w:space="0" w:color="auto"/>
        <w:bottom w:val="none" w:sz="0" w:space="0" w:color="auto"/>
        <w:right w:val="none" w:sz="0" w:space="0" w:color="auto"/>
      </w:divBdr>
    </w:div>
    <w:div w:id="1175340138">
      <w:bodyDiv w:val="1"/>
      <w:marLeft w:val="0"/>
      <w:marRight w:val="0"/>
      <w:marTop w:val="0"/>
      <w:marBottom w:val="0"/>
      <w:divBdr>
        <w:top w:val="none" w:sz="0" w:space="0" w:color="auto"/>
        <w:left w:val="none" w:sz="0" w:space="0" w:color="auto"/>
        <w:bottom w:val="none" w:sz="0" w:space="0" w:color="auto"/>
        <w:right w:val="none" w:sz="0" w:space="0" w:color="auto"/>
      </w:divBdr>
    </w:div>
    <w:div w:id="1192717943">
      <w:bodyDiv w:val="1"/>
      <w:marLeft w:val="0"/>
      <w:marRight w:val="0"/>
      <w:marTop w:val="0"/>
      <w:marBottom w:val="0"/>
      <w:divBdr>
        <w:top w:val="none" w:sz="0" w:space="0" w:color="auto"/>
        <w:left w:val="none" w:sz="0" w:space="0" w:color="auto"/>
        <w:bottom w:val="none" w:sz="0" w:space="0" w:color="auto"/>
        <w:right w:val="none" w:sz="0" w:space="0" w:color="auto"/>
      </w:divBdr>
    </w:div>
    <w:div w:id="1192766827">
      <w:bodyDiv w:val="1"/>
      <w:marLeft w:val="0"/>
      <w:marRight w:val="0"/>
      <w:marTop w:val="0"/>
      <w:marBottom w:val="0"/>
      <w:divBdr>
        <w:top w:val="none" w:sz="0" w:space="0" w:color="auto"/>
        <w:left w:val="none" w:sz="0" w:space="0" w:color="auto"/>
        <w:bottom w:val="none" w:sz="0" w:space="0" w:color="auto"/>
        <w:right w:val="none" w:sz="0" w:space="0" w:color="auto"/>
      </w:divBdr>
    </w:div>
    <w:div w:id="1193300788">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3713185">
      <w:bodyDiv w:val="1"/>
      <w:marLeft w:val="0"/>
      <w:marRight w:val="0"/>
      <w:marTop w:val="0"/>
      <w:marBottom w:val="0"/>
      <w:divBdr>
        <w:top w:val="none" w:sz="0" w:space="0" w:color="auto"/>
        <w:left w:val="none" w:sz="0" w:space="0" w:color="auto"/>
        <w:bottom w:val="none" w:sz="0" w:space="0" w:color="auto"/>
        <w:right w:val="none" w:sz="0" w:space="0" w:color="auto"/>
      </w:divBdr>
    </w:div>
    <w:div w:id="1347244936">
      <w:bodyDiv w:val="1"/>
      <w:marLeft w:val="0"/>
      <w:marRight w:val="0"/>
      <w:marTop w:val="0"/>
      <w:marBottom w:val="0"/>
      <w:divBdr>
        <w:top w:val="none" w:sz="0" w:space="0" w:color="auto"/>
        <w:left w:val="none" w:sz="0" w:space="0" w:color="auto"/>
        <w:bottom w:val="none" w:sz="0" w:space="0" w:color="auto"/>
        <w:right w:val="none" w:sz="0" w:space="0" w:color="auto"/>
      </w:divBdr>
      <w:divsChild>
        <w:div w:id="1456483767">
          <w:marLeft w:val="3125"/>
          <w:marRight w:val="0"/>
          <w:marTop w:val="240"/>
          <w:marBottom w:val="240"/>
          <w:divBdr>
            <w:top w:val="none" w:sz="0" w:space="0" w:color="auto"/>
            <w:left w:val="none" w:sz="0" w:space="0" w:color="auto"/>
            <w:bottom w:val="none" w:sz="0" w:space="0" w:color="auto"/>
            <w:right w:val="none" w:sz="0" w:space="0" w:color="auto"/>
          </w:divBdr>
        </w:div>
      </w:divsChild>
    </w:div>
    <w:div w:id="1363701346">
      <w:bodyDiv w:val="1"/>
      <w:marLeft w:val="0"/>
      <w:marRight w:val="0"/>
      <w:marTop w:val="0"/>
      <w:marBottom w:val="0"/>
      <w:divBdr>
        <w:top w:val="none" w:sz="0" w:space="0" w:color="auto"/>
        <w:left w:val="none" w:sz="0" w:space="0" w:color="auto"/>
        <w:bottom w:val="none" w:sz="0" w:space="0" w:color="auto"/>
        <w:right w:val="none" w:sz="0" w:space="0" w:color="auto"/>
      </w:divBdr>
    </w:div>
    <w:div w:id="1406226160">
      <w:bodyDiv w:val="1"/>
      <w:marLeft w:val="0"/>
      <w:marRight w:val="0"/>
      <w:marTop w:val="0"/>
      <w:marBottom w:val="0"/>
      <w:divBdr>
        <w:top w:val="none" w:sz="0" w:space="0" w:color="auto"/>
        <w:left w:val="none" w:sz="0" w:space="0" w:color="auto"/>
        <w:bottom w:val="none" w:sz="0" w:space="0" w:color="auto"/>
        <w:right w:val="none" w:sz="0" w:space="0" w:color="auto"/>
      </w:divBdr>
    </w:div>
    <w:div w:id="1411660407">
      <w:bodyDiv w:val="1"/>
      <w:marLeft w:val="0"/>
      <w:marRight w:val="0"/>
      <w:marTop w:val="0"/>
      <w:marBottom w:val="0"/>
      <w:divBdr>
        <w:top w:val="none" w:sz="0" w:space="0" w:color="auto"/>
        <w:left w:val="none" w:sz="0" w:space="0" w:color="auto"/>
        <w:bottom w:val="none" w:sz="0" w:space="0" w:color="auto"/>
        <w:right w:val="none" w:sz="0" w:space="0" w:color="auto"/>
      </w:divBdr>
    </w:div>
    <w:div w:id="1439569761">
      <w:bodyDiv w:val="1"/>
      <w:marLeft w:val="0"/>
      <w:marRight w:val="0"/>
      <w:marTop w:val="0"/>
      <w:marBottom w:val="0"/>
      <w:divBdr>
        <w:top w:val="none" w:sz="0" w:space="0" w:color="auto"/>
        <w:left w:val="none" w:sz="0" w:space="0" w:color="auto"/>
        <w:bottom w:val="none" w:sz="0" w:space="0" w:color="auto"/>
        <w:right w:val="none" w:sz="0" w:space="0" w:color="auto"/>
      </w:divBdr>
    </w:div>
    <w:div w:id="1504248858">
      <w:bodyDiv w:val="1"/>
      <w:marLeft w:val="0"/>
      <w:marRight w:val="0"/>
      <w:marTop w:val="0"/>
      <w:marBottom w:val="0"/>
      <w:divBdr>
        <w:top w:val="none" w:sz="0" w:space="0" w:color="auto"/>
        <w:left w:val="none" w:sz="0" w:space="0" w:color="auto"/>
        <w:bottom w:val="none" w:sz="0" w:space="0" w:color="auto"/>
        <w:right w:val="none" w:sz="0" w:space="0" w:color="auto"/>
      </w:divBdr>
    </w:div>
    <w:div w:id="1507331872">
      <w:bodyDiv w:val="1"/>
      <w:marLeft w:val="0"/>
      <w:marRight w:val="0"/>
      <w:marTop w:val="0"/>
      <w:marBottom w:val="0"/>
      <w:divBdr>
        <w:top w:val="none" w:sz="0" w:space="0" w:color="auto"/>
        <w:left w:val="none" w:sz="0" w:space="0" w:color="auto"/>
        <w:bottom w:val="none" w:sz="0" w:space="0" w:color="auto"/>
        <w:right w:val="none" w:sz="0" w:space="0" w:color="auto"/>
      </w:divBdr>
    </w:div>
    <w:div w:id="1538395383">
      <w:bodyDiv w:val="1"/>
      <w:marLeft w:val="0"/>
      <w:marRight w:val="0"/>
      <w:marTop w:val="0"/>
      <w:marBottom w:val="0"/>
      <w:divBdr>
        <w:top w:val="none" w:sz="0" w:space="0" w:color="auto"/>
        <w:left w:val="none" w:sz="0" w:space="0" w:color="auto"/>
        <w:bottom w:val="none" w:sz="0" w:space="0" w:color="auto"/>
        <w:right w:val="none" w:sz="0" w:space="0" w:color="auto"/>
      </w:divBdr>
    </w:div>
    <w:div w:id="1540631119">
      <w:bodyDiv w:val="1"/>
      <w:marLeft w:val="0"/>
      <w:marRight w:val="0"/>
      <w:marTop w:val="0"/>
      <w:marBottom w:val="0"/>
      <w:divBdr>
        <w:top w:val="none" w:sz="0" w:space="0" w:color="auto"/>
        <w:left w:val="none" w:sz="0" w:space="0" w:color="auto"/>
        <w:bottom w:val="none" w:sz="0" w:space="0" w:color="auto"/>
        <w:right w:val="none" w:sz="0" w:space="0" w:color="auto"/>
      </w:divBdr>
    </w:div>
    <w:div w:id="1611351718">
      <w:bodyDiv w:val="1"/>
      <w:marLeft w:val="0"/>
      <w:marRight w:val="0"/>
      <w:marTop w:val="0"/>
      <w:marBottom w:val="0"/>
      <w:divBdr>
        <w:top w:val="none" w:sz="0" w:space="0" w:color="auto"/>
        <w:left w:val="none" w:sz="0" w:space="0" w:color="auto"/>
        <w:bottom w:val="none" w:sz="0" w:space="0" w:color="auto"/>
        <w:right w:val="none" w:sz="0" w:space="0" w:color="auto"/>
      </w:divBdr>
    </w:div>
    <w:div w:id="1616252396">
      <w:bodyDiv w:val="1"/>
      <w:marLeft w:val="0"/>
      <w:marRight w:val="0"/>
      <w:marTop w:val="0"/>
      <w:marBottom w:val="0"/>
      <w:divBdr>
        <w:top w:val="none" w:sz="0" w:space="0" w:color="auto"/>
        <w:left w:val="none" w:sz="0" w:space="0" w:color="auto"/>
        <w:bottom w:val="none" w:sz="0" w:space="0" w:color="auto"/>
        <w:right w:val="none" w:sz="0" w:space="0" w:color="auto"/>
      </w:divBdr>
    </w:div>
    <w:div w:id="1651708204">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675960412">
      <w:bodyDiv w:val="1"/>
      <w:marLeft w:val="0"/>
      <w:marRight w:val="0"/>
      <w:marTop w:val="0"/>
      <w:marBottom w:val="0"/>
      <w:divBdr>
        <w:top w:val="none" w:sz="0" w:space="0" w:color="auto"/>
        <w:left w:val="none" w:sz="0" w:space="0" w:color="auto"/>
        <w:bottom w:val="none" w:sz="0" w:space="0" w:color="auto"/>
        <w:right w:val="none" w:sz="0" w:space="0" w:color="auto"/>
      </w:divBdr>
    </w:div>
    <w:div w:id="1702364529">
      <w:bodyDiv w:val="1"/>
      <w:marLeft w:val="0"/>
      <w:marRight w:val="0"/>
      <w:marTop w:val="0"/>
      <w:marBottom w:val="0"/>
      <w:divBdr>
        <w:top w:val="none" w:sz="0" w:space="0" w:color="auto"/>
        <w:left w:val="none" w:sz="0" w:space="0" w:color="auto"/>
        <w:bottom w:val="none" w:sz="0" w:space="0" w:color="auto"/>
        <w:right w:val="none" w:sz="0" w:space="0" w:color="auto"/>
      </w:divBdr>
    </w:div>
    <w:div w:id="1706447338">
      <w:bodyDiv w:val="1"/>
      <w:marLeft w:val="0"/>
      <w:marRight w:val="0"/>
      <w:marTop w:val="0"/>
      <w:marBottom w:val="0"/>
      <w:divBdr>
        <w:top w:val="none" w:sz="0" w:space="0" w:color="auto"/>
        <w:left w:val="none" w:sz="0" w:space="0" w:color="auto"/>
        <w:bottom w:val="none" w:sz="0" w:space="0" w:color="auto"/>
        <w:right w:val="none" w:sz="0" w:space="0" w:color="auto"/>
      </w:divBdr>
      <w:divsChild>
        <w:div w:id="953170650">
          <w:marLeft w:val="3125"/>
          <w:marRight w:val="0"/>
          <w:marTop w:val="240"/>
          <w:marBottom w:val="240"/>
          <w:divBdr>
            <w:top w:val="none" w:sz="0" w:space="0" w:color="auto"/>
            <w:left w:val="none" w:sz="0" w:space="0" w:color="auto"/>
            <w:bottom w:val="none" w:sz="0" w:space="0" w:color="auto"/>
            <w:right w:val="none" w:sz="0" w:space="0" w:color="auto"/>
          </w:divBdr>
        </w:div>
      </w:divsChild>
    </w:div>
    <w:div w:id="1720785319">
      <w:bodyDiv w:val="1"/>
      <w:marLeft w:val="0"/>
      <w:marRight w:val="0"/>
      <w:marTop w:val="0"/>
      <w:marBottom w:val="0"/>
      <w:divBdr>
        <w:top w:val="none" w:sz="0" w:space="0" w:color="auto"/>
        <w:left w:val="none" w:sz="0" w:space="0" w:color="auto"/>
        <w:bottom w:val="none" w:sz="0" w:space="0" w:color="auto"/>
        <w:right w:val="none" w:sz="0" w:space="0" w:color="auto"/>
      </w:divBdr>
    </w:div>
    <w:div w:id="1730956741">
      <w:bodyDiv w:val="1"/>
      <w:marLeft w:val="0"/>
      <w:marRight w:val="0"/>
      <w:marTop w:val="0"/>
      <w:marBottom w:val="0"/>
      <w:divBdr>
        <w:top w:val="none" w:sz="0" w:space="0" w:color="auto"/>
        <w:left w:val="none" w:sz="0" w:space="0" w:color="auto"/>
        <w:bottom w:val="none" w:sz="0" w:space="0" w:color="auto"/>
        <w:right w:val="none" w:sz="0" w:space="0" w:color="auto"/>
      </w:divBdr>
      <w:divsChild>
        <w:div w:id="704714332">
          <w:marLeft w:val="1166"/>
          <w:marRight w:val="0"/>
          <w:marTop w:val="200"/>
          <w:marBottom w:val="0"/>
          <w:divBdr>
            <w:top w:val="none" w:sz="0" w:space="0" w:color="auto"/>
            <w:left w:val="none" w:sz="0" w:space="0" w:color="auto"/>
            <w:bottom w:val="none" w:sz="0" w:space="0" w:color="auto"/>
            <w:right w:val="none" w:sz="0" w:space="0" w:color="auto"/>
          </w:divBdr>
        </w:div>
        <w:div w:id="212427896">
          <w:marLeft w:val="1166"/>
          <w:marRight w:val="0"/>
          <w:marTop w:val="200"/>
          <w:marBottom w:val="0"/>
          <w:divBdr>
            <w:top w:val="none" w:sz="0" w:space="0" w:color="auto"/>
            <w:left w:val="none" w:sz="0" w:space="0" w:color="auto"/>
            <w:bottom w:val="none" w:sz="0" w:space="0" w:color="auto"/>
            <w:right w:val="none" w:sz="0" w:space="0" w:color="auto"/>
          </w:divBdr>
        </w:div>
      </w:divsChild>
    </w:div>
    <w:div w:id="1740977146">
      <w:bodyDiv w:val="1"/>
      <w:marLeft w:val="0"/>
      <w:marRight w:val="0"/>
      <w:marTop w:val="0"/>
      <w:marBottom w:val="0"/>
      <w:divBdr>
        <w:top w:val="none" w:sz="0" w:space="0" w:color="auto"/>
        <w:left w:val="none" w:sz="0" w:space="0" w:color="auto"/>
        <w:bottom w:val="none" w:sz="0" w:space="0" w:color="auto"/>
        <w:right w:val="none" w:sz="0" w:space="0" w:color="auto"/>
      </w:divBdr>
    </w:div>
    <w:div w:id="1750804900">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778208345">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14252972">
      <w:bodyDiv w:val="1"/>
      <w:marLeft w:val="0"/>
      <w:marRight w:val="0"/>
      <w:marTop w:val="0"/>
      <w:marBottom w:val="0"/>
      <w:divBdr>
        <w:top w:val="none" w:sz="0" w:space="0" w:color="auto"/>
        <w:left w:val="none" w:sz="0" w:space="0" w:color="auto"/>
        <w:bottom w:val="none" w:sz="0" w:space="0" w:color="auto"/>
        <w:right w:val="none" w:sz="0" w:space="0" w:color="auto"/>
      </w:divBdr>
    </w:div>
    <w:div w:id="1823420796">
      <w:bodyDiv w:val="1"/>
      <w:marLeft w:val="0"/>
      <w:marRight w:val="0"/>
      <w:marTop w:val="0"/>
      <w:marBottom w:val="0"/>
      <w:divBdr>
        <w:top w:val="none" w:sz="0" w:space="0" w:color="auto"/>
        <w:left w:val="none" w:sz="0" w:space="0" w:color="auto"/>
        <w:bottom w:val="none" w:sz="0" w:space="0" w:color="auto"/>
        <w:right w:val="none" w:sz="0" w:space="0" w:color="auto"/>
      </w:divBdr>
    </w:div>
    <w:div w:id="1829512679">
      <w:bodyDiv w:val="1"/>
      <w:marLeft w:val="0"/>
      <w:marRight w:val="0"/>
      <w:marTop w:val="0"/>
      <w:marBottom w:val="0"/>
      <w:divBdr>
        <w:top w:val="none" w:sz="0" w:space="0" w:color="auto"/>
        <w:left w:val="none" w:sz="0" w:space="0" w:color="auto"/>
        <w:bottom w:val="none" w:sz="0" w:space="0" w:color="auto"/>
        <w:right w:val="none" w:sz="0" w:space="0" w:color="auto"/>
      </w:divBdr>
    </w:div>
    <w:div w:id="1832983121">
      <w:bodyDiv w:val="1"/>
      <w:marLeft w:val="0"/>
      <w:marRight w:val="0"/>
      <w:marTop w:val="0"/>
      <w:marBottom w:val="0"/>
      <w:divBdr>
        <w:top w:val="none" w:sz="0" w:space="0" w:color="auto"/>
        <w:left w:val="none" w:sz="0" w:space="0" w:color="auto"/>
        <w:bottom w:val="none" w:sz="0" w:space="0" w:color="auto"/>
        <w:right w:val="none" w:sz="0" w:space="0" w:color="auto"/>
      </w:divBdr>
    </w:div>
    <w:div w:id="1837262561">
      <w:bodyDiv w:val="1"/>
      <w:marLeft w:val="0"/>
      <w:marRight w:val="0"/>
      <w:marTop w:val="0"/>
      <w:marBottom w:val="0"/>
      <w:divBdr>
        <w:top w:val="none" w:sz="0" w:space="0" w:color="auto"/>
        <w:left w:val="none" w:sz="0" w:space="0" w:color="auto"/>
        <w:bottom w:val="none" w:sz="0" w:space="0" w:color="auto"/>
        <w:right w:val="none" w:sz="0" w:space="0" w:color="auto"/>
      </w:divBdr>
    </w:div>
    <w:div w:id="1856385129">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69554954">
      <w:bodyDiv w:val="1"/>
      <w:marLeft w:val="0"/>
      <w:marRight w:val="0"/>
      <w:marTop w:val="0"/>
      <w:marBottom w:val="0"/>
      <w:divBdr>
        <w:top w:val="none" w:sz="0" w:space="0" w:color="auto"/>
        <w:left w:val="none" w:sz="0" w:space="0" w:color="auto"/>
        <w:bottom w:val="none" w:sz="0" w:space="0" w:color="auto"/>
        <w:right w:val="none" w:sz="0" w:space="0" w:color="auto"/>
      </w:divBdr>
    </w:div>
    <w:div w:id="1977029850">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18341658">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68062470">
      <w:bodyDiv w:val="1"/>
      <w:marLeft w:val="0"/>
      <w:marRight w:val="0"/>
      <w:marTop w:val="0"/>
      <w:marBottom w:val="0"/>
      <w:divBdr>
        <w:top w:val="none" w:sz="0" w:space="0" w:color="auto"/>
        <w:left w:val="none" w:sz="0" w:space="0" w:color="auto"/>
        <w:bottom w:val="none" w:sz="0" w:space="0" w:color="auto"/>
        <w:right w:val="none" w:sz="0" w:space="0" w:color="auto"/>
      </w:divBdr>
    </w:div>
    <w:div w:id="2086031578">
      <w:bodyDiv w:val="1"/>
      <w:marLeft w:val="0"/>
      <w:marRight w:val="0"/>
      <w:marTop w:val="0"/>
      <w:marBottom w:val="0"/>
      <w:divBdr>
        <w:top w:val="none" w:sz="0" w:space="0" w:color="auto"/>
        <w:left w:val="none" w:sz="0" w:space="0" w:color="auto"/>
        <w:bottom w:val="none" w:sz="0" w:space="0" w:color="auto"/>
        <w:right w:val="none" w:sz="0" w:space="0" w:color="auto"/>
      </w:divBdr>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 w:id="212160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uvoton.com" TargetMode="External"/><Relationship Id="rId22" Type="http://schemas.openxmlformats.org/officeDocument/2006/relationships/image" Target="media/image8.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Documents\Custom%20Office%20Templates\EC_Template_Readme_2023122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mark xmlns="5ebd3210-cc40-4b91-92ef-2ee02eee0e42">Eample Code Readme Template</Remar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1" ma:contentTypeDescription="Create a new document." ma:contentTypeScope="" ma:versionID="63cd331c3370e5ce41bc1ef463d19551">
  <xsd:schema xmlns:xsd="http://www.w3.org/2001/XMLSchema" xmlns:xs="http://www.w3.org/2001/XMLSchema" xmlns:p="http://schemas.microsoft.com/office/2006/metadata/properties" xmlns:ns2="5ebd3210-cc40-4b91-92ef-2ee02eee0e42" targetNamespace="http://schemas.microsoft.com/office/2006/metadata/properties" ma:root="true" ma:fieldsID="f98c9930f6255f7d486b38b2ca9fd9f9" ns2:_="">
    <xsd:import namespace="5ebd3210-cc40-4b91-92ef-2ee02eee0e42"/>
    <xsd:element name="properties">
      <xsd:complexType>
        <xsd:sequence>
          <xsd:element name="documentManagement">
            <xsd:complexType>
              <xsd:all>
                <xsd:element ref="ns2:Remar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d3210-cc40-4b91-92ef-2ee02eee0e42" elementFormDefault="qualified">
    <xsd:import namespace="http://schemas.microsoft.com/office/2006/documentManagement/types"/>
    <xsd:import namespace="http://schemas.microsoft.com/office/infopath/2007/PartnerControls"/>
    <xsd:element name="Remark" ma:index="8" nillable="true" ma:displayName="Remark" ma:internalName="Remar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08AF18-DDD7-40A4-AA9C-94B821962D64}">
  <ds:schemaRefs>
    <ds:schemaRef ds:uri="http://schemas.openxmlformats.org/officeDocument/2006/bibliography"/>
  </ds:schemaRefs>
</ds:datastoreItem>
</file>

<file path=customXml/itemProps2.xml><?xml version="1.0" encoding="utf-8"?>
<ds:datastoreItem xmlns:ds="http://schemas.openxmlformats.org/officeDocument/2006/customXml" ds:itemID="{14E12E29-11D0-4BB1-9FAE-66216D6FA763}">
  <ds:schemaRefs>
    <ds:schemaRef ds:uri="http://schemas.microsoft.com/office/2006/metadata/properties"/>
    <ds:schemaRef ds:uri="http://schemas.microsoft.com/office/infopath/2007/PartnerControls"/>
    <ds:schemaRef ds:uri="5ebd3210-cc40-4b91-92ef-2ee02eee0e42"/>
  </ds:schemaRefs>
</ds:datastoreItem>
</file>

<file path=customXml/itemProps3.xml><?xml version="1.0" encoding="utf-8"?>
<ds:datastoreItem xmlns:ds="http://schemas.openxmlformats.org/officeDocument/2006/customXml" ds:itemID="{509E591C-81AD-4681-8AD2-2368563E0C7F}">
  <ds:schemaRefs>
    <ds:schemaRef ds:uri="http://schemas.microsoft.com/sharepoint/v3/contenttype/forms"/>
  </ds:schemaRefs>
</ds:datastoreItem>
</file>

<file path=customXml/itemProps4.xml><?xml version="1.0" encoding="utf-8"?>
<ds:datastoreItem xmlns:ds="http://schemas.openxmlformats.org/officeDocument/2006/customXml" ds:itemID="{53B67867-C068-4592-AB6D-8FC984FF6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d3210-cc40-4b91-92ef-2ee02eee0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EC_Template_Readme_20231227.dotm</Template>
  <TotalTime>8406</TotalTime>
  <Pages>1</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&lt;Default&gt;Winbond Electronics Corporation</Company>
  <LinksUpToDate>false</LinksUpToDate>
  <CharactersWithSpaces>13239</CharactersWithSpaces>
  <SharedDoc>false</SharedDoc>
  <HLinks>
    <vt:vector size="2430" baseType="variant">
      <vt:variant>
        <vt:i4>3997752</vt:i4>
      </vt:variant>
      <vt:variant>
        <vt:i4>3696</vt:i4>
      </vt:variant>
      <vt:variant>
        <vt:i4>0</vt:i4>
      </vt:variant>
      <vt:variant>
        <vt:i4>5</vt:i4>
      </vt:variant>
      <vt:variant>
        <vt:lpwstr/>
      </vt:variant>
      <vt:variant>
        <vt:lpwstr>_Register_Map</vt:lpwstr>
      </vt:variant>
      <vt:variant>
        <vt:i4>6029346</vt:i4>
      </vt:variant>
      <vt:variant>
        <vt:i4>3336</vt:i4>
      </vt:variant>
      <vt:variant>
        <vt:i4>0</vt:i4>
      </vt:variant>
      <vt:variant>
        <vt:i4>5</vt:i4>
      </vt:variant>
      <vt:variant>
        <vt:lpwstr/>
      </vt:variant>
      <vt:variant>
        <vt:lpwstr>_SPI_Divider_Register_(SPI_DIVIDER)</vt:lpwstr>
      </vt:variant>
      <vt:variant>
        <vt:i4>4718636</vt:i4>
      </vt:variant>
      <vt:variant>
        <vt:i4>2721</vt:i4>
      </vt:variant>
      <vt:variant>
        <vt:i4>0</vt:i4>
      </vt:variant>
      <vt:variant>
        <vt:i4>5</vt:i4>
      </vt:variant>
      <vt:variant>
        <vt:lpwstr/>
      </vt:variant>
      <vt:variant>
        <vt:lpwstr>_Config0_(Address_=_0x0030_0000)</vt:lpwstr>
      </vt:variant>
      <vt:variant>
        <vt:i4>1245247</vt:i4>
      </vt:variant>
      <vt:variant>
        <vt:i4>2402</vt:i4>
      </vt:variant>
      <vt:variant>
        <vt:i4>0</vt:i4>
      </vt:variant>
      <vt:variant>
        <vt:i4>5</vt:i4>
      </vt:variant>
      <vt:variant>
        <vt:lpwstr/>
      </vt:variant>
      <vt:variant>
        <vt:lpwstr>_Toc301797440</vt:lpwstr>
      </vt:variant>
      <vt:variant>
        <vt:i4>1310783</vt:i4>
      </vt:variant>
      <vt:variant>
        <vt:i4>2396</vt:i4>
      </vt:variant>
      <vt:variant>
        <vt:i4>0</vt:i4>
      </vt:variant>
      <vt:variant>
        <vt:i4>5</vt:i4>
      </vt:variant>
      <vt:variant>
        <vt:lpwstr/>
      </vt:variant>
      <vt:variant>
        <vt:lpwstr>_Toc301797439</vt:lpwstr>
      </vt:variant>
      <vt:variant>
        <vt:i4>1310783</vt:i4>
      </vt:variant>
      <vt:variant>
        <vt:i4>2390</vt:i4>
      </vt:variant>
      <vt:variant>
        <vt:i4>0</vt:i4>
      </vt:variant>
      <vt:variant>
        <vt:i4>5</vt:i4>
      </vt:variant>
      <vt:variant>
        <vt:lpwstr/>
      </vt:variant>
      <vt:variant>
        <vt:lpwstr>_Toc301797438</vt:lpwstr>
      </vt:variant>
      <vt:variant>
        <vt:i4>1310783</vt:i4>
      </vt:variant>
      <vt:variant>
        <vt:i4>2384</vt:i4>
      </vt:variant>
      <vt:variant>
        <vt:i4>0</vt:i4>
      </vt:variant>
      <vt:variant>
        <vt:i4>5</vt:i4>
      </vt:variant>
      <vt:variant>
        <vt:lpwstr/>
      </vt:variant>
      <vt:variant>
        <vt:lpwstr>_Toc301797437</vt:lpwstr>
      </vt:variant>
      <vt:variant>
        <vt:i4>1310783</vt:i4>
      </vt:variant>
      <vt:variant>
        <vt:i4>2378</vt:i4>
      </vt:variant>
      <vt:variant>
        <vt:i4>0</vt:i4>
      </vt:variant>
      <vt:variant>
        <vt:i4>5</vt:i4>
      </vt:variant>
      <vt:variant>
        <vt:lpwstr/>
      </vt:variant>
      <vt:variant>
        <vt:lpwstr>_Toc301797436</vt:lpwstr>
      </vt:variant>
      <vt:variant>
        <vt:i4>1310783</vt:i4>
      </vt:variant>
      <vt:variant>
        <vt:i4>2372</vt:i4>
      </vt:variant>
      <vt:variant>
        <vt:i4>0</vt:i4>
      </vt:variant>
      <vt:variant>
        <vt:i4>5</vt:i4>
      </vt:variant>
      <vt:variant>
        <vt:lpwstr/>
      </vt:variant>
      <vt:variant>
        <vt:lpwstr>_Toc301797435</vt:lpwstr>
      </vt:variant>
      <vt:variant>
        <vt:i4>1310783</vt:i4>
      </vt:variant>
      <vt:variant>
        <vt:i4>2366</vt:i4>
      </vt:variant>
      <vt:variant>
        <vt:i4>0</vt:i4>
      </vt:variant>
      <vt:variant>
        <vt:i4>5</vt:i4>
      </vt:variant>
      <vt:variant>
        <vt:lpwstr/>
      </vt:variant>
      <vt:variant>
        <vt:lpwstr>_Toc301797434</vt:lpwstr>
      </vt:variant>
      <vt:variant>
        <vt:i4>1310783</vt:i4>
      </vt:variant>
      <vt:variant>
        <vt:i4>2360</vt:i4>
      </vt:variant>
      <vt:variant>
        <vt:i4>0</vt:i4>
      </vt:variant>
      <vt:variant>
        <vt:i4>5</vt:i4>
      </vt:variant>
      <vt:variant>
        <vt:lpwstr/>
      </vt:variant>
      <vt:variant>
        <vt:lpwstr>_Toc301797433</vt:lpwstr>
      </vt:variant>
      <vt:variant>
        <vt:i4>1310783</vt:i4>
      </vt:variant>
      <vt:variant>
        <vt:i4>2354</vt:i4>
      </vt:variant>
      <vt:variant>
        <vt:i4>0</vt:i4>
      </vt:variant>
      <vt:variant>
        <vt:i4>5</vt:i4>
      </vt:variant>
      <vt:variant>
        <vt:lpwstr/>
      </vt:variant>
      <vt:variant>
        <vt:lpwstr>_Toc301797432</vt:lpwstr>
      </vt:variant>
      <vt:variant>
        <vt:i4>1310783</vt:i4>
      </vt:variant>
      <vt:variant>
        <vt:i4>2348</vt:i4>
      </vt:variant>
      <vt:variant>
        <vt:i4>0</vt:i4>
      </vt:variant>
      <vt:variant>
        <vt:i4>5</vt:i4>
      </vt:variant>
      <vt:variant>
        <vt:lpwstr/>
      </vt:variant>
      <vt:variant>
        <vt:lpwstr>_Toc301797431</vt:lpwstr>
      </vt:variant>
      <vt:variant>
        <vt:i4>1310783</vt:i4>
      </vt:variant>
      <vt:variant>
        <vt:i4>2342</vt:i4>
      </vt:variant>
      <vt:variant>
        <vt:i4>0</vt:i4>
      </vt:variant>
      <vt:variant>
        <vt:i4>5</vt:i4>
      </vt:variant>
      <vt:variant>
        <vt:lpwstr/>
      </vt:variant>
      <vt:variant>
        <vt:lpwstr>_Toc301797430</vt:lpwstr>
      </vt:variant>
      <vt:variant>
        <vt:i4>1376319</vt:i4>
      </vt:variant>
      <vt:variant>
        <vt:i4>2336</vt:i4>
      </vt:variant>
      <vt:variant>
        <vt:i4>0</vt:i4>
      </vt:variant>
      <vt:variant>
        <vt:i4>5</vt:i4>
      </vt:variant>
      <vt:variant>
        <vt:lpwstr/>
      </vt:variant>
      <vt:variant>
        <vt:lpwstr>_Toc301797429</vt:lpwstr>
      </vt:variant>
      <vt:variant>
        <vt:i4>1376319</vt:i4>
      </vt:variant>
      <vt:variant>
        <vt:i4>2330</vt:i4>
      </vt:variant>
      <vt:variant>
        <vt:i4>0</vt:i4>
      </vt:variant>
      <vt:variant>
        <vt:i4>5</vt:i4>
      </vt:variant>
      <vt:variant>
        <vt:lpwstr/>
      </vt:variant>
      <vt:variant>
        <vt:lpwstr>_Toc301797428</vt:lpwstr>
      </vt:variant>
      <vt:variant>
        <vt:i4>1376319</vt:i4>
      </vt:variant>
      <vt:variant>
        <vt:i4>2324</vt:i4>
      </vt:variant>
      <vt:variant>
        <vt:i4>0</vt:i4>
      </vt:variant>
      <vt:variant>
        <vt:i4>5</vt:i4>
      </vt:variant>
      <vt:variant>
        <vt:lpwstr/>
      </vt:variant>
      <vt:variant>
        <vt:lpwstr>_Toc301797427</vt:lpwstr>
      </vt:variant>
      <vt:variant>
        <vt:i4>1376319</vt:i4>
      </vt:variant>
      <vt:variant>
        <vt:i4>2318</vt:i4>
      </vt:variant>
      <vt:variant>
        <vt:i4>0</vt:i4>
      </vt:variant>
      <vt:variant>
        <vt:i4>5</vt:i4>
      </vt:variant>
      <vt:variant>
        <vt:lpwstr/>
      </vt:variant>
      <vt:variant>
        <vt:lpwstr>_Toc301797426</vt:lpwstr>
      </vt:variant>
      <vt:variant>
        <vt:i4>1376319</vt:i4>
      </vt:variant>
      <vt:variant>
        <vt:i4>2312</vt:i4>
      </vt:variant>
      <vt:variant>
        <vt:i4>0</vt:i4>
      </vt:variant>
      <vt:variant>
        <vt:i4>5</vt:i4>
      </vt:variant>
      <vt:variant>
        <vt:lpwstr/>
      </vt:variant>
      <vt:variant>
        <vt:lpwstr>_Toc301797425</vt:lpwstr>
      </vt:variant>
      <vt:variant>
        <vt:i4>1376319</vt:i4>
      </vt:variant>
      <vt:variant>
        <vt:i4>2306</vt:i4>
      </vt:variant>
      <vt:variant>
        <vt:i4>0</vt:i4>
      </vt:variant>
      <vt:variant>
        <vt:i4>5</vt:i4>
      </vt:variant>
      <vt:variant>
        <vt:lpwstr/>
      </vt:variant>
      <vt:variant>
        <vt:lpwstr>_Toc301797424</vt:lpwstr>
      </vt:variant>
      <vt:variant>
        <vt:i4>1376319</vt:i4>
      </vt:variant>
      <vt:variant>
        <vt:i4>2300</vt:i4>
      </vt:variant>
      <vt:variant>
        <vt:i4>0</vt:i4>
      </vt:variant>
      <vt:variant>
        <vt:i4>5</vt:i4>
      </vt:variant>
      <vt:variant>
        <vt:lpwstr/>
      </vt:variant>
      <vt:variant>
        <vt:lpwstr>_Toc301797423</vt:lpwstr>
      </vt:variant>
      <vt:variant>
        <vt:i4>1376319</vt:i4>
      </vt:variant>
      <vt:variant>
        <vt:i4>2294</vt:i4>
      </vt:variant>
      <vt:variant>
        <vt:i4>0</vt:i4>
      </vt:variant>
      <vt:variant>
        <vt:i4>5</vt:i4>
      </vt:variant>
      <vt:variant>
        <vt:lpwstr/>
      </vt:variant>
      <vt:variant>
        <vt:lpwstr>_Toc301797422</vt:lpwstr>
      </vt:variant>
      <vt:variant>
        <vt:i4>1376319</vt:i4>
      </vt:variant>
      <vt:variant>
        <vt:i4>2288</vt:i4>
      </vt:variant>
      <vt:variant>
        <vt:i4>0</vt:i4>
      </vt:variant>
      <vt:variant>
        <vt:i4>5</vt:i4>
      </vt:variant>
      <vt:variant>
        <vt:lpwstr/>
      </vt:variant>
      <vt:variant>
        <vt:lpwstr>_Toc301797421</vt:lpwstr>
      </vt:variant>
      <vt:variant>
        <vt:i4>1376319</vt:i4>
      </vt:variant>
      <vt:variant>
        <vt:i4>2282</vt:i4>
      </vt:variant>
      <vt:variant>
        <vt:i4>0</vt:i4>
      </vt:variant>
      <vt:variant>
        <vt:i4>5</vt:i4>
      </vt:variant>
      <vt:variant>
        <vt:lpwstr/>
      </vt:variant>
      <vt:variant>
        <vt:lpwstr>_Toc301797420</vt:lpwstr>
      </vt:variant>
      <vt:variant>
        <vt:i4>1441855</vt:i4>
      </vt:variant>
      <vt:variant>
        <vt:i4>2276</vt:i4>
      </vt:variant>
      <vt:variant>
        <vt:i4>0</vt:i4>
      </vt:variant>
      <vt:variant>
        <vt:i4>5</vt:i4>
      </vt:variant>
      <vt:variant>
        <vt:lpwstr/>
      </vt:variant>
      <vt:variant>
        <vt:lpwstr>_Toc301797419</vt:lpwstr>
      </vt:variant>
      <vt:variant>
        <vt:i4>1441855</vt:i4>
      </vt:variant>
      <vt:variant>
        <vt:i4>2270</vt:i4>
      </vt:variant>
      <vt:variant>
        <vt:i4>0</vt:i4>
      </vt:variant>
      <vt:variant>
        <vt:i4>5</vt:i4>
      </vt:variant>
      <vt:variant>
        <vt:lpwstr/>
      </vt:variant>
      <vt:variant>
        <vt:lpwstr>_Toc301797418</vt:lpwstr>
      </vt:variant>
      <vt:variant>
        <vt:i4>1441855</vt:i4>
      </vt:variant>
      <vt:variant>
        <vt:i4>2264</vt:i4>
      </vt:variant>
      <vt:variant>
        <vt:i4>0</vt:i4>
      </vt:variant>
      <vt:variant>
        <vt:i4>5</vt:i4>
      </vt:variant>
      <vt:variant>
        <vt:lpwstr/>
      </vt:variant>
      <vt:variant>
        <vt:lpwstr>_Toc301797417</vt:lpwstr>
      </vt:variant>
      <vt:variant>
        <vt:i4>1835067</vt:i4>
      </vt:variant>
      <vt:variant>
        <vt:i4>2255</vt:i4>
      </vt:variant>
      <vt:variant>
        <vt:i4>0</vt:i4>
      </vt:variant>
      <vt:variant>
        <vt:i4>5</vt:i4>
      </vt:variant>
      <vt:variant>
        <vt:lpwstr/>
      </vt:variant>
      <vt:variant>
        <vt:lpwstr>_Toc309238214</vt:lpwstr>
      </vt:variant>
      <vt:variant>
        <vt:i4>1835067</vt:i4>
      </vt:variant>
      <vt:variant>
        <vt:i4>2249</vt:i4>
      </vt:variant>
      <vt:variant>
        <vt:i4>0</vt:i4>
      </vt:variant>
      <vt:variant>
        <vt:i4>5</vt:i4>
      </vt:variant>
      <vt:variant>
        <vt:lpwstr/>
      </vt:variant>
      <vt:variant>
        <vt:lpwstr>_Toc309238213</vt:lpwstr>
      </vt:variant>
      <vt:variant>
        <vt:i4>1835067</vt:i4>
      </vt:variant>
      <vt:variant>
        <vt:i4>2243</vt:i4>
      </vt:variant>
      <vt:variant>
        <vt:i4>0</vt:i4>
      </vt:variant>
      <vt:variant>
        <vt:i4>5</vt:i4>
      </vt:variant>
      <vt:variant>
        <vt:lpwstr/>
      </vt:variant>
      <vt:variant>
        <vt:lpwstr>_Toc309238212</vt:lpwstr>
      </vt:variant>
      <vt:variant>
        <vt:i4>1835067</vt:i4>
      </vt:variant>
      <vt:variant>
        <vt:i4>2237</vt:i4>
      </vt:variant>
      <vt:variant>
        <vt:i4>0</vt:i4>
      </vt:variant>
      <vt:variant>
        <vt:i4>5</vt:i4>
      </vt:variant>
      <vt:variant>
        <vt:lpwstr/>
      </vt:variant>
      <vt:variant>
        <vt:lpwstr>_Toc309238211</vt:lpwstr>
      </vt:variant>
      <vt:variant>
        <vt:i4>1835067</vt:i4>
      </vt:variant>
      <vt:variant>
        <vt:i4>2231</vt:i4>
      </vt:variant>
      <vt:variant>
        <vt:i4>0</vt:i4>
      </vt:variant>
      <vt:variant>
        <vt:i4>5</vt:i4>
      </vt:variant>
      <vt:variant>
        <vt:lpwstr/>
      </vt:variant>
      <vt:variant>
        <vt:lpwstr>_Toc309238210</vt:lpwstr>
      </vt:variant>
      <vt:variant>
        <vt:i4>1900603</vt:i4>
      </vt:variant>
      <vt:variant>
        <vt:i4>2225</vt:i4>
      </vt:variant>
      <vt:variant>
        <vt:i4>0</vt:i4>
      </vt:variant>
      <vt:variant>
        <vt:i4>5</vt:i4>
      </vt:variant>
      <vt:variant>
        <vt:lpwstr/>
      </vt:variant>
      <vt:variant>
        <vt:lpwstr>_Toc309238209</vt:lpwstr>
      </vt:variant>
      <vt:variant>
        <vt:i4>1900603</vt:i4>
      </vt:variant>
      <vt:variant>
        <vt:i4>2219</vt:i4>
      </vt:variant>
      <vt:variant>
        <vt:i4>0</vt:i4>
      </vt:variant>
      <vt:variant>
        <vt:i4>5</vt:i4>
      </vt:variant>
      <vt:variant>
        <vt:lpwstr/>
      </vt:variant>
      <vt:variant>
        <vt:lpwstr>_Toc309238208</vt:lpwstr>
      </vt:variant>
      <vt:variant>
        <vt:i4>1900603</vt:i4>
      </vt:variant>
      <vt:variant>
        <vt:i4>2213</vt:i4>
      </vt:variant>
      <vt:variant>
        <vt:i4>0</vt:i4>
      </vt:variant>
      <vt:variant>
        <vt:i4>5</vt:i4>
      </vt:variant>
      <vt:variant>
        <vt:lpwstr/>
      </vt:variant>
      <vt:variant>
        <vt:lpwstr>_Toc309238207</vt:lpwstr>
      </vt:variant>
      <vt:variant>
        <vt:i4>1900603</vt:i4>
      </vt:variant>
      <vt:variant>
        <vt:i4>2207</vt:i4>
      </vt:variant>
      <vt:variant>
        <vt:i4>0</vt:i4>
      </vt:variant>
      <vt:variant>
        <vt:i4>5</vt:i4>
      </vt:variant>
      <vt:variant>
        <vt:lpwstr/>
      </vt:variant>
      <vt:variant>
        <vt:lpwstr>_Toc309238206</vt:lpwstr>
      </vt:variant>
      <vt:variant>
        <vt:i4>1900603</vt:i4>
      </vt:variant>
      <vt:variant>
        <vt:i4>2201</vt:i4>
      </vt:variant>
      <vt:variant>
        <vt:i4>0</vt:i4>
      </vt:variant>
      <vt:variant>
        <vt:i4>5</vt:i4>
      </vt:variant>
      <vt:variant>
        <vt:lpwstr/>
      </vt:variant>
      <vt:variant>
        <vt:lpwstr>_Toc309238205</vt:lpwstr>
      </vt:variant>
      <vt:variant>
        <vt:i4>1900603</vt:i4>
      </vt:variant>
      <vt:variant>
        <vt:i4>2195</vt:i4>
      </vt:variant>
      <vt:variant>
        <vt:i4>0</vt:i4>
      </vt:variant>
      <vt:variant>
        <vt:i4>5</vt:i4>
      </vt:variant>
      <vt:variant>
        <vt:lpwstr/>
      </vt:variant>
      <vt:variant>
        <vt:lpwstr>_Toc309238204</vt:lpwstr>
      </vt:variant>
      <vt:variant>
        <vt:i4>1900603</vt:i4>
      </vt:variant>
      <vt:variant>
        <vt:i4>2189</vt:i4>
      </vt:variant>
      <vt:variant>
        <vt:i4>0</vt:i4>
      </vt:variant>
      <vt:variant>
        <vt:i4>5</vt:i4>
      </vt:variant>
      <vt:variant>
        <vt:lpwstr/>
      </vt:variant>
      <vt:variant>
        <vt:lpwstr>_Toc309238203</vt:lpwstr>
      </vt:variant>
      <vt:variant>
        <vt:i4>1900603</vt:i4>
      </vt:variant>
      <vt:variant>
        <vt:i4>2183</vt:i4>
      </vt:variant>
      <vt:variant>
        <vt:i4>0</vt:i4>
      </vt:variant>
      <vt:variant>
        <vt:i4>5</vt:i4>
      </vt:variant>
      <vt:variant>
        <vt:lpwstr/>
      </vt:variant>
      <vt:variant>
        <vt:lpwstr>_Toc309238202</vt:lpwstr>
      </vt:variant>
      <vt:variant>
        <vt:i4>1900603</vt:i4>
      </vt:variant>
      <vt:variant>
        <vt:i4>2177</vt:i4>
      </vt:variant>
      <vt:variant>
        <vt:i4>0</vt:i4>
      </vt:variant>
      <vt:variant>
        <vt:i4>5</vt:i4>
      </vt:variant>
      <vt:variant>
        <vt:lpwstr/>
      </vt:variant>
      <vt:variant>
        <vt:lpwstr>_Toc309238201</vt:lpwstr>
      </vt:variant>
      <vt:variant>
        <vt:i4>1900603</vt:i4>
      </vt:variant>
      <vt:variant>
        <vt:i4>2171</vt:i4>
      </vt:variant>
      <vt:variant>
        <vt:i4>0</vt:i4>
      </vt:variant>
      <vt:variant>
        <vt:i4>5</vt:i4>
      </vt:variant>
      <vt:variant>
        <vt:lpwstr/>
      </vt:variant>
      <vt:variant>
        <vt:lpwstr>_Toc309238200</vt:lpwstr>
      </vt:variant>
      <vt:variant>
        <vt:i4>1310776</vt:i4>
      </vt:variant>
      <vt:variant>
        <vt:i4>2165</vt:i4>
      </vt:variant>
      <vt:variant>
        <vt:i4>0</vt:i4>
      </vt:variant>
      <vt:variant>
        <vt:i4>5</vt:i4>
      </vt:variant>
      <vt:variant>
        <vt:lpwstr/>
      </vt:variant>
      <vt:variant>
        <vt:lpwstr>_Toc309238199</vt:lpwstr>
      </vt:variant>
      <vt:variant>
        <vt:i4>1310776</vt:i4>
      </vt:variant>
      <vt:variant>
        <vt:i4>2159</vt:i4>
      </vt:variant>
      <vt:variant>
        <vt:i4>0</vt:i4>
      </vt:variant>
      <vt:variant>
        <vt:i4>5</vt:i4>
      </vt:variant>
      <vt:variant>
        <vt:lpwstr/>
      </vt:variant>
      <vt:variant>
        <vt:lpwstr>_Toc309238198</vt:lpwstr>
      </vt:variant>
      <vt:variant>
        <vt:i4>1310776</vt:i4>
      </vt:variant>
      <vt:variant>
        <vt:i4>2153</vt:i4>
      </vt:variant>
      <vt:variant>
        <vt:i4>0</vt:i4>
      </vt:variant>
      <vt:variant>
        <vt:i4>5</vt:i4>
      </vt:variant>
      <vt:variant>
        <vt:lpwstr/>
      </vt:variant>
      <vt:variant>
        <vt:lpwstr>_Toc309238197</vt:lpwstr>
      </vt:variant>
      <vt:variant>
        <vt:i4>1310776</vt:i4>
      </vt:variant>
      <vt:variant>
        <vt:i4>2147</vt:i4>
      </vt:variant>
      <vt:variant>
        <vt:i4>0</vt:i4>
      </vt:variant>
      <vt:variant>
        <vt:i4>5</vt:i4>
      </vt:variant>
      <vt:variant>
        <vt:lpwstr/>
      </vt:variant>
      <vt:variant>
        <vt:lpwstr>_Toc309238196</vt:lpwstr>
      </vt:variant>
      <vt:variant>
        <vt:i4>1310776</vt:i4>
      </vt:variant>
      <vt:variant>
        <vt:i4>2141</vt:i4>
      </vt:variant>
      <vt:variant>
        <vt:i4>0</vt:i4>
      </vt:variant>
      <vt:variant>
        <vt:i4>5</vt:i4>
      </vt:variant>
      <vt:variant>
        <vt:lpwstr/>
      </vt:variant>
      <vt:variant>
        <vt:lpwstr>_Toc309238195</vt:lpwstr>
      </vt:variant>
      <vt:variant>
        <vt:i4>1310776</vt:i4>
      </vt:variant>
      <vt:variant>
        <vt:i4>2135</vt:i4>
      </vt:variant>
      <vt:variant>
        <vt:i4>0</vt:i4>
      </vt:variant>
      <vt:variant>
        <vt:i4>5</vt:i4>
      </vt:variant>
      <vt:variant>
        <vt:lpwstr/>
      </vt:variant>
      <vt:variant>
        <vt:lpwstr>_Toc309238194</vt:lpwstr>
      </vt:variant>
      <vt:variant>
        <vt:i4>1310776</vt:i4>
      </vt:variant>
      <vt:variant>
        <vt:i4>2129</vt:i4>
      </vt:variant>
      <vt:variant>
        <vt:i4>0</vt:i4>
      </vt:variant>
      <vt:variant>
        <vt:i4>5</vt:i4>
      </vt:variant>
      <vt:variant>
        <vt:lpwstr/>
      </vt:variant>
      <vt:variant>
        <vt:lpwstr>_Toc309238193</vt:lpwstr>
      </vt:variant>
      <vt:variant>
        <vt:i4>1310776</vt:i4>
      </vt:variant>
      <vt:variant>
        <vt:i4>2123</vt:i4>
      </vt:variant>
      <vt:variant>
        <vt:i4>0</vt:i4>
      </vt:variant>
      <vt:variant>
        <vt:i4>5</vt:i4>
      </vt:variant>
      <vt:variant>
        <vt:lpwstr/>
      </vt:variant>
      <vt:variant>
        <vt:lpwstr>_Toc309238192</vt:lpwstr>
      </vt:variant>
      <vt:variant>
        <vt:i4>1310776</vt:i4>
      </vt:variant>
      <vt:variant>
        <vt:i4>2117</vt:i4>
      </vt:variant>
      <vt:variant>
        <vt:i4>0</vt:i4>
      </vt:variant>
      <vt:variant>
        <vt:i4>5</vt:i4>
      </vt:variant>
      <vt:variant>
        <vt:lpwstr/>
      </vt:variant>
      <vt:variant>
        <vt:lpwstr>_Toc309238191</vt:lpwstr>
      </vt:variant>
      <vt:variant>
        <vt:i4>1310776</vt:i4>
      </vt:variant>
      <vt:variant>
        <vt:i4>2111</vt:i4>
      </vt:variant>
      <vt:variant>
        <vt:i4>0</vt:i4>
      </vt:variant>
      <vt:variant>
        <vt:i4>5</vt:i4>
      </vt:variant>
      <vt:variant>
        <vt:lpwstr/>
      </vt:variant>
      <vt:variant>
        <vt:lpwstr>_Toc309238190</vt:lpwstr>
      </vt:variant>
      <vt:variant>
        <vt:i4>1376312</vt:i4>
      </vt:variant>
      <vt:variant>
        <vt:i4>2105</vt:i4>
      </vt:variant>
      <vt:variant>
        <vt:i4>0</vt:i4>
      </vt:variant>
      <vt:variant>
        <vt:i4>5</vt:i4>
      </vt:variant>
      <vt:variant>
        <vt:lpwstr/>
      </vt:variant>
      <vt:variant>
        <vt:lpwstr>_Toc309238189</vt:lpwstr>
      </vt:variant>
      <vt:variant>
        <vt:i4>1376312</vt:i4>
      </vt:variant>
      <vt:variant>
        <vt:i4>2099</vt:i4>
      </vt:variant>
      <vt:variant>
        <vt:i4>0</vt:i4>
      </vt:variant>
      <vt:variant>
        <vt:i4>5</vt:i4>
      </vt:variant>
      <vt:variant>
        <vt:lpwstr/>
      </vt:variant>
      <vt:variant>
        <vt:lpwstr>_Toc309238188</vt:lpwstr>
      </vt:variant>
      <vt:variant>
        <vt:i4>1376312</vt:i4>
      </vt:variant>
      <vt:variant>
        <vt:i4>2093</vt:i4>
      </vt:variant>
      <vt:variant>
        <vt:i4>0</vt:i4>
      </vt:variant>
      <vt:variant>
        <vt:i4>5</vt:i4>
      </vt:variant>
      <vt:variant>
        <vt:lpwstr/>
      </vt:variant>
      <vt:variant>
        <vt:lpwstr>_Toc309238187</vt:lpwstr>
      </vt:variant>
      <vt:variant>
        <vt:i4>1376312</vt:i4>
      </vt:variant>
      <vt:variant>
        <vt:i4>2087</vt:i4>
      </vt:variant>
      <vt:variant>
        <vt:i4>0</vt:i4>
      </vt:variant>
      <vt:variant>
        <vt:i4>5</vt:i4>
      </vt:variant>
      <vt:variant>
        <vt:lpwstr/>
      </vt:variant>
      <vt:variant>
        <vt:lpwstr>_Toc309238186</vt:lpwstr>
      </vt:variant>
      <vt:variant>
        <vt:i4>1376312</vt:i4>
      </vt:variant>
      <vt:variant>
        <vt:i4>2081</vt:i4>
      </vt:variant>
      <vt:variant>
        <vt:i4>0</vt:i4>
      </vt:variant>
      <vt:variant>
        <vt:i4>5</vt:i4>
      </vt:variant>
      <vt:variant>
        <vt:lpwstr/>
      </vt:variant>
      <vt:variant>
        <vt:lpwstr>_Toc309238185</vt:lpwstr>
      </vt:variant>
      <vt:variant>
        <vt:i4>1376312</vt:i4>
      </vt:variant>
      <vt:variant>
        <vt:i4>2075</vt:i4>
      </vt:variant>
      <vt:variant>
        <vt:i4>0</vt:i4>
      </vt:variant>
      <vt:variant>
        <vt:i4>5</vt:i4>
      </vt:variant>
      <vt:variant>
        <vt:lpwstr/>
      </vt:variant>
      <vt:variant>
        <vt:lpwstr>_Toc309238184</vt:lpwstr>
      </vt:variant>
      <vt:variant>
        <vt:i4>1376312</vt:i4>
      </vt:variant>
      <vt:variant>
        <vt:i4>2069</vt:i4>
      </vt:variant>
      <vt:variant>
        <vt:i4>0</vt:i4>
      </vt:variant>
      <vt:variant>
        <vt:i4>5</vt:i4>
      </vt:variant>
      <vt:variant>
        <vt:lpwstr/>
      </vt:variant>
      <vt:variant>
        <vt:lpwstr>_Toc309238183</vt:lpwstr>
      </vt:variant>
      <vt:variant>
        <vt:i4>1376312</vt:i4>
      </vt:variant>
      <vt:variant>
        <vt:i4>2063</vt:i4>
      </vt:variant>
      <vt:variant>
        <vt:i4>0</vt:i4>
      </vt:variant>
      <vt:variant>
        <vt:i4>5</vt:i4>
      </vt:variant>
      <vt:variant>
        <vt:lpwstr/>
      </vt:variant>
      <vt:variant>
        <vt:lpwstr>_Toc309238182</vt:lpwstr>
      </vt:variant>
      <vt:variant>
        <vt:i4>1376312</vt:i4>
      </vt:variant>
      <vt:variant>
        <vt:i4>2057</vt:i4>
      </vt:variant>
      <vt:variant>
        <vt:i4>0</vt:i4>
      </vt:variant>
      <vt:variant>
        <vt:i4>5</vt:i4>
      </vt:variant>
      <vt:variant>
        <vt:lpwstr/>
      </vt:variant>
      <vt:variant>
        <vt:lpwstr>_Toc309238181</vt:lpwstr>
      </vt:variant>
      <vt:variant>
        <vt:i4>1376312</vt:i4>
      </vt:variant>
      <vt:variant>
        <vt:i4>2051</vt:i4>
      </vt:variant>
      <vt:variant>
        <vt:i4>0</vt:i4>
      </vt:variant>
      <vt:variant>
        <vt:i4>5</vt:i4>
      </vt:variant>
      <vt:variant>
        <vt:lpwstr/>
      </vt:variant>
      <vt:variant>
        <vt:lpwstr>_Toc309238180</vt:lpwstr>
      </vt:variant>
      <vt:variant>
        <vt:i4>1703992</vt:i4>
      </vt:variant>
      <vt:variant>
        <vt:i4>2045</vt:i4>
      </vt:variant>
      <vt:variant>
        <vt:i4>0</vt:i4>
      </vt:variant>
      <vt:variant>
        <vt:i4>5</vt:i4>
      </vt:variant>
      <vt:variant>
        <vt:lpwstr/>
      </vt:variant>
      <vt:variant>
        <vt:lpwstr>_Toc309238179</vt:lpwstr>
      </vt:variant>
      <vt:variant>
        <vt:i4>1703992</vt:i4>
      </vt:variant>
      <vt:variant>
        <vt:i4>2039</vt:i4>
      </vt:variant>
      <vt:variant>
        <vt:i4>0</vt:i4>
      </vt:variant>
      <vt:variant>
        <vt:i4>5</vt:i4>
      </vt:variant>
      <vt:variant>
        <vt:lpwstr/>
      </vt:variant>
      <vt:variant>
        <vt:lpwstr>_Toc309238178</vt:lpwstr>
      </vt:variant>
      <vt:variant>
        <vt:i4>1703992</vt:i4>
      </vt:variant>
      <vt:variant>
        <vt:i4>2033</vt:i4>
      </vt:variant>
      <vt:variant>
        <vt:i4>0</vt:i4>
      </vt:variant>
      <vt:variant>
        <vt:i4>5</vt:i4>
      </vt:variant>
      <vt:variant>
        <vt:lpwstr/>
      </vt:variant>
      <vt:variant>
        <vt:lpwstr>_Toc309238177</vt:lpwstr>
      </vt:variant>
      <vt:variant>
        <vt:i4>1703992</vt:i4>
      </vt:variant>
      <vt:variant>
        <vt:i4>2027</vt:i4>
      </vt:variant>
      <vt:variant>
        <vt:i4>0</vt:i4>
      </vt:variant>
      <vt:variant>
        <vt:i4>5</vt:i4>
      </vt:variant>
      <vt:variant>
        <vt:lpwstr/>
      </vt:variant>
      <vt:variant>
        <vt:lpwstr>_Toc309238176</vt:lpwstr>
      </vt:variant>
      <vt:variant>
        <vt:i4>1703992</vt:i4>
      </vt:variant>
      <vt:variant>
        <vt:i4>2021</vt:i4>
      </vt:variant>
      <vt:variant>
        <vt:i4>0</vt:i4>
      </vt:variant>
      <vt:variant>
        <vt:i4>5</vt:i4>
      </vt:variant>
      <vt:variant>
        <vt:lpwstr/>
      </vt:variant>
      <vt:variant>
        <vt:lpwstr>_Toc309238175</vt:lpwstr>
      </vt:variant>
      <vt:variant>
        <vt:i4>1703992</vt:i4>
      </vt:variant>
      <vt:variant>
        <vt:i4>2015</vt:i4>
      </vt:variant>
      <vt:variant>
        <vt:i4>0</vt:i4>
      </vt:variant>
      <vt:variant>
        <vt:i4>5</vt:i4>
      </vt:variant>
      <vt:variant>
        <vt:lpwstr/>
      </vt:variant>
      <vt:variant>
        <vt:lpwstr>_Toc309238174</vt:lpwstr>
      </vt:variant>
      <vt:variant>
        <vt:i4>1703992</vt:i4>
      </vt:variant>
      <vt:variant>
        <vt:i4>2009</vt:i4>
      </vt:variant>
      <vt:variant>
        <vt:i4>0</vt:i4>
      </vt:variant>
      <vt:variant>
        <vt:i4>5</vt:i4>
      </vt:variant>
      <vt:variant>
        <vt:lpwstr/>
      </vt:variant>
      <vt:variant>
        <vt:lpwstr>_Toc309238173</vt:lpwstr>
      </vt:variant>
      <vt:variant>
        <vt:i4>1703992</vt:i4>
      </vt:variant>
      <vt:variant>
        <vt:i4>2003</vt:i4>
      </vt:variant>
      <vt:variant>
        <vt:i4>0</vt:i4>
      </vt:variant>
      <vt:variant>
        <vt:i4>5</vt:i4>
      </vt:variant>
      <vt:variant>
        <vt:lpwstr/>
      </vt:variant>
      <vt:variant>
        <vt:lpwstr>_Toc309238172</vt:lpwstr>
      </vt:variant>
      <vt:variant>
        <vt:i4>1703992</vt:i4>
      </vt:variant>
      <vt:variant>
        <vt:i4>1997</vt:i4>
      </vt:variant>
      <vt:variant>
        <vt:i4>0</vt:i4>
      </vt:variant>
      <vt:variant>
        <vt:i4>5</vt:i4>
      </vt:variant>
      <vt:variant>
        <vt:lpwstr/>
      </vt:variant>
      <vt:variant>
        <vt:lpwstr>_Toc309238171</vt:lpwstr>
      </vt:variant>
      <vt:variant>
        <vt:i4>1703992</vt:i4>
      </vt:variant>
      <vt:variant>
        <vt:i4>1991</vt:i4>
      </vt:variant>
      <vt:variant>
        <vt:i4>0</vt:i4>
      </vt:variant>
      <vt:variant>
        <vt:i4>5</vt:i4>
      </vt:variant>
      <vt:variant>
        <vt:lpwstr/>
      </vt:variant>
      <vt:variant>
        <vt:lpwstr>_Toc309238170</vt:lpwstr>
      </vt:variant>
      <vt:variant>
        <vt:i4>1769528</vt:i4>
      </vt:variant>
      <vt:variant>
        <vt:i4>1985</vt:i4>
      </vt:variant>
      <vt:variant>
        <vt:i4>0</vt:i4>
      </vt:variant>
      <vt:variant>
        <vt:i4>5</vt:i4>
      </vt:variant>
      <vt:variant>
        <vt:lpwstr/>
      </vt:variant>
      <vt:variant>
        <vt:lpwstr>_Toc309238169</vt:lpwstr>
      </vt:variant>
      <vt:variant>
        <vt:i4>1769528</vt:i4>
      </vt:variant>
      <vt:variant>
        <vt:i4>1979</vt:i4>
      </vt:variant>
      <vt:variant>
        <vt:i4>0</vt:i4>
      </vt:variant>
      <vt:variant>
        <vt:i4>5</vt:i4>
      </vt:variant>
      <vt:variant>
        <vt:lpwstr/>
      </vt:variant>
      <vt:variant>
        <vt:lpwstr>_Toc309238168</vt:lpwstr>
      </vt:variant>
      <vt:variant>
        <vt:i4>1769528</vt:i4>
      </vt:variant>
      <vt:variant>
        <vt:i4>1973</vt:i4>
      </vt:variant>
      <vt:variant>
        <vt:i4>0</vt:i4>
      </vt:variant>
      <vt:variant>
        <vt:i4>5</vt:i4>
      </vt:variant>
      <vt:variant>
        <vt:lpwstr/>
      </vt:variant>
      <vt:variant>
        <vt:lpwstr>_Toc309238167</vt:lpwstr>
      </vt:variant>
      <vt:variant>
        <vt:i4>1769528</vt:i4>
      </vt:variant>
      <vt:variant>
        <vt:i4>1967</vt:i4>
      </vt:variant>
      <vt:variant>
        <vt:i4>0</vt:i4>
      </vt:variant>
      <vt:variant>
        <vt:i4>5</vt:i4>
      </vt:variant>
      <vt:variant>
        <vt:lpwstr/>
      </vt:variant>
      <vt:variant>
        <vt:lpwstr>_Toc309238166</vt:lpwstr>
      </vt:variant>
      <vt:variant>
        <vt:i4>1769528</vt:i4>
      </vt:variant>
      <vt:variant>
        <vt:i4>1961</vt:i4>
      </vt:variant>
      <vt:variant>
        <vt:i4>0</vt:i4>
      </vt:variant>
      <vt:variant>
        <vt:i4>5</vt:i4>
      </vt:variant>
      <vt:variant>
        <vt:lpwstr/>
      </vt:variant>
      <vt:variant>
        <vt:lpwstr>_Toc309238165</vt:lpwstr>
      </vt:variant>
      <vt:variant>
        <vt:i4>1769528</vt:i4>
      </vt:variant>
      <vt:variant>
        <vt:i4>1955</vt:i4>
      </vt:variant>
      <vt:variant>
        <vt:i4>0</vt:i4>
      </vt:variant>
      <vt:variant>
        <vt:i4>5</vt:i4>
      </vt:variant>
      <vt:variant>
        <vt:lpwstr/>
      </vt:variant>
      <vt:variant>
        <vt:lpwstr>_Toc309238164</vt:lpwstr>
      </vt:variant>
      <vt:variant>
        <vt:i4>1769528</vt:i4>
      </vt:variant>
      <vt:variant>
        <vt:i4>1949</vt:i4>
      </vt:variant>
      <vt:variant>
        <vt:i4>0</vt:i4>
      </vt:variant>
      <vt:variant>
        <vt:i4>5</vt:i4>
      </vt:variant>
      <vt:variant>
        <vt:lpwstr/>
      </vt:variant>
      <vt:variant>
        <vt:lpwstr>_Toc309238163</vt:lpwstr>
      </vt:variant>
      <vt:variant>
        <vt:i4>1769528</vt:i4>
      </vt:variant>
      <vt:variant>
        <vt:i4>1943</vt:i4>
      </vt:variant>
      <vt:variant>
        <vt:i4>0</vt:i4>
      </vt:variant>
      <vt:variant>
        <vt:i4>5</vt:i4>
      </vt:variant>
      <vt:variant>
        <vt:lpwstr/>
      </vt:variant>
      <vt:variant>
        <vt:lpwstr>_Toc309238162</vt:lpwstr>
      </vt:variant>
      <vt:variant>
        <vt:i4>1769528</vt:i4>
      </vt:variant>
      <vt:variant>
        <vt:i4>1937</vt:i4>
      </vt:variant>
      <vt:variant>
        <vt:i4>0</vt:i4>
      </vt:variant>
      <vt:variant>
        <vt:i4>5</vt:i4>
      </vt:variant>
      <vt:variant>
        <vt:lpwstr/>
      </vt:variant>
      <vt:variant>
        <vt:lpwstr>_Toc309238161</vt:lpwstr>
      </vt:variant>
      <vt:variant>
        <vt:i4>1769528</vt:i4>
      </vt:variant>
      <vt:variant>
        <vt:i4>1931</vt:i4>
      </vt:variant>
      <vt:variant>
        <vt:i4>0</vt:i4>
      </vt:variant>
      <vt:variant>
        <vt:i4>5</vt:i4>
      </vt:variant>
      <vt:variant>
        <vt:lpwstr/>
      </vt:variant>
      <vt:variant>
        <vt:lpwstr>_Toc309238160</vt:lpwstr>
      </vt:variant>
      <vt:variant>
        <vt:i4>1572920</vt:i4>
      </vt:variant>
      <vt:variant>
        <vt:i4>1925</vt:i4>
      </vt:variant>
      <vt:variant>
        <vt:i4>0</vt:i4>
      </vt:variant>
      <vt:variant>
        <vt:i4>5</vt:i4>
      </vt:variant>
      <vt:variant>
        <vt:lpwstr/>
      </vt:variant>
      <vt:variant>
        <vt:lpwstr>_Toc309238159</vt:lpwstr>
      </vt:variant>
      <vt:variant>
        <vt:i4>1572920</vt:i4>
      </vt:variant>
      <vt:variant>
        <vt:i4>1919</vt:i4>
      </vt:variant>
      <vt:variant>
        <vt:i4>0</vt:i4>
      </vt:variant>
      <vt:variant>
        <vt:i4>5</vt:i4>
      </vt:variant>
      <vt:variant>
        <vt:lpwstr/>
      </vt:variant>
      <vt:variant>
        <vt:lpwstr>_Toc309238158</vt:lpwstr>
      </vt:variant>
      <vt:variant>
        <vt:i4>1572920</vt:i4>
      </vt:variant>
      <vt:variant>
        <vt:i4>1913</vt:i4>
      </vt:variant>
      <vt:variant>
        <vt:i4>0</vt:i4>
      </vt:variant>
      <vt:variant>
        <vt:i4>5</vt:i4>
      </vt:variant>
      <vt:variant>
        <vt:lpwstr/>
      </vt:variant>
      <vt:variant>
        <vt:lpwstr>_Toc309238157</vt:lpwstr>
      </vt:variant>
      <vt:variant>
        <vt:i4>1572920</vt:i4>
      </vt:variant>
      <vt:variant>
        <vt:i4>1907</vt:i4>
      </vt:variant>
      <vt:variant>
        <vt:i4>0</vt:i4>
      </vt:variant>
      <vt:variant>
        <vt:i4>5</vt:i4>
      </vt:variant>
      <vt:variant>
        <vt:lpwstr/>
      </vt:variant>
      <vt:variant>
        <vt:lpwstr>_Toc309238156</vt:lpwstr>
      </vt:variant>
      <vt:variant>
        <vt:i4>1572920</vt:i4>
      </vt:variant>
      <vt:variant>
        <vt:i4>1901</vt:i4>
      </vt:variant>
      <vt:variant>
        <vt:i4>0</vt:i4>
      </vt:variant>
      <vt:variant>
        <vt:i4>5</vt:i4>
      </vt:variant>
      <vt:variant>
        <vt:lpwstr/>
      </vt:variant>
      <vt:variant>
        <vt:lpwstr>_Toc309238155</vt:lpwstr>
      </vt:variant>
      <vt:variant>
        <vt:i4>1572920</vt:i4>
      </vt:variant>
      <vt:variant>
        <vt:i4>1895</vt:i4>
      </vt:variant>
      <vt:variant>
        <vt:i4>0</vt:i4>
      </vt:variant>
      <vt:variant>
        <vt:i4>5</vt:i4>
      </vt:variant>
      <vt:variant>
        <vt:lpwstr/>
      </vt:variant>
      <vt:variant>
        <vt:lpwstr>_Toc309238154</vt:lpwstr>
      </vt:variant>
      <vt:variant>
        <vt:i4>1572920</vt:i4>
      </vt:variant>
      <vt:variant>
        <vt:i4>1889</vt:i4>
      </vt:variant>
      <vt:variant>
        <vt:i4>0</vt:i4>
      </vt:variant>
      <vt:variant>
        <vt:i4>5</vt:i4>
      </vt:variant>
      <vt:variant>
        <vt:lpwstr/>
      </vt:variant>
      <vt:variant>
        <vt:lpwstr>_Toc309238153</vt:lpwstr>
      </vt:variant>
      <vt:variant>
        <vt:i4>1572920</vt:i4>
      </vt:variant>
      <vt:variant>
        <vt:i4>1883</vt:i4>
      </vt:variant>
      <vt:variant>
        <vt:i4>0</vt:i4>
      </vt:variant>
      <vt:variant>
        <vt:i4>5</vt:i4>
      </vt:variant>
      <vt:variant>
        <vt:lpwstr/>
      </vt:variant>
      <vt:variant>
        <vt:lpwstr>_Toc309238152</vt:lpwstr>
      </vt:variant>
      <vt:variant>
        <vt:i4>1572920</vt:i4>
      </vt:variant>
      <vt:variant>
        <vt:i4>1877</vt:i4>
      </vt:variant>
      <vt:variant>
        <vt:i4>0</vt:i4>
      </vt:variant>
      <vt:variant>
        <vt:i4>5</vt:i4>
      </vt:variant>
      <vt:variant>
        <vt:lpwstr/>
      </vt:variant>
      <vt:variant>
        <vt:lpwstr>_Toc309238151</vt:lpwstr>
      </vt:variant>
      <vt:variant>
        <vt:i4>1572920</vt:i4>
      </vt:variant>
      <vt:variant>
        <vt:i4>1871</vt:i4>
      </vt:variant>
      <vt:variant>
        <vt:i4>0</vt:i4>
      </vt:variant>
      <vt:variant>
        <vt:i4>5</vt:i4>
      </vt:variant>
      <vt:variant>
        <vt:lpwstr/>
      </vt:variant>
      <vt:variant>
        <vt:lpwstr>_Toc309238150</vt:lpwstr>
      </vt:variant>
      <vt:variant>
        <vt:i4>1638456</vt:i4>
      </vt:variant>
      <vt:variant>
        <vt:i4>1865</vt:i4>
      </vt:variant>
      <vt:variant>
        <vt:i4>0</vt:i4>
      </vt:variant>
      <vt:variant>
        <vt:i4>5</vt:i4>
      </vt:variant>
      <vt:variant>
        <vt:lpwstr/>
      </vt:variant>
      <vt:variant>
        <vt:lpwstr>_Toc309238149</vt:lpwstr>
      </vt:variant>
      <vt:variant>
        <vt:i4>1638456</vt:i4>
      </vt:variant>
      <vt:variant>
        <vt:i4>1859</vt:i4>
      </vt:variant>
      <vt:variant>
        <vt:i4>0</vt:i4>
      </vt:variant>
      <vt:variant>
        <vt:i4>5</vt:i4>
      </vt:variant>
      <vt:variant>
        <vt:lpwstr/>
      </vt:variant>
      <vt:variant>
        <vt:lpwstr>_Toc309238148</vt:lpwstr>
      </vt:variant>
      <vt:variant>
        <vt:i4>1638456</vt:i4>
      </vt:variant>
      <vt:variant>
        <vt:i4>1853</vt:i4>
      </vt:variant>
      <vt:variant>
        <vt:i4>0</vt:i4>
      </vt:variant>
      <vt:variant>
        <vt:i4>5</vt:i4>
      </vt:variant>
      <vt:variant>
        <vt:lpwstr/>
      </vt:variant>
      <vt:variant>
        <vt:lpwstr>_Toc309238147</vt:lpwstr>
      </vt:variant>
      <vt:variant>
        <vt:i4>1638456</vt:i4>
      </vt:variant>
      <vt:variant>
        <vt:i4>1847</vt:i4>
      </vt:variant>
      <vt:variant>
        <vt:i4>0</vt:i4>
      </vt:variant>
      <vt:variant>
        <vt:i4>5</vt:i4>
      </vt:variant>
      <vt:variant>
        <vt:lpwstr/>
      </vt:variant>
      <vt:variant>
        <vt:lpwstr>_Toc309238146</vt:lpwstr>
      </vt:variant>
      <vt:variant>
        <vt:i4>1638456</vt:i4>
      </vt:variant>
      <vt:variant>
        <vt:i4>1841</vt:i4>
      </vt:variant>
      <vt:variant>
        <vt:i4>0</vt:i4>
      </vt:variant>
      <vt:variant>
        <vt:i4>5</vt:i4>
      </vt:variant>
      <vt:variant>
        <vt:lpwstr/>
      </vt:variant>
      <vt:variant>
        <vt:lpwstr>_Toc309238145</vt:lpwstr>
      </vt:variant>
      <vt:variant>
        <vt:i4>1638456</vt:i4>
      </vt:variant>
      <vt:variant>
        <vt:i4>1835</vt:i4>
      </vt:variant>
      <vt:variant>
        <vt:i4>0</vt:i4>
      </vt:variant>
      <vt:variant>
        <vt:i4>5</vt:i4>
      </vt:variant>
      <vt:variant>
        <vt:lpwstr/>
      </vt:variant>
      <vt:variant>
        <vt:lpwstr>_Toc309238144</vt:lpwstr>
      </vt:variant>
      <vt:variant>
        <vt:i4>1638456</vt:i4>
      </vt:variant>
      <vt:variant>
        <vt:i4>1829</vt:i4>
      </vt:variant>
      <vt:variant>
        <vt:i4>0</vt:i4>
      </vt:variant>
      <vt:variant>
        <vt:i4>5</vt:i4>
      </vt:variant>
      <vt:variant>
        <vt:lpwstr/>
      </vt:variant>
      <vt:variant>
        <vt:lpwstr>_Toc309238143</vt:lpwstr>
      </vt:variant>
      <vt:variant>
        <vt:i4>1638456</vt:i4>
      </vt:variant>
      <vt:variant>
        <vt:i4>1823</vt:i4>
      </vt:variant>
      <vt:variant>
        <vt:i4>0</vt:i4>
      </vt:variant>
      <vt:variant>
        <vt:i4>5</vt:i4>
      </vt:variant>
      <vt:variant>
        <vt:lpwstr/>
      </vt:variant>
      <vt:variant>
        <vt:lpwstr>_Toc309238142</vt:lpwstr>
      </vt:variant>
      <vt:variant>
        <vt:i4>1638456</vt:i4>
      </vt:variant>
      <vt:variant>
        <vt:i4>1817</vt:i4>
      </vt:variant>
      <vt:variant>
        <vt:i4>0</vt:i4>
      </vt:variant>
      <vt:variant>
        <vt:i4>5</vt:i4>
      </vt:variant>
      <vt:variant>
        <vt:lpwstr/>
      </vt:variant>
      <vt:variant>
        <vt:lpwstr>_Toc309238141</vt:lpwstr>
      </vt:variant>
      <vt:variant>
        <vt:i4>1638456</vt:i4>
      </vt:variant>
      <vt:variant>
        <vt:i4>1811</vt:i4>
      </vt:variant>
      <vt:variant>
        <vt:i4>0</vt:i4>
      </vt:variant>
      <vt:variant>
        <vt:i4>5</vt:i4>
      </vt:variant>
      <vt:variant>
        <vt:lpwstr/>
      </vt:variant>
      <vt:variant>
        <vt:lpwstr>_Toc309238140</vt:lpwstr>
      </vt:variant>
      <vt:variant>
        <vt:i4>1966136</vt:i4>
      </vt:variant>
      <vt:variant>
        <vt:i4>1805</vt:i4>
      </vt:variant>
      <vt:variant>
        <vt:i4>0</vt:i4>
      </vt:variant>
      <vt:variant>
        <vt:i4>5</vt:i4>
      </vt:variant>
      <vt:variant>
        <vt:lpwstr/>
      </vt:variant>
      <vt:variant>
        <vt:lpwstr>_Toc309238139</vt:lpwstr>
      </vt:variant>
      <vt:variant>
        <vt:i4>1966136</vt:i4>
      </vt:variant>
      <vt:variant>
        <vt:i4>1799</vt:i4>
      </vt:variant>
      <vt:variant>
        <vt:i4>0</vt:i4>
      </vt:variant>
      <vt:variant>
        <vt:i4>5</vt:i4>
      </vt:variant>
      <vt:variant>
        <vt:lpwstr/>
      </vt:variant>
      <vt:variant>
        <vt:lpwstr>_Toc309238138</vt:lpwstr>
      </vt:variant>
      <vt:variant>
        <vt:i4>1966136</vt:i4>
      </vt:variant>
      <vt:variant>
        <vt:i4>1793</vt:i4>
      </vt:variant>
      <vt:variant>
        <vt:i4>0</vt:i4>
      </vt:variant>
      <vt:variant>
        <vt:i4>5</vt:i4>
      </vt:variant>
      <vt:variant>
        <vt:lpwstr/>
      </vt:variant>
      <vt:variant>
        <vt:lpwstr>_Toc309238137</vt:lpwstr>
      </vt:variant>
      <vt:variant>
        <vt:i4>1966136</vt:i4>
      </vt:variant>
      <vt:variant>
        <vt:i4>1787</vt:i4>
      </vt:variant>
      <vt:variant>
        <vt:i4>0</vt:i4>
      </vt:variant>
      <vt:variant>
        <vt:i4>5</vt:i4>
      </vt:variant>
      <vt:variant>
        <vt:lpwstr/>
      </vt:variant>
      <vt:variant>
        <vt:lpwstr>_Toc309238136</vt:lpwstr>
      </vt:variant>
      <vt:variant>
        <vt:i4>1966136</vt:i4>
      </vt:variant>
      <vt:variant>
        <vt:i4>1781</vt:i4>
      </vt:variant>
      <vt:variant>
        <vt:i4>0</vt:i4>
      </vt:variant>
      <vt:variant>
        <vt:i4>5</vt:i4>
      </vt:variant>
      <vt:variant>
        <vt:lpwstr/>
      </vt:variant>
      <vt:variant>
        <vt:lpwstr>_Toc309238135</vt:lpwstr>
      </vt:variant>
      <vt:variant>
        <vt:i4>1966136</vt:i4>
      </vt:variant>
      <vt:variant>
        <vt:i4>1775</vt:i4>
      </vt:variant>
      <vt:variant>
        <vt:i4>0</vt:i4>
      </vt:variant>
      <vt:variant>
        <vt:i4>5</vt:i4>
      </vt:variant>
      <vt:variant>
        <vt:lpwstr/>
      </vt:variant>
      <vt:variant>
        <vt:lpwstr>_Toc309238134</vt:lpwstr>
      </vt:variant>
      <vt:variant>
        <vt:i4>1966136</vt:i4>
      </vt:variant>
      <vt:variant>
        <vt:i4>1769</vt:i4>
      </vt:variant>
      <vt:variant>
        <vt:i4>0</vt:i4>
      </vt:variant>
      <vt:variant>
        <vt:i4>5</vt:i4>
      </vt:variant>
      <vt:variant>
        <vt:lpwstr/>
      </vt:variant>
      <vt:variant>
        <vt:lpwstr>_Toc309238133</vt:lpwstr>
      </vt:variant>
      <vt:variant>
        <vt:i4>1966136</vt:i4>
      </vt:variant>
      <vt:variant>
        <vt:i4>1763</vt:i4>
      </vt:variant>
      <vt:variant>
        <vt:i4>0</vt:i4>
      </vt:variant>
      <vt:variant>
        <vt:i4>5</vt:i4>
      </vt:variant>
      <vt:variant>
        <vt:lpwstr/>
      </vt:variant>
      <vt:variant>
        <vt:lpwstr>_Toc309238132</vt:lpwstr>
      </vt:variant>
      <vt:variant>
        <vt:i4>1966136</vt:i4>
      </vt:variant>
      <vt:variant>
        <vt:i4>1757</vt:i4>
      </vt:variant>
      <vt:variant>
        <vt:i4>0</vt:i4>
      </vt:variant>
      <vt:variant>
        <vt:i4>5</vt:i4>
      </vt:variant>
      <vt:variant>
        <vt:lpwstr/>
      </vt:variant>
      <vt:variant>
        <vt:lpwstr>_Toc309238131</vt:lpwstr>
      </vt:variant>
      <vt:variant>
        <vt:i4>1966136</vt:i4>
      </vt:variant>
      <vt:variant>
        <vt:i4>1751</vt:i4>
      </vt:variant>
      <vt:variant>
        <vt:i4>0</vt:i4>
      </vt:variant>
      <vt:variant>
        <vt:i4>5</vt:i4>
      </vt:variant>
      <vt:variant>
        <vt:lpwstr/>
      </vt:variant>
      <vt:variant>
        <vt:lpwstr>_Toc309238130</vt:lpwstr>
      </vt:variant>
      <vt:variant>
        <vt:i4>2031672</vt:i4>
      </vt:variant>
      <vt:variant>
        <vt:i4>1745</vt:i4>
      </vt:variant>
      <vt:variant>
        <vt:i4>0</vt:i4>
      </vt:variant>
      <vt:variant>
        <vt:i4>5</vt:i4>
      </vt:variant>
      <vt:variant>
        <vt:lpwstr/>
      </vt:variant>
      <vt:variant>
        <vt:lpwstr>_Toc309238129</vt:lpwstr>
      </vt:variant>
      <vt:variant>
        <vt:i4>2031672</vt:i4>
      </vt:variant>
      <vt:variant>
        <vt:i4>1739</vt:i4>
      </vt:variant>
      <vt:variant>
        <vt:i4>0</vt:i4>
      </vt:variant>
      <vt:variant>
        <vt:i4>5</vt:i4>
      </vt:variant>
      <vt:variant>
        <vt:lpwstr/>
      </vt:variant>
      <vt:variant>
        <vt:lpwstr>_Toc309238128</vt:lpwstr>
      </vt:variant>
      <vt:variant>
        <vt:i4>2031672</vt:i4>
      </vt:variant>
      <vt:variant>
        <vt:i4>1733</vt:i4>
      </vt:variant>
      <vt:variant>
        <vt:i4>0</vt:i4>
      </vt:variant>
      <vt:variant>
        <vt:i4>5</vt:i4>
      </vt:variant>
      <vt:variant>
        <vt:lpwstr/>
      </vt:variant>
      <vt:variant>
        <vt:lpwstr>_Toc309238127</vt:lpwstr>
      </vt:variant>
      <vt:variant>
        <vt:i4>2031672</vt:i4>
      </vt:variant>
      <vt:variant>
        <vt:i4>1727</vt:i4>
      </vt:variant>
      <vt:variant>
        <vt:i4>0</vt:i4>
      </vt:variant>
      <vt:variant>
        <vt:i4>5</vt:i4>
      </vt:variant>
      <vt:variant>
        <vt:lpwstr/>
      </vt:variant>
      <vt:variant>
        <vt:lpwstr>_Toc309238126</vt:lpwstr>
      </vt:variant>
      <vt:variant>
        <vt:i4>2031672</vt:i4>
      </vt:variant>
      <vt:variant>
        <vt:i4>1721</vt:i4>
      </vt:variant>
      <vt:variant>
        <vt:i4>0</vt:i4>
      </vt:variant>
      <vt:variant>
        <vt:i4>5</vt:i4>
      </vt:variant>
      <vt:variant>
        <vt:lpwstr/>
      </vt:variant>
      <vt:variant>
        <vt:lpwstr>_Toc309238125</vt:lpwstr>
      </vt:variant>
      <vt:variant>
        <vt:i4>2031672</vt:i4>
      </vt:variant>
      <vt:variant>
        <vt:i4>1715</vt:i4>
      </vt:variant>
      <vt:variant>
        <vt:i4>0</vt:i4>
      </vt:variant>
      <vt:variant>
        <vt:i4>5</vt:i4>
      </vt:variant>
      <vt:variant>
        <vt:lpwstr/>
      </vt:variant>
      <vt:variant>
        <vt:lpwstr>_Toc309238124</vt:lpwstr>
      </vt:variant>
      <vt:variant>
        <vt:i4>2031672</vt:i4>
      </vt:variant>
      <vt:variant>
        <vt:i4>1709</vt:i4>
      </vt:variant>
      <vt:variant>
        <vt:i4>0</vt:i4>
      </vt:variant>
      <vt:variant>
        <vt:i4>5</vt:i4>
      </vt:variant>
      <vt:variant>
        <vt:lpwstr/>
      </vt:variant>
      <vt:variant>
        <vt:lpwstr>_Toc309238123</vt:lpwstr>
      </vt:variant>
      <vt:variant>
        <vt:i4>2031672</vt:i4>
      </vt:variant>
      <vt:variant>
        <vt:i4>1703</vt:i4>
      </vt:variant>
      <vt:variant>
        <vt:i4>0</vt:i4>
      </vt:variant>
      <vt:variant>
        <vt:i4>5</vt:i4>
      </vt:variant>
      <vt:variant>
        <vt:lpwstr/>
      </vt:variant>
      <vt:variant>
        <vt:lpwstr>_Toc309238122</vt:lpwstr>
      </vt:variant>
      <vt:variant>
        <vt:i4>2031672</vt:i4>
      </vt:variant>
      <vt:variant>
        <vt:i4>1697</vt:i4>
      </vt:variant>
      <vt:variant>
        <vt:i4>0</vt:i4>
      </vt:variant>
      <vt:variant>
        <vt:i4>5</vt:i4>
      </vt:variant>
      <vt:variant>
        <vt:lpwstr/>
      </vt:variant>
      <vt:variant>
        <vt:lpwstr>_Toc309238121</vt:lpwstr>
      </vt:variant>
      <vt:variant>
        <vt:i4>2031672</vt:i4>
      </vt:variant>
      <vt:variant>
        <vt:i4>1691</vt:i4>
      </vt:variant>
      <vt:variant>
        <vt:i4>0</vt:i4>
      </vt:variant>
      <vt:variant>
        <vt:i4>5</vt:i4>
      </vt:variant>
      <vt:variant>
        <vt:lpwstr/>
      </vt:variant>
      <vt:variant>
        <vt:lpwstr>_Toc309238120</vt:lpwstr>
      </vt:variant>
      <vt:variant>
        <vt:i4>1835064</vt:i4>
      </vt:variant>
      <vt:variant>
        <vt:i4>1685</vt:i4>
      </vt:variant>
      <vt:variant>
        <vt:i4>0</vt:i4>
      </vt:variant>
      <vt:variant>
        <vt:i4>5</vt:i4>
      </vt:variant>
      <vt:variant>
        <vt:lpwstr/>
      </vt:variant>
      <vt:variant>
        <vt:lpwstr>_Toc309238119</vt:lpwstr>
      </vt:variant>
      <vt:variant>
        <vt:i4>1835064</vt:i4>
      </vt:variant>
      <vt:variant>
        <vt:i4>1679</vt:i4>
      </vt:variant>
      <vt:variant>
        <vt:i4>0</vt:i4>
      </vt:variant>
      <vt:variant>
        <vt:i4>5</vt:i4>
      </vt:variant>
      <vt:variant>
        <vt:lpwstr/>
      </vt:variant>
      <vt:variant>
        <vt:lpwstr>_Toc309238118</vt:lpwstr>
      </vt:variant>
      <vt:variant>
        <vt:i4>1835064</vt:i4>
      </vt:variant>
      <vt:variant>
        <vt:i4>1673</vt:i4>
      </vt:variant>
      <vt:variant>
        <vt:i4>0</vt:i4>
      </vt:variant>
      <vt:variant>
        <vt:i4>5</vt:i4>
      </vt:variant>
      <vt:variant>
        <vt:lpwstr/>
      </vt:variant>
      <vt:variant>
        <vt:lpwstr>_Toc309238117</vt:lpwstr>
      </vt:variant>
      <vt:variant>
        <vt:i4>1835064</vt:i4>
      </vt:variant>
      <vt:variant>
        <vt:i4>1667</vt:i4>
      </vt:variant>
      <vt:variant>
        <vt:i4>0</vt:i4>
      </vt:variant>
      <vt:variant>
        <vt:i4>5</vt:i4>
      </vt:variant>
      <vt:variant>
        <vt:lpwstr/>
      </vt:variant>
      <vt:variant>
        <vt:lpwstr>_Toc309238116</vt:lpwstr>
      </vt:variant>
      <vt:variant>
        <vt:i4>1835064</vt:i4>
      </vt:variant>
      <vt:variant>
        <vt:i4>1661</vt:i4>
      </vt:variant>
      <vt:variant>
        <vt:i4>0</vt:i4>
      </vt:variant>
      <vt:variant>
        <vt:i4>5</vt:i4>
      </vt:variant>
      <vt:variant>
        <vt:lpwstr/>
      </vt:variant>
      <vt:variant>
        <vt:lpwstr>_Toc309238115</vt:lpwstr>
      </vt:variant>
      <vt:variant>
        <vt:i4>1835064</vt:i4>
      </vt:variant>
      <vt:variant>
        <vt:i4>1655</vt:i4>
      </vt:variant>
      <vt:variant>
        <vt:i4>0</vt:i4>
      </vt:variant>
      <vt:variant>
        <vt:i4>5</vt:i4>
      </vt:variant>
      <vt:variant>
        <vt:lpwstr/>
      </vt:variant>
      <vt:variant>
        <vt:lpwstr>_Toc309238114</vt:lpwstr>
      </vt:variant>
      <vt:variant>
        <vt:i4>1835064</vt:i4>
      </vt:variant>
      <vt:variant>
        <vt:i4>1649</vt:i4>
      </vt:variant>
      <vt:variant>
        <vt:i4>0</vt:i4>
      </vt:variant>
      <vt:variant>
        <vt:i4>5</vt:i4>
      </vt:variant>
      <vt:variant>
        <vt:lpwstr/>
      </vt:variant>
      <vt:variant>
        <vt:lpwstr>_Toc309238113</vt:lpwstr>
      </vt:variant>
      <vt:variant>
        <vt:i4>1835064</vt:i4>
      </vt:variant>
      <vt:variant>
        <vt:i4>1643</vt:i4>
      </vt:variant>
      <vt:variant>
        <vt:i4>0</vt:i4>
      </vt:variant>
      <vt:variant>
        <vt:i4>5</vt:i4>
      </vt:variant>
      <vt:variant>
        <vt:lpwstr/>
      </vt:variant>
      <vt:variant>
        <vt:lpwstr>_Toc309238112</vt:lpwstr>
      </vt:variant>
      <vt:variant>
        <vt:i4>1835064</vt:i4>
      </vt:variant>
      <vt:variant>
        <vt:i4>1637</vt:i4>
      </vt:variant>
      <vt:variant>
        <vt:i4>0</vt:i4>
      </vt:variant>
      <vt:variant>
        <vt:i4>5</vt:i4>
      </vt:variant>
      <vt:variant>
        <vt:lpwstr/>
      </vt:variant>
      <vt:variant>
        <vt:lpwstr>_Toc309238111</vt:lpwstr>
      </vt:variant>
      <vt:variant>
        <vt:i4>1835064</vt:i4>
      </vt:variant>
      <vt:variant>
        <vt:i4>1631</vt:i4>
      </vt:variant>
      <vt:variant>
        <vt:i4>0</vt:i4>
      </vt:variant>
      <vt:variant>
        <vt:i4>5</vt:i4>
      </vt:variant>
      <vt:variant>
        <vt:lpwstr/>
      </vt:variant>
      <vt:variant>
        <vt:lpwstr>_Toc309238110</vt:lpwstr>
      </vt:variant>
      <vt:variant>
        <vt:i4>1900600</vt:i4>
      </vt:variant>
      <vt:variant>
        <vt:i4>1625</vt:i4>
      </vt:variant>
      <vt:variant>
        <vt:i4>0</vt:i4>
      </vt:variant>
      <vt:variant>
        <vt:i4>5</vt:i4>
      </vt:variant>
      <vt:variant>
        <vt:lpwstr/>
      </vt:variant>
      <vt:variant>
        <vt:lpwstr>_Toc309238109</vt:lpwstr>
      </vt:variant>
      <vt:variant>
        <vt:i4>1900600</vt:i4>
      </vt:variant>
      <vt:variant>
        <vt:i4>1619</vt:i4>
      </vt:variant>
      <vt:variant>
        <vt:i4>0</vt:i4>
      </vt:variant>
      <vt:variant>
        <vt:i4>5</vt:i4>
      </vt:variant>
      <vt:variant>
        <vt:lpwstr/>
      </vt:variant>
      <vt:variant>
        <vt:lpwstr>_Toc309238108</vt:lpwstr>
      </vt:variant>
      <vt:variant>
        <vt:i4>1900600</vt:i4>
      </vt:variant>
      <vt:variant>
        <vt:i4>1613</vt:i4>
      </vt:variant>
      <vt:variant>
        <vt:i4>0</vt:i4>
      </vt:variant>
      <vt:variant>
        <vt:i4>5</vt:i4>
      </vt:variant>
      <vt:variant>
        <vt:lpwstr/>
      </vt:variant>
      <vt:variant>
        <vt:lpwstr>_Toc309238107</vt:lpwstr>
      </vt:variant>
      <vt:variant>
        <vt:i4>1900600</vt:i4>
      </vt:variant>
      <vt:variant>
        <vt:i4>1607</vt:i4>
      </vt:variant>
      <vt:variant>
        <vt:i4>0</vt:i4>
      </vt:variant>
      <vt:variant>
        <vt:i4>5</vt:i4>
      </vt:variant>
      <vt:variant>
        <vt:lpwstr/>
      </vt:variant>
      <vt:variant>
        <vt:lpwstr>_Toc309238106</vt:lpwstr>
      </vt:variant>
      <vt:variant>
        <vt:i4>1900600</vt:i4>
      </vt:variant>
      <vt:variant>
        <vt:i4>1601</vt:i4>
      </vt:variant>
      <vt:variant>
        <vt:i4>0</vt:i4>
      </vt:variant>
      <vt:variant>
        <vt:i4>5</vt:i4>
      </vt:variant>
      <vt:variant>
        <vt:lpwstr/>
      </vt:variant>
      <vt:variant>
        <vt:lpwstr>_Toc309238105</vt:lpwstr>
      </vt:variant>
      <vt:variant>
        <vt:i4>1900600</vt:i4>
      </vt:variant>
      <vt:variant>
        <vt:i4>1595</vt:i4>
      </vt:variant>
      <vt:variant>
        <vt:i4>0</vt:i4>
      </vt:variant>
      <vt:variant>
        <vt:i4>5</vt:i4>
      </vt:variant>
      <vt:variant>
        <vt:lpwstr/>
      </vt:variant>
      <vt:variant>
        <vt:lpwstr>_Toc309238104</vt:lpwstr>
      </vt:variant>
      <vt:variant>
        <vt:i4>1900600</vt:i4>
      </vt:variant>
      <vt:variant>
        <vt:i4>1589</vt:i4>
      </vt:variant>
      <vt:variant>
        <vt:i4>0</vt:i4>
      </vt:variant>
      <vt:variant>
        <vt:i4>5</vt:i4>
      </vt:variant>
      <vt:variant>
        <vt:lpwstr/>
      </vt:variant>
      <vt:variant>
        <vt:lpwstr>_Toc309238103</vt:lpwstr>
      </vt:variant>
      <vt:variant>
        <vt:i4>1900600</vt:i4>
      </vt:variant>
      <vt:variant>
        <vt:i4>1583</vt:i4>
      </vt:variant>
      <vt:variant>
        <vt:i4>0</vt:i4>
      </vt:variant>
      <vt:variant>
        <vt:i4>5</vt:i4>
      </vt:variant>
      <vt:variant>
        <vt:lpwstr/>
      </vt:variant>
      <vt:variant>
        <vt:lpwstr>_Toc309238102</vt:lpwstr>
      </vt:variant>
      <vt:variant>
        <vt:i4>1900600</vt:i4>
      </vt:variant>
      <vt:variant>
        <vt:i4>1577</vt:i4>
      </vt:variant>
      <vt:variant>
        <vt:i4>0</vt:i4>
      </vt:variant>
      <vt:variant>
        <vt:i4>5</vt:i4>
      </vt:variant>
      <vt:variant>
        <vt:lpwstr/>
      </vt:variant>
      <vt:variant>
        <vt:lpwstr>_Toc309238101</vt:lpwstr>
      </vt:variant>
      <vt:variant>
        <vt:i4>1900600</vt:i4>
      </vt:variant>
      <vt:variant>
        <vt:i4>1571</vt:i4>
      </vt:variant>
      <vt:variant>
        <vt:i4>0</vt:i4>
      </vt:variant>
      <vt:variant>
        <vt:i4>5</vt:i4>
      </vt:variant>
      <vt:variant>
        <vt:lpwstr/>
      </vt:variant>
      <vt:variant>
        <vt:lpwstr>_Toc309238100</vt:lpwstr>
      </vt:variant>
      <vt:variant>
        <vt:i4>1310777</vt:i4>
      </vt:variant>
      <vt:variant>
        <vt:i4>1565</vt:i4>
      </vt:variant>
      <vt:variant>
        <vt:i4>0</vt:i4>
      </vt:variant>
      <vt:variant>
        <vt:i4>5</vt:i4>
      </vt:variant>
      <vt:variant>
        <vt:lpwstr/>
      </vt:variant>
      <vt:variant>
        <vt:lpwstr>_Toc309238099</vt:lpwstr>
      </vt:variant>
      <vt:variant>
        <vt:i4>1310777</vt:i4>
      </vt:variant>
      <vt:variant>
        <vt:i4>1559</vt:i4>
      </vt:variant>
      <vt:variant>
        <vt:i4>0</vt:i4>
      </vt:variant>
      <vt:variant>
        <vt:i4>5</vt:i4>
      </vt:variant>
      <vt:variant>
        <vt:lpwstr/>
      </vt:variant>
      <vt:variant>
        <vt:lpwstr>_Toc309238098</vt:lpwstr>
      </vt:variant>
      <vt:variant>
        <vt:i4>1310777</vt:i4>
      </vt:variant>
      <vt:variant>
        <vt:i4>1553</vt:i4>
      </vt:variant>
      <vt:variant>
        <vt:i4>0</vt:i4>
      </vt:variant>
      <vt:variant>
        <vt:i4>5</vt:i4>
      </vt:variant>
      <vt:variant>
        <vt:lpwstr/>
      </vt:variant>
      <vt:variant>
        <vt:lpwstr>_Toc309238097</vt:lpwstr>
      </vt:variant>
      <vt:variant>
        <vt:i4>1310777</vt:i4>
      </vt:variant>
      <vt:variant>
        <vt:i4>1547</vt:i4>
      </vt:variant>
      <vt:variant>
        <vt:i4>0</vt:i4>
      </vt:variant>
      <vt:variant>
        <vt:i4>5</vt:i4>
      </vt:variant>
      <vt:variant>
        <vt:lpwstr/>
      </vt:variant>
      <vt:variant>
        <vt:lpwstr>_Toc309238096</vt:lpwstr>
      </vt:variant>
      <vt:variant>
        <vt:i4>1310777</vt:i4>
      </vt:variant>
      <vt:variant>
        <vt:i4>1541</vt:i4>
      </vt:variant>
      <vt:variant>
        <vt:i4>0</vt:i4>
      </vt:variant>
      <vt:variant>
        <vt:i4>5</vt:i4>
      </vt:variant>
      <vt:variant>
        <vt:lpwstr/>
      </vt:variant>
      <vt:variant>
        <vt:lpwstr>_Toc309238095</vt:lpwstr>
      </vt:variant>
      <vt:variant>
        <vt:i4>1310777</vt:i4>
      </vt:variant>
      <vt:variant>
        <vt:i4>1535</vt:i4>
      </vt:variant>
      <vt:variant>
        <vt:i4>0</vt:i4>
      </vt:variant>
      <vt:variant>
        <vt:i4>5</vt:i4>
      </vt:variant>
      <vt:variant>
        <vt:lpwstr/>
      </vt:variant>
      <vt:variant>
        <vt:lpwstr>_Toc309238094</vt:lpwstr>
      </vt:variant>
      <vt:variant>
        <vt:i4>1310777</vt:i4>
      </vt:variant>
      <vt:variant>
        <vt:i4>1529</vt:i4>
      </vt:variant>
      <vt:variant>
        <vt:i4>0</vt:i4>
      </vt:variant>
      <vt:variant>
        <vt:i4>5</vt:i4>
      </vt:variant>
      <vt:variant>
        <vt:lpwstr/>
      </vt:variant>
      <vt:variant>
        <vt:lpwstr>_Toc309238093</vt:lpwstr>
      </vt:variant>
      <vt:variant>
        <vt:i4>1310777</vt:i4>
      </vt:variant>
      <vt:variant>
        <vt:i4>1523</vt:i4>
      </vt:variant>
      <vt:variant>
        <vt:i4>0</vt:i4>
      </vt:variant>
      <vt:variant>
        <vt:i4>5</vt:i4>
      </vt:variant>
      <vt:variant>
        <vt:lpwstr/>
      </vt:variant>
      <vt:variant>
        <vt:lpwstr>_Toc309238092</vt:lpwstr>
      </vt:variant>
      <vt:variant>
        <vt:i4>1310777</vt:i4>
      </vt:variant>
      <vt:variant>
        <vt:i4>1517</vt:i4>
      </vt:variant>
      <vt:variant>
        <vt:i4>0</vt:i4>
      </vt:variant>
      <vt:variant>
        <vt:i4>5</vt:i4>
      </vt:variant>
      <vt:variant>
        <vt:lpwstr/>
      </vt:variant>
      <vt:variant>
        <vt:lpwstr>_Toc309238091</vt:lpwstr>
      </vt:variant>
      <vt:variant>
        <vt:i4>1310777</vt:i4>
      </vt:variant>
      <vt:variant>
        <vt:i4>1511</vt:i4>
      </vt:variant>
      <vt:variant>
        <vt:i4>0</vt:i4>
      </vt:variant>
      <vt:variant>
        <vt:i4>5</vt:i4>
      </vt:variant>
      <vt:variant>
        <vt:lpwstr/>
      </vt:variant>
      <vt:variant>
        <vt:lpwstr>_Toc309238090</vt:lpwstr>
      </vt:variant>
      <vt:variant>
        <vt:i4>1376313</vt:i4>
      </vt:variant>
      <vt:variant>
        <vt:i4>1505</vt:i4>
      </vt:variant>
      <vt:variant>
        <vt:i4>0</vt:i4>
      </vt:variant>
      <vt:variant>
        <vt:i4>5</vt:i4>
      </vt:variant>
      <vt:variant>
        <vt:lpwstr/>
      </vt:variant>
      <vt:variant>
        <vt:lpwstr>_Toc309238089</vt:lpwstr>
      </vt:variant>
      <vt:variant>
        <vt:i4>1376313</vt:i4>
      </vt:variant>
      <vt:variant>
        <vt:i4>1499</vt:i4>
      </vt:variant>
      <vt:variant>
        <vt:i4>0</vt:i4>
      </vt:variant>
      <vt:variant>
        <vt:i4>5</vt:i4>
      </vt:variant>
      <vt:variant>
        <vt:lpwstr/>
      </vt:variant>
      <vt:variant>
        <vt:lpwstr>_Toc309238088</vt:lpwstr>
      </vt:variant>
      <vt:variant>
        <vt:i4>1376313</vt:i4>
      </vt:variant>
      <vt:variant>
        <vt:i4>1493</vt:i4>
      </vt:variant>
      <vt:variant>
        <vt:i4>0</vt:i4>
      </vt:variant>
      <vt:variant>
        <vt:i4>5</vt:i4>
      </vt:variant>
      <vt:variant>
        <vt:lpwstr/>
      </vt:variant>
      <vt:variant>
        <vt:lpwstr>_Toc309238087</vt:lpwstr>
      </vt:variant>
      <vt:variant>
        <vt:i4>1376313</vt:i4>
      </vt:variant>
      <vt:variant>
        <vt:i4>1487</vt:i4>
      </vt:variant>
      <vt:variant>
        <vt:i4>0</vt:i4>
      </vt:variant>
      <vt:variant>
        <vt:i4>5</vt:i4>
      </vt:variant>
      <vt:variant>
        <vt:lpwstr/>
      </vt:variant>
      <vt:variant>
        <vt:lpwstr>_Toc309238086</vt:lpwstr>
      </vt:variant>
      <vt:variant>
        <vt:i4>1376313</vt:i4>
      </vt:variant>
      <vt:variant>
        <vt:i4>1481</vt:i4>
      </vt:variant>
      <vt:variant>
        <vt:i4>0</vt:i4>
      </vt:variant>
      <vt:variant>
        <vt:i4>5</vt:i4>
      </vt:variant>
      <vt:variant>
        <vt:lpwstr/>
      </vt:variant>
      <vt:variant>
        <vt:lpwstr>_Toc309238085</vt:lpwstr>
      </vt:variant>
      <vt:variant>
        <vt:i4>1376313</vt:i4>
      </vt:variant>
      <vt:variant>
        <vt:i4>1475</vt:i4>
      </vt:variant>
      <vt:variant>
        <vt:i4>0</vt:i4>
      </vt:variant>
      <vt:variant>
        <vt:i4>5</vt:i4>
      </vt:variant>
      <vt:variant>
        <vt:lpwstr/>
      </vt:variant>
      <vt:variant>
        <vt:lpwstr>_Toc309238084</vt:lpwstr>
      </vt:variant>
      <vt:variant>
        <vt:i4>1376313</vt:i4>
      </vt:variant>
      <vt:variant>
        <vt:i4>1469</vt:i4>
      </vt:variant>
      <vt:variant>
        <vt:i4>0</vt:i4>
      </vt:variant>
      <vt:variant>
        <vt:i4>5</vt:i4>
      </vt:variant>
      <vt:variant>
        <vt:lpwstr/>
      </vt:variant>
      <vt:variant>
        <vt:lpwstr>_Toc309238083</vt:lpwstr>
      </vt:variant>
      <vt:variant>
        <vt:i4>1376313</vt:i4>
      </vt:variant>
      <vt:variant>
        <vt:i4>1463</vt:i4>
      </vt:variant>
      <vt:variant>
        <vt:i4>0</vt:i4>
      </vt:variant>
      <vt:variant>
        <vt:i4>5</vt:i4>
      </vt:variant>
      <vt:variant>
        <vt:lpwstr/>
      </vt:variant>
      <vt:variant>
        <vt:lpwstr>_Toc309238082</vt:lpwstr>
      </vt:variant>
      <vt:variant>
        <vt:i4>1376313</vt:i4>
      </vt:variant>
      <vt:variant>
        <vt:i4>1457</vt:i4>
      </vt:variant>
      <vt:variant>
        <vt:i4>0</vt:i4>
      </vt:variant>
      <vt:variant>
        <vt:i4>5</vt:i4>
      </vt:variant>
      <vt:variant>
        <vt:lpwstr/>
      </vt:variant>
      <vt:variant>
        <vt:lpwstr>_Toc309238081</vt:lpwstr>
      </vt:variant>
      <vt:variant>
        <vt:i4>1376313</vt:i4>
      </vt:variant>
      <vt:variant>
        <vt:i4>1451</vt:i4>
      </vt:variant>
      <vt:variant>
        <vt:i4>0</vt:i4>
      </vt:variant>
      <vt:variant>
        <vt:i4>5</vt:i4>
      </vt:variant>
      <vt:variant>
        <vt:lpwstr/>
      </vt:variant>
      <vt:variant>
        <vt:lpwstr>_Toc309238080</vt:lpwstr>
      </vt:variant>
      <vt:variant>
        <vt:i4>1703993</vt:i4>
      </vt:variant>
      <vt:variant>
        <vt:i4>1445</vt:i4>
      </vt:variant>
      <vt:variant>
        <vt:i4>0</vt:i4>
      </vt:variant>
      <vt:variant>
        <vt:i4>5</vt:i4>
      </vt:variant>
      <vt:variant>
        <vt:lpwstr/>
      </vt:variant>
      <vt:variant>
        <vt:lpwstr>_Toc309238079</vt:lpwstr>
      </vt:variant>
      <vt:variant>
        <vt:i4>1703993</vt:i4>
      </vt:variant>
      <vt:variant>
        <vt:i4>1439</vt:i4>
      </vt:variant>
      <vt:variant>
        <vt:i4>0</vt:i4>
      </vt:variant>
      <vt:variant>
        <vt:i4>5</vt:i4>
      </vt:variant>
      <vt:variant>
        <vt:lpwstr/>
      </vt:variant>
      <vt:variant>
        <vt:lpwstr>_Toc309238078</vt:lpwstr>
      </vt:variant>
      <vt:variant>
        <vt:i4>1703993</vt:i4>
      </vt:variant>
      <vt:variant>
        <vt:i4>1433</vt:i4>
      </vt:variant>
      <vt:variant>
        <vt:i4>0</vt:i4>
      </vt:variant>
      <vt:variant>
        <vt:i4>5</vt:i4>
      </vt:variant>
      <vt:variant>
        <vt:lpwstr/>
      </vt:variant>
      <vt:variant>
        <vt:lpwstr>_Toc309238077</vt:lpwstr>
      </vt:variant>
      <vt:variant>
        <vt:i4>1703993</vt:i4>
      </vt:variant>
      <vt:variant>
        <vt:i4>1427</vt:i4>
      </vt:variant>
      <vt:variant>
        <vt:i4>0</vt:i4>
      </vt:variant>
      <vt:variant>
        <vt:i4>5</vt:i4>
      </vt:variant>
      <vt:variant>
        <vt:lpwstr/>
      </vt:variant>
      <vt:variant>
        <vt:lpwstr>_Toc309238076</vt:lpwstr>
      </vt:variant>
      <vt:variant>
        <vt:i4>1703993</vt:i4>
      </vt:variant>
      <vt:variant>
        <vt:i4>1421</vt:i4>
      </vt:variant>
      <vt:variant>
        <vt:i4>0</vt:i4>
      </vt:variant>
      <vt:variant>
        <vt:i4>5</vt:i4>
      </vt:variant>
      <vt:variant>
        <vt:lpwstr/>
      </vt:variant>
      <vt:variant>
        <vt:lpwstr>_Toc309238075</vt:lpwstr>
      </vt:variant>
      <vt:variant>
        <vt:i4>1703993</vt:i4>
      </vt:variant>
      <vt:variant>
        <vt:i4>1415</vt:i4>
      </vt:variant>
      <vt:variant>
        <vt:i4>0</vt:i4>
      </vt:variant>
      <vt:variant>
        <vt:i4>5</vt:i4>
      </vt:variant>
      <vt:variant>
        <vt:lpwstr/>
      </vt:variant>
      <vt:variant>
        <vt:lpwstr>_Toc309238074</vt:lpwstr>
      </vt:variant>
      <vt:variant>
        <vt:i4>1703993</vt:i4>
      </vt:variant>
      <vt:variant>
        <vt:i4>1409</vt:i4>
      </vt:variant>
      <vt:variant>
        <vt:i4>0</vt:i4>
      </vt:variant>
      <vt:variant>
        <vt:i4>5</vt:i4>
      </vt:variant>
      <vt:variant>
        <vt:lpwstr/>
      </vt:variant>
      <vt:variant>
        <vt:lpwstr>_Toc309238073</vt:lpwstr>
      </vt:variant>
      <vt:variant>
        <vt:i4>1703993</vt:i4>
      </vt:variant>
      <vt:variant>
        <vt:i4>1403</vt:i4>
      </vt:variant>
      <vt:variant>
        <vt:i4>0</vt:i4>
      </vt:variant>
      <vt:variant>
        <vt:i4>5</vt:i4>
      </vt:variant>
      <vt:variant>
        <vt:lpwstr/>
      </vt:variant>
      <vt:variant>
        <vt:lpwstr>_Toc309238072</vt:lpwstr>
      </vt:variant>
      <vt:variant>
        <vt:i4>1703993</vt:i4>
      </vt:variant>
      <vt:variant>
        <vt:i4>1397</vt:i4>
      </vt:variant>
      <vt:variant>
        <vt:i4>0</vt:i4>
      </vt:variant>
      <vt:variant>
        <vt:i4>5</vt:i4>
      </vt:variant>
      <vt:variant>
        <vt:lpwstr/>
      </vt:variant>
      <vt:variant>
        <vt:lpwstr>_Toc309238071</vt:lpwstr>
      </vt:variant>
      <vt:variant>
        <vt:i4>1703993</vt:i4>
      </vt:variant>
      <vt:variant>
        <vt:i4>1391</vt:i4>
      </vt:variant>
      <vt:variant>
        <vt:i4>0</vt:i4>
      </vt:variant>
      <vt:variant>
        <vt:i4>5</vt:i4>
      </vt:variant>
      <vt:variant>
        <vt:lpwstr/>
      </vt:variant>
      <vt:variant>
        <vt:lpwstr>_Toc309238070</vt:lpwstr>
      </vt:variant>
      <vt:variant>
        <vt:i4>1769529</vt:i4>
      </vt:variant>
      <vt:variant>
        <vt:i4>1385</vt:i4>
      </vt:variant>
      <vt:variant>
        <vt:i4>0</vt:i4>
      </vt:variant>
      <vt:variant>
        <vt:i4>5</vt:i4>
      </vt:variant>
      <vt:variant>
        <vt:lpwstr/>
      </vt:variant>
      <vt:variant>
        <vt:lpwstr>_Toc309238069</vt:lpwstr>
      </vt:variant>
      <vt:variant>
        <vt:i4>1769529</vt:i4>
      </vt:variant>
      <vt:variant>
        <vt:i4>1379</vt:i4>
      </vt:variant>
      <vt:variant>
        <vt:i4>0</vt:i4>
      </vt:variant>
      <vt:variant>
        <vt:i4>5</vt:i4>
      </vt:variant>
      <vt:variant>
        <vt:lpwstr/>
      </vt:variant>
      <vt:variant>
        <vt:lpwstr>_Toc309238068</vt:lpwstr>
      </vt:variant>
      <vt:variant>
        <vt:i4>1769529</vt:i4>
      </vt:variant>
      <vt:variant>
        <vt:i4>1373</vt:i4>
      </vt:variant>
      <vt:variant>
        <vt:i4>0</vt:i4>
      </vt:variant>
      <vt:variant>
        <vt:i4>5</vt:i4>
      </vt:variant>
      <vt:variant>
        <vt:lpwstr/>
      </vt:variant>
      <vt:variant>
        <vt:lpwstr>_Toc309238067</vt:lpwstr>
      </vt:variant>
      <vt:variant>
        <vt:i4>1769529</vt:i4>
      </vt:variant>
      <vt:variant>
        <vt:i4>1367</vt:i4>
      </vt:variant>
      <vt:variant>
        <vt:i4>0</vt:i4>
      </vt:variant>
      <vt:variant>
        <vt:i4>5</vt:i4>
      </vt:variant>
      <vt:variant>
        <vt:lpwstr/>
      </vt:variant>
      <vt:variant>
        <vt:lpwstr>_Toc309238066</vt:lpwstr>
      </vt:variant>
      <vt:variant>
        <vt:i4>1769529</vt:i4>
      </vt:variant>
      <vt:variant>
        <vt:i4>1361</vt:i4>
      </vt:variant>
      <vt:variant>
        <vt:i4>0</vt:i4>
      </vt:variant>
      <vt:variant>
        <vt:i4>5</vt:i4>
      </vt:variant>
      <vt:variant>
        <vt:lpwstr/>
      </vt:variant>
      <vt:variant>
        <vt:lpwstr>_Toc309238065</vt:lpwstr>
      </vt:variant>
      <vt:variant>
        <vt:i4>1769529</vt:i4>
      </vt:variant>
      <vt:variant>
        <vt:i4>1355</vt:i4>
      </vt:variant>
      <vt:variant>
        <vt:i4>0</vt:i4>
      </vt:variant>
      <vt:variant>
        <vt:i4>5</vt:i4>
      </vt:variant>
      <vt:variant>
        <vt:lpwstr/>
      </vt:variant>
      <vt:variant>
        <vt:lpwstr>_Toc309238064</vt:lpwstr>
      </vt:variant>
      <vt:variant>
        <vt:i4>1769529</vt:i4>
      </vt:variant>
      <vt:variant>
        <vt:i4>1349</vt:i4>
      </vt:variant>
      <vt:variant>
        <vt:i4>0</vt:i4>
      </vt:variant>
      <vt:variant>
        <vt:i4>5</vt:i4>
      </vt:variant>
      <vt:variant>
        <vt:lpwstr/>
      </vt:variant>
      <vt:variant>
        <vt:lpwstr>_Toc309238063</vt:lpwstr>
      </vt:variant>
      <vt:variant>
        <vt:i4>1769529</vt:i4>
      </vt:variant>
      <vt:variant>
        <vt:i4>1343</vt:i4>
      </vt:variant>
      <vt:variant>
        <vt:i4>0</vt:i4>
      </vt:variant>
      <vt:variant>
        <vt:i4>5</vt:i4>
      </vt:variant>
      <vt:variant>
        <vt:lpwstr/>
      </vt:variant>
      <vt:variant>
        <vt:lpwstr>_Toc309238062</vt:lpwstr>
      </vt:variant>
      <vt:variant>
        <vt:i4>1114169</vt:i4>
      </vt:variant>
      <vt:variant>
        <vt:i4>1334</vt:i4>
      </vt:variant>
      <vt:variant>
        <vt:i4>0</vt:i4>
      </vt:variant>
      <vt:variant>
        <vt:i4>5</vt:i4>
      </vt:variant>
      <vt:variant>
        <vt:lpwstr/>
      </vt:variant>
      <vt:variant>
        <vt:lpwstr>_Toc301797263</vt:lpwstr>
      </vt:variant>
      <vt:variant>
        <vt:i4>1114169</vt:i4>
      </vt:variant>
      <vt:variant>
        <vt:i4>1328</vt:i4>
      </vt:variant>
      <vt:variant>
        <vt:i4>0</vt:i4>
      </vt:variant>
      <vt:variant>
        <vt:i4>5</vt:i4>
      </vt:variant>
      <vt:variant>
        <vt:lpwstr/>
      </vt:variant>
      <vt:variant>
        <vt:lpwstr>_Toc301797262</vt:lpwstr>
      </vt:variant>
      <vt:variant>
        <vt:i4>1114169</vt:i4>
      </vt:variant>
      <vt:variant>
        <vt:i4>1322</vt:i4>
      </vt:variant>
      <vt:variant>
        <vt:i4>0</vt:i4>
      </vt:variant>
      <vt:variant>
        <vt:i4>5</vt:i4>
      </vt:variant>
      <vt:variant>
        <vt:lpwstr/>
      </vt:variant>
      <vt:variant>
        <vt:lpwstr>_Toc301797261</vt:lpwstr>
      </vt:variant>
      <vt:variant>
        <vt:i4>1114169</vt:i4>
      </vt:variant>
      <vt:variant>
        <vt:i4>1316</vt:i4>
      </vt:variant>
      <vt:variant>
        <vt:i4>0</vt:i4>
      </vt:variant>
      <vt:variant>
        <vt:i4>5</vt:i4>
      </vt:variant>
      <vt:variant>
        <vt:lpwstr/>
      </vt:variant>
      <vt:variant>
        <vt:lpwstr>_Toc301797260</vt:lpwstr>
      </vt:variant>
      <vt:variant>
        <vt:i4>1179705</vt:i4>
      </vt:variant>
      <vt:variant>
        <vt:i4>1310</vt:i4>
      </vt:variant>
      <vt:variant>
        <vt:i4>0</vt:i4>
      </vt:variant>
      <vt:variant>
        <vt:i4>5</vt:i4>
      </vt:variant>
      <vt:variant>
        <vt:lpwstr/>
      </vt:variant>
      <vt:variant>
        <vt:lpwstr>_Toc301797259</vt:lpwstr>
      </vt:variant>
      <vt:variant>
        <vt:i4>1179705</vt:i4>
      </vt:variant>
      <vt:variant>
        <vt:i4>1304</vt:i4>
      </vt:variant>
      <vt:variant>
        <vt:i4>0</vt:i4>
      </vt:variant>
      <vt:variant>
        <vt:i4>5</vt:i4>
      </vt:variant>
      <vt:variant>
        <vt:lpwstr/>
      </vt:variant>
      <vt:variant>
        <vt:lpwstr>_Toc301797258</vt:lpwstr>
      </vt:variant>
      <vt:variant>
        <vt:i4>1179705</vt:i4>
      </vt:variant>
      <vt:variant>
        <vt:i4>1298</vt:i4>
      </vt:variant>
      <vt:variant>
        <vt:i4>0</vt:i4>
      </vt:variant>
      <vt:variant>
        <vt:i4>5</vt:i4>
      </vt:variant>
      <vt:variant>
        <vt:lpwstr/>
      </vt:variant>
      <vt:variant>
        <vt:lpwstr>_Toc301797257</vt:lpwstr>
      </vt:variant>
      <vt:variant>
        <vt:i4>1179705</vt:i4>
      </vt:variant>
      <vt:variant>
        <vt:i4>1292</vt:i4>
      </vt:variant>
      <vt:variant>
        <vt:i4>0</vt:i4>
      </vt:variant>
      <vt:variant>
        <vt:i4>5</vt:i4>
      </vt:variant>
      <vt:variant>
        <vt:lpwstr/>
      </vt:variant>
      <vt:variant>
        <vt:lpwstr>_Toc301797256</vt:lpwstr>
      </vt:variant>
      <vt:variant>
        <vt:i4>1179705</vt:i4>
      </vt:variant>
      <vt:variant>
        <vt:i4>1286</vt:i4>
      </vt:variant>
      <vt:variant>
        <vt:i4>0</vt:i4>
      </vt:variant>
      <vt:variant>
        <vt:i4>5</vt:i4>
      </vt:variant>
      <vt:variant>
        <vt:lpwstr/>
      </vt:variant>
      <vt:variant>
        <vt:lpwstr>_Toc301797255</vt:lpwstr>
      </vt:variant>
      <vt:variant>
        <vt:i4>1179705</vt:i4>
      </vt:variant>
      <vt:variant>
        <vt:i4>1280</vt:i4>
      </vt:variant>
      <vt:variant>
        <vt:i4>0</vt:i4>
      </vt:variant>
      <vt:variant>
        <vt:i4>5</vt:i4>
      </vt:variant>
      <vt:variant>
        <vt:lpwstr/>
      </vt:variant>
      <vt:variant>
        <vt:lpwstr>_Toc301797254</vt:lpwstr>
      </vt:variant>
      <vt:variant>
        <vt:i4>1179705</vt:i4>
      </vt:variant>
      <vt:variant>
        <vt:i4>1274</vt:i4>
      </vt:variant>
      <vt:variant>
        <vt:i4>0</vt:i4>
      </vt:variant>
      <vt:variant>
        <vt:i4>5</vt:i4>
      </vt:variant>
      <vt:variant>
        <vt:lpwstr/>
      </vt:variant>
      <vt:variant>
        <vt:lpwstr>_Toc301797253</vt:lpwstr>
      </vt:variant>
      <vt:variant>
        <vt:i4>1179705</vt:i4>
      </vt:variant>
      <vt:variant>
        <vt:i4>1268</vt:i4>
      </vt:variant>
      <vt:variant>
        <vt:i4>0</vt:i4>
      </vt:variant>
      <vt:variant>
        <vt:i4>5</vt:i4>
      </vt:variant>
      <vt:variant>
        <vt:lpwstr/>
      </vt:variant>
      <vt:variant>
        <vt:lpwstr>_Toc301797252</vt:lpwstr>
      </vt:variant>
      <vt:variant>
        <vt:i4>1179705</vt:i4>
      </vt:variant>
      <vt:variant>
        <vt:i4>1262</vt:i4>
      </vt:variant>
      <vt:variant>
        <vt:i4>0</vt:i4>
      </vt:variant>
      <vt:variant>
        <vt:i4>5</vt:i4>
      </vt:variant>
      <vt:variant>
        <vt:lpwstr/>
      </vt:variant>
      <vt:variant>
        <vt:lpwstr>_Toc301797251</vt:lpwstr>
      </vt:variant>
      <vt:variant>
        <vt:i4>1179705</vt:i4>
      </vt:variant>
      <vt:variant>
        <vt:i4>1256</vt:i4>
      </vt:variant>
      <vt:variant>
        <vt:i4>0</vt:i4>
      </vt:variant>
      <vt:variant>
        <vt:i4>5</vt:i4>
      </vt:variant>
      <vt:variant>
        <vt:lpwstr/>
      </vt:variant>
      <vt:variant>
        <vt:lpwstr>_Toc301797250</vt:lpwstr>
      </vt:variant>
      <vt:variant>
        <vt:i4>1245241</vt:i4>
      </vt:variant>
      <vt:variant>
        <vt:i4>1250</vt:i4>
      </vt:variant>
      <vt:variant>
        <vt:i4>0</vt:i4>
      </vt:variant>
      <vt:variant>
        <vt:i4>5</vt:i4>
      </vt:variant>
      <vt:variant>
        <vt:lpwstr/>
      </vt:variant>
      <vt:variant>
        <vt:lpwstr>_Toc301797249</vt:lpwstr>
      </vt:variant>
      <vt:variant>
        <vt:i4>1245241</vt:i4>
      </vt:variant>
      <vt:variant>
        <vt:i4>1244</vt:i4>
      </vt:variant>
      <vt:variant>
        <vt:i4>0</vt:i4>
      </vt:variant>
      <vt:variant>
        <vt:i4>5</vt:i4>
      </vt:variant>
      <vt:variant>
        <vt:lpwstr/>
      </vt:variant>
      <vt:variant>
        <vt:lpwstr>_Toc301797248</vt:lpwstr>
      </vt:variant>
      <vt:variant>
        <vt:i4>1245241</vt:i4>
      </vt:variant>
      <vt:variant>
        <vt:i4>1238</vt:i4>
      </vt:variant>
      <vt:variant>
        <vt:i4>0</vt:i4>
      </vt:variant>
      <vt:variant>
        <vt:i4>5</vt:i4>
      </vt:variant>
      <vt:variant>
        <vt:lpwstr/>
      </vt:variant>
      <vt:variant>
        <vt:lpwstr>_Toc301797247</vt:lpwstr>
      </vt:variant>
      <vt:variant>
        <vt:i4>1245241</vt:i4>
      </vt:variant>
      <vt:variant>
        <vt:i4>1232</vt:i4>
      </vt:variant>
      <vt:variant>
        <vt:i4>0</vt:i4>
      </vt:variant>
      <vt:variant>
        <vt:i4>5</vt:i4>
      </vt:variant>
      <vt:variant>
        <vt:lpwstr/>
      </vt:variant>
      <vt:variant>
        <vt:lpwstr>_Toc301797246</vt:lpwstr>
      </vt:variant>
      <vt:variant>
        <vt:i4>1245241</vt:i4>
      </vt:variant>
      <vt:variant>
        <vt:i4>1226</vt:i4>
      </vt:variant>
      <vt:variant>
        <vt:i4>0</vt:i4>
      </vt:variant>
      <vt:variant>
        <vt:i4>5</vt:i4>
      </vt:variant>
      <vt:variant>
        <vt:lpwstr/>
      </vt:variant>
      <vt:variant>
        <vt:lpwstr>_Toc301797245</vt:lpwstr>
      </vt:variant>
      <vt:variant>
        <vt:i4>1245241</vt:i4>
      </vt:variant>
      <vt:variant>
        <vt:i4>1220</vt:i4>
      </vt:variant>
      <vt:variant>
        <vt:i4>0</vt:i4>
      </vt:variant>
      <vt:variant>
        <vt:i4>5</vt:i4>
      </vt:variant>
      <vt:variant>
        <vt:lpwstr/>
      </vt:variant>
      <vt:variant>
        <vt:lpwstr>_Toc301797244</vt:lpwstr>
      </vt:variant>
      <vt:variant>
        <vt:i4>1245241</vt:i4>
      </vt:variant>
      <vt:variant>
        <vt:i4>1214</vt:i4>
      </vt:variant>
      <vt:variant>
        <vt:i4>0</vt:i4>
      </vt:variant>
      <vt:variant>
        <vt:i4>5</vt:i4>
      </vt:variant>
      <vt:variant>
        <vt:lpwstr/>
      </vt:variant>
      <vt:variant>
        <vt:lpwstr>_Toc301797243</vt:lpwstr>
      </vt:variant>
      <vt:variant>
        <vt:i4>1245241</vt:i4>
      </vt:variant>
      <vt:variant>
        <vt:i4>1208</vt:i4>
      </vt:variant>
      <vt:variant>
        <vt:i4>0</vt:i4>
      </vt:variant>
      <vt:variant>
        <vt:i4>5</vt:i4>
      </vt:variant>
      <vt:variant>
        <vt:lpwstr/>
      </vt:variant>
      <vt:variant>
        <vt:lpwstr>_Toc301797242</vt:lpwstr>
      </vt:variant>
      <vt:variant>
        <vt:i4>1245241</vt:i4>
      </vt:variant>
      <vt:variant>
        <vt:i4>1202</vt:i4>
      </vt:variant>
      <vt:variant>
        <vt:i4>0</vt:i4>
      </vt:variant>
      <vt:variant>
        <vt:i4>5</vt:i4>
      </vt:variant>
      <vt:variant>
        <vt:lpwstr/>
      </vt:variant>
      <vt:variant>
        <vt:lpwstr>_Toc301797241</vt:lpwstr>
      </vt:variant>
      <vt:variant>
        <vt:i4>1245241</vt:i4>
      </vt:variant>
      <vt:variant>
        <vt:i4>1196</vt:i4>
      </vt:variant>
      <vt:variant>
        <vt:i4>0</vt:i4>
      </vt:variant>
      <vt:variant>
        <vt:i4>5</vt:i4>
      </vt:variant>
      <vt:variant>
        <vt:lpwstr/>
      </vt:variant>
      <vt:variant>
        <vt:lpwstr>_Toc301797240</vt:lpwstr>
      </vt:variant>
      <vt:variant>
        <vt:i4>1310777</vt:i4>
      </vt:variant>
      <vt:variant>
        <vt:i4>1190</vt:i4>
      </vt:variant>
      <vt:variant>
        <vt:i4>0</vt:i4>
      </vt:variant>
      <vt:variant>
        <vt:i4>5</vt:i4>
      </vt:variant>
      <vt:variant>
        <vt:lpwstr/>
      </vt:variant>
      <vt:variant>
        <vt:lpwstr>_Toc301797239</vt:lpwstr>
      </vt:variant>
      <vt:variant>
        <vt:i4>1310777</vt:i4>
      </vt:variant>
      <vt:variant>
        <vt:i4>1184</vt:i4>
      </vt:variant>
      <vt:variant>
        <vt:i4>0</vt:i4>
      </vt:variant>
      <vt:variant>
        <vt:i4>5</vt:i4>
      </vt:variant>
      <vt:variant>
        <vt:lpwstr/>
      </vt:variant>
      <vt:variant>
        <vt:lpwstr>_Toc301797238</vt:lpwstr>
      </vt:variant>
      <vt:variant>
        <vt:i4>1310777</vt:i4>
      </vt:variant>
      <vt:variant>
        <vt:i4>1178</vt:i4>
      </vt:variant>
      <vt:variant>
        <vt:i4>0</vt:i4>
      </vt:variant>
      <vt:variant>
        <vt:i4>5</vt:i4>
      </vt:variant>
      <vt:variant>
        <vt:lpwstr/>
      </vt:variant>
      <vt:variant>
        <vt:lpwstr>_Toc301797237</vt:lpwstr>
      </vt:variant>
      <vt:variant>
        <vt:i4>1310777</vt:i4>
      </vt:variant>
      <vt:variant>
        <vt:i4>1172</vt:i4>
      </vt:variant>
      <vt:variant>
        <vt:i4>0</vt:i4>
      </vt:variant>
      <vt:variant>
        <vt:i4>5</vt:i4>
      </vt:variant>
      <vt:variant>
        <vt:lpwstr/>
      </vt:variant>
      <vt:variant>
        <vt:lpwstr>_Toc301797236</vt:lpwstr>
      </vt:variant>
      <vt:variant>
        <vt:i4>1310777</vt:i4>
      </vt:variant>
      <vt:variant>
        <vt:i4>1166</vt:i4>
      </vt:variant>
      <vt:variant>
        <vt:i4>0</vt:i4>
      </vt:variant>
      <vt:variant>
        <vt:i4>5</vt:i4>
      </vt:variant>
      <vt:variant>
        <vt:lpwstr/>
      </vt:variant>
      <vt:variant>
        <vt:lpwstr>_Toc301797235</vt:lpwstr>
      </vt:variant>
      <vt:variant>
        <vt:i4>1310777</vt:i4>
      </vt:variant>
      <vt:variant>
        <vt:i4>1160</vt:i4>
      </vt:variant>
      <vt:variant>
        <vt:i4>0</vt:i4>
      </vt:variant>
      <vt:variant>
        <vt:i4>5</vt:i4>
      </vt:variant>
      <vt:variant>
        <vt:lpwstr/>
      </vt:variant>
      <vt:variant>
        <vt:lpwstr>_Toc301797234</vt:lpwstr>
      </vt:variant>
      <vt:variant>
        <vt:i4>1310777</vt:i4>
      </vt:variant>
      <vt:variant>
        <vt:i4>1154</vt:i4>
      </vt:variant>
      <vt:variant>
        <vt:i4>0</vt:i4>
      </vt:variant>
      <vt:variant>
        <vt:i4>5</vt:i4>
      </vt:variant>
      <vt:variant>
        <vt:lpwstr/>
      </vt:variant>
      <vt:variant>
        <vt:lpwstr>_Toc301797233</vt:lpwstr>
      </vt:variant>
      <vt:variant>
        <vt:i4>1310777</vt:i4>
      </vt:variant>
      <vt:variant>
        <vt:i4>1148</vt:i4>
      </vt:variant>
      <vt:variant>
        <vt:i4>0</vt:i4>
      </vt:variant>
      <vt:variant>
        <vt:i4>5</vt:i4>
      </vt:variant>
      <vt:variant>
        <vt:lpwstr/>
      </vt:variant>
      <vt:variant>
        <vt:lpwstr>_Toc301797232</vt:lpwstr>
      </vt:variant>
      <vt:variant>
        <vt:i4>1310777</vt:i4>
      </vt:variant>
      <vt:variant>
        <vt:i4>1142</vt:i4>
      </vt:variant>
      <vt:variant>
        <vt:i4>0</vt:i4>
      </vt:variant>
      <vt:variant>
        <vt:i4>5</vt:i4>
      </vt:variant>
      <vt:variant>
        <vt:lpwstr/>
      </vt:variant>
      <vt:variant>
        <vt:lpwstr>_Toc301797231</vt:lpwstr>
      </vt:variant>
      <vt:variant>
        <vt:i4>1310777</vt:i4>
      </vt:variant>
      <vt:variant>
        <vt:i4>1136</vt:i4>
      </vt:variant>
      <vt:variant>
        <vt:i4>0</vt:i4>
      </vt:variant>
      <vt:variant>
        <vt:i4>5</vt:i4>
      </vt:variant>
      <vt:variant>
        <vt:lpwstr/>
      </vt:variant>
      <vt:variant>
        <vt:lpwstr>_Toc301797230</vt:lpwstr>
      </vt:variant>
      <vt:variant>
        <vt:i4>1376313</vt:i4>
      </vt:variant>
      <vt:variant>
        <vt:i4>1130</vt:i4>
      </vt:variant>
      <vt:variant>
        <vt:i4>0</vt:i4>
      </vt:variant>
      <vt:variant>
        <vt:i4>5</vt:i4>
      </vt:variant>
      <vt:variant>
        <vt:lpwstr/>
      </vt:variant>
      <vt:variant>
        <vt:lpwstr>_Toc301797229</vt:lpwstr>
      </vt:variant>
      <vt:variant>
        <vt:i4>1376313</vt:i4>
      </vt:variant>
      <vt:variant>
        <vt:i4>1124</vt:i4>
      </vt:variant>
      <vt:variant>
        <vt:i4>0</vt:i4>
      </vt:variant>
      <vt:variant>
        <vt:i4>5</vt:i4>
      </vt:variant>
      <vt:variant>
        <vt:lpwstr/>
      </vt:variant>
      <vt:variant>
        <vt:lpwstr>_Toc301797228</vt:lpwstr>
      </vt:variant>
      <vt:variant>
        <vt:i4>1376313</vt:i4>
      </vt:variant>
      <vt:variant>
        <vt:i4>1118</vt:i4>
      </vt:variant>
      <vt:variant>
        <vt:i4>0</vt:i4>
      </vt:variant>
      <vt:variant>
        <vt:i4>5</vt:i4>
      </vt:variant>
      <vt:variant>
        <vt:lpwstr/>
      </vt:variant>
      <vt:variant>
        <vt:lpwstr>_Toc301797227</vt:lpwstr>
      </vt:variant>
      <vt:variant>
        <vt:i4>1376313</vt:i4>
      </vt:variant>
      <vt:variant>
        <vt:i4>1112</vt:i4>
      </vt:variant>
      <vt:variant>
        <vt:i4>0</vt:i4>
      </vt:variant>
      <vt:variant>
        <vt:i4>5</vt:i4>
      </vt:variant>
      <vt:variant>
        <vt:lpwstr/>
      </vt:variant>
      <vt:variant>
        <vt:lpwstr>_Toc301797226</vt:lpwstr>
      </vt:variant>
      <vt:variant>
        <vt:i4>1376313</vt:i4>
      </vt:variant>
      <vt:variant>
        <vt:i4>1106</vt:i4>
      </vt:variant>
      <vt:variant>
        <vt:i4>0</vt:i4>
      </vt:variant>
      <vt:variant>
        <vt:i4>5</vt:i4>
      </vt:variant>
      <vt:variant>
        <vt:lpwstr/>
      </vt:variant>
      <vt:variant>
        <vt:lpwstr>_Toc301797225</vt:lpwstr>
      </vt:variant>
      <vt:variant>
        <vt:i4>1376313</vt:i4>
      </vt:variant>
      <vt:variant>
        <vt:i4>1100</vt:i4>
      </vt:variant>
      <vt:variant>
        <vt:i4>0</vt:i4>
      </vt:variant>
      <vt:variant>
        <vt:i4>5</vt:i4>
      </vt:variant>
      <vt:variant>
        <vt:lpwstr/>
      </vt:variant>
      <vt:variant>
        <vt:lpwstr>_Toc301797224</vt:lpwstr>
      </vt:variant>
      <vt:variant>
        <vt:i4>1376313</vt:i4>
      </vt:variant>
      <vt:variant>
        <vt:i4>1094</vt:i4>
      </vt:variant>
      <vt:variant>
        <vt:i4>0</vt:i4>
      </vt:variant>
      <vt:variant>
        <vt:i4>5</vt:i4>
      </vt:variant>
      <vt:variant>
        <vt:lpwstr/>
      </vt:variant>
      <vt:variant>
        <vt:lpwstr>_Toc301797223</vt:lpwstr>
      </vt:variant>
      <vt:variant>
        <vt:i4>1376313</vt:i4>
      </vt:variant>
      <vt:variant>
        <vt:i4>1088</vt:i4>
      </vt:variant>
      <vt:variant>
        <vt:i4>0</vt:i4>
      </vt:variant>
      <vt:variant>
        <vt:i4>5</vt:i4>
      </vt:variant>
      <vt:variant>
        <vt:lpwstr/>
      </vt:variant>
      <vt:variant>
        <vt:lpwstr>_Toc301797222</vt:lpwstr>
      </vt:variant>
      <vt:variant>
        <vt:i4>1376313</vt:i4>
      </vt:variant>
      <vt:variant>
        <vt:i4>1082</vt:i4>
      </vt:variant>
      <vt:variant>
        <vt:i4>0</vt:i4>
      </vt:variant>
      <vt:variant>
        <vt:i4>5</vt:i4>
      </vt:variant>
      <vt:variant>
        <vt:lpwstr/>
      </vt:variant>
      <vt:variant>
        <vt:lpwstr>_Toc301797221</vt:lpwstr>
      </vt:variant>
      <vt:variant>
        <vt:i4>1376313</vt:i4>
      </vt:variant>
      <vt:variant>
        <vt:i4>1076</vt:i4>
      </vt:variant>
      <vt:variant>
        <vt:i4>0</vt:i4>
      </vt:variant>
      <vt:variant>
        <vt:i4>5</vt:i4>
      </vt:variant>
      <vt:variant>
        <vt:lpwstr/>
      </vt:variant>
      <vt:variant>
        <vt:lpwstr>_Toc301797220</vt:lpwstr>
      </vt:variant>
      <vt:variant>
        <vt:i4>1441849</vt:i4>
      </vt:variant>
      <vt:variant>
        <vt:i4>1070</vt:i4>
      </vt:variant>
      <vt:variant>
        <vt:i4>0</vt:i4>
      </vt:variant>
      <vt:variant>
        <vt:i4>5</vt:i4>
      </vt:variant>
      <vt:variant>
        <vt:lpwstr/>
      </vt:variant>
      <vt:variant>
        <vt:lpwstr>_Toc301797219</vt:lpwstr>
      </vt:variant>
      <vt:variant>
        <vt:i4>1441849</vt:i4>
      </vt:variant>
      <vt:variant>
        <vt:i4>1064</vt:i4>
      </vt:variant>
      <vt:variant>
        <vt:i4>0</vt:i4>
      </vt:variant>
      <vt:variant>
        <vt:i4>5</vt:i4>
      </vt:variant>
      <vt:variant>
        <vt:lpwstr/>
      </vt:variant>
      <vt:variant>
        <vt:lpwstr>_Toc301797218</vt:lpwstr>
      </vt:variant>
      <vt:variant>
        <vt:i4>1441849</vt:i4>
      </vt:variant>
      <vt:variant>
        <vt:i4>1058</vt:i4>
      </vt:variant>
      <vt:variant>
        <vt:i4>0</vt:i4>
      </vt:variant>
      <vt:variant>
        <vt:i4>5</vt:i4>
      </vt:variant>
      <vt:variant>
        <vt:lpwstr/>
      </vt:variant>
      <vt:variant>
        <vt:lpwstr>_Toc301797217</vt:lpwstr>
      </vt:variant>
      <vt:variant>
        <vt:i4>1441849</vt:i4>
      </vt:variant>
      <vt:variant>
        <vt:i4>1052</vt:i4>
      </vt:variant>
      <vt:variant>
        <vt:i4>0</vt:i4>
      </vt:variant>
      <vt:variant>
        <vt:i4>5</vt:i4>
      </vt:variant>
      <vt:variant>
        <vt:lpwstr/>
      </vt:variant>
      <vt:variant>
        <vt:lpwstr>_Toc301797216</vt:lpwstr>
      </vt:variant>
      <vt:variant>
        <vt:i4>1441849</vt:i4>
      </vt:variant>
      <vt:variant>
        <vt:i4>1046</vt:i4>
      </vt:variant>
      <vt:variant>
        <vt:i4>0</vt:i4>
      </vt:variant>
      <vt:variant>
        <vt:i4>5</vt:i4>
      </vt:variant>
      <vt:variant>
        <vt:lpwstr/>
      </vt:variant>
      <vt:variant>
        <vt:lpwstr>_Toc301797215</vt:lpwstr>
      </vt:variant>
      <vt:variant>
        <vt:i4>1441849</vt:i4>
      </vt:variant>
      <vt:variant>
        <vt:i4>1040</vt:i4>
      </vt:variant>
      <vt:variant>
        <vt:i4>0</vt:i4>
      </vt:variant>
      <vt:variant>
        <vt:i4>5</vt:i4>
      </vt:variant>
      <vt:variant>
        <vt:lpwstr/>
      </vt:variant>
      <vt:variant>
        <vt:lpwstr>_Toc301797214</vt:lpwstr>
      </vt:variant>
      <vt:variant>
        <vt:i4>1441849</vt:i4>
      </vt:variant>
      <vt:variant>
        <vt:i4>1034</vt:i4>
      </vt:variant>
      <vt:variant>
        <vt:i4>0</vt:i4>
      </vt:variant>
      <vt:variant>
        <vt:i4>5</vt:i4>
      </vt:variant>
      <vt:variant>
        <vt:lpwstr/>
      </vt:variant>
      <vt:variant>
        <vt:lpwstr>_Toc301797213</vt:lpwstr>
      </vt:variant>
      <vt:variant>
        <vt:i4>1441849</vt:i4>
      </vt:variant>
      <vt:variant>
        <vt:i4>1028</vt:i4>
      </vt:variant>
      <vt:variant>
        <vt:i4>0</vt:i4>
      </vt:variant>
      <vt:variant>
        <vt:i4>5</vt:i4>
      </vt:variant>
      <vt:variant>
        <vt:lpwstr/>
      </vt:variant>
      <vt:variant>
        <vt:lpwstr>_Toc301797212</vt:lpwstr>
      </vt:variant>
      <vt:variant>
        <vt:i4>1441849</vt:i4>
      </vt:variant>
      <vt:variant>
        <vt:i4>1022</vt:i4>
      </vt:variant>
      <vt:variant>
        <vt:i4>0</vt:i4>
      </vt:variant>
      <vt:variant>
        <vt:i4>5</vt:i4>
      </vt:variant>
      <vt:variant>
        <vt:lpwstr/>
      </vt:variant>
      <vt:variant>
        <vt:lpwstr>_Toc301797211</vt:lpwstr>
      </vt:variant>
      <vt:variant>
        <vt:i4>1441849</vt:i4>
      </vt:variant>
      <vt:variant>
        <vt:i4>1016</vt:i4>
      </vt:variant>
      <vt:variant>
        <vt:i4>0</vt:i4>
      </vt:variant>
      <vt:variant>
        <vt:i4>5</vt:i4>
      </vt:variant>
      <vt:variant>
        <vt:lpwstr/>
      </vt:variant>
      <vt:variant>
        <vt:lpwstr>_Toc301797210</vt:lpwstr>
      </vt:variant>
      <vt:variant>
        <vt:i4>1507385</vt:i4>
      </vt:variant>
      <vt:variant>
        <vt:i4>1010</vt:i4>
      </vt:variant>
      <vt:variant>
        <vt:i4>0</vt:i4>
      </vt:variant>
      <vt:variant>
        <vt:i4>5</vt:i4>
      </vt:variant>
      <vt:variant>
        <vt:lpwstr/>
      </vt:variant>
      <vt:variant>
        <vt:lpwstr>_Toc301797209</vt:lpwstr>
      </vt:variant>
      <vt:variant>
        <vt:i4>1507385</vt:i4>
      </vt:variant>
      <vt:variant>
        <vt:i4>1004</vt:i4>
      </vt:variant>
      <vt:variant>
        <vt:i4>0</vt:i4>
      </vt:variant>
      <vt:variant>
        <vt:i4>5</vt:i4>
      </vt:variant>
      <vt:variant>
        <vt:lpwstr/>
      </vt:variant>
      <vt:variant>
        <vt:lpwstr>_Toc301797208</vt:lpwstr>
      </vt:variant>
      <vt:variant>
        <vt:i4>1507385</vt:i4>
      </vt:variant>
      <vt:variant>
        <vt:i4>998</vt:i4>
      </vt:variant>
      <vt:variant>
        <vt:i4>0</vt:i4>
      </vt:variant>
      <vt:variant>
        <vt:i4>5</vt:i4>
      </vt:variant>
      <vt:variant>
        <vt:lpwstr/>
      </vt:variant>
      <vt:variant>
        <vt:lpwstr>_Toc301797207</vt:lpwstr>
      </vt:variant>
      <vt:variant>
        <vt:i4>1507385</vt:i4>
      </vt:variant>
      <vt:variant>
        <vt:i4>992</vt:i4>
      </vt:variant>
      <vt:variant>
        <vt:i4>0</vt:i4>
      </vt:variant>
      <vt:variant>
        <vt:i4>5</vt:i4>
      </vt:variant>
      <vt:variant>
        <vt:lpwstr/>
      </vt:variant>
      <vt:variant>
        <vt:lpwstr>_Toc301797206</vt:lpwstr>
      </vt:variant>
      <vt:variant>
        <vt:i4>1507385</vt:i4>
      </vt:variant>
      <vt:variant>
        <vt:i4>986</vt:i4>
      </vt:variant>
      <vt:variant>
        <vt:i4>0</vt:i4>
      </vt:variant>
      <vt:variant>
        <vt:i4>5</vt:i4>
      </vt:variant>
      <vt:variant>
        <vt:lpwstr/>
      </vt:variant>
      <vt:variant>
        <vt:lpwstr>_Toc301797205</vt:lpwstr>
      </vt:variant>
      <vt:variant>
        <vt:i4>1507385</vt:i4>
      </vt:variant>
      <vt:variant>
        <vt:i4>980</vt:i4>
      </vt:variant>
      <vt:variant>
        <vt:i4>0</vt:i4>
      </vt:variant>
      <vt:variant>
        <vt:i4>5</vt:i4>
      </vt:variant>
      <vt:variant>
        <vt:lpwstr/>
      </vt:variant>
      <vt:variant>
        <vt:lpwstr>_Toc301797204</vt:lpwstr>
      </vt:variant>
      <vt:variant>
        <vt:i4>1507385</vt:i4>
      </vt:variant>
      <vt:variant>
        <vt:i4>974</vt:i4>
      </vt:variant>
      <vt:variant>
        <vt:i4>0</vt:i4>
      </vt:variant>
      <vt:variant>
        <vt:i4>5</vt:i4>
      </vt:variant>
      <vt:variant>
        <vt:lpwstr/>
      </vt:variant>
      <vt:variant>
        <vt:lpwstr>_Toc301797203</vt:lpwstr>
      </vt:variant>
      <vt:variant>
        <vt:i4>1507385</vt:i4>
      </vt:variant>
      <vt:variant>
        <vt:i4>968</vt:i4>
      </vt:variant>
      <vt:variant>
        <vt:i4>0</vt:i4>
      </vt:variant>
      <vt:variant>
        <vt:i4>5</vt:i4>
      </vt:variant>
      <vt:variant>
        <vt:lpwstr/>
      </vt:variant>
      <vt:variant>
        <vt:lpwstr>_Toc301797202</vt:lpwstr>
      </vt:variant>
      <vt:variant>
        <vt:i4>1507385</vt:i4>
      </vt:variant>
      <vt:variant>
        <vt:i4>962</vt:i4>
      </vt:variant>
      <vt:variant>
        <vt:i4>0</vt:i4>
      </vt:variant>
      <vt:variant>
        <vt:i4>5</vt:i4>
      </vt:variant>
      <vt:variant>
        <vt:lpwstr/>
      </vt:variant>
      <vt:variant>
        <vt:lpwstr>_Toc301797201</vt:lpwstr>
      </vt:variant>
      <vt:variant>
        <vt:i4>1507385</vt:i4>
      </vt:variant>
      <vt:variant>
        <vt:i4>956</vt:i4>
      </vt:variant>
      <vt:variant>
        <vt:i4>0</vt:i4>
      </vt:variant>
      <vt:variant>
        <vt:i4>5</vt:i4>
      </vt:variant>
      <vt:variant>
        <vt:lpwstr/>
      </vt:variant>
      <vt:variant>
        <vt:lpwstr>_Toc301797200</vt:lpwstr>
      </vt:variant>
      <vt:variant>
        <vt:i4>1966138</vt:i4>
      </vt:variant>
      <vt:variant>
        <vt:i4>950</vt:i4>
      </vt:variant>
      <vt:variant>
        <vt:i4>0</vt:i4>
      </vt:variant>
      <vt:variant>
        <vt:i4>5</vt:i4>
      </vt:variant>
      <vt:variant>
        <vt:lpwstr/>
      </vt:variant>
      <vt:variant>
        <vt:lpwstr>_Toc301797199</vt:lpwstr>
      </vt:variant>
      <vt:variant>
        <vt:i4>1966138</vt:i4>
      </vt:variant>
      <vt:variant>
        <vt:i4>944</vt:i4>
      </vt:variant>
      <vt:variant>
        <vt:i4>0</vt:i4>
      </vt:variant>
      <vt:variant>
        <vt:i4>5</vt:i4>
      </vt:variant>
      <vt:variant>
        <vt:lpwstr/>
      </vt:variant>
      <vt:variant>
        <vt:lpwstr>_Toc301797198</vt:lpwstr>
      </vt:variant>
      <vt:variant>
        <vt:i4>1966138</vt:i4>
      </vt:variant>
      <vt:variant>
        <vt:i4>938</vt:i4>
      </vt:variant>
      <vt:variant>
        <vt:i4>0</vt:i4>
      </vt:variant>
      <vt:variant>
        <vt:i4>5</vt:i4>
      </vt:variant>
      <vt:variant>
        <vt:lpwstr/>
      </vt:variant>
      <vt:variant>
        <vt:lpwstr>_Toc301797197</vt:lpwstr>
      </vt:variant>
      <vt:variant>
        <vt:i4>1966138</vt:i4>
      </vt:variant>
      <vt:variant>
        <vt:i4>932</vt:i4>
      </vt:variant>
      <vt:variant>
        <vt:i4>0</vt:i4>
      </vt:variant>
      <vt:variant>
        <vt:i4>5</vt:i4>
      </vt:variant>
      <vt:variant>
        <vt:lpwstr/>
      </vt:variant>
      <vt:variant>
        <vt:lpwstr>_Toc301797196</vt:lpwstr>
      </vt:variant>
      <vt:variant>
        <vt:i4>1966138</vt:i4>
      </vt:variant>
      <vt:variant>
        <vt:i4>926</vt:i4>
      </vt:variant>
      <vt:variant>
        <vt:i4>0</vt:i4>
      </vt:variant>
      <vt:variant>
        <vt:i4>5</vt:i4>
      </vt:variant>
      <vt:variant>
        <vt:lpwstr/>
      </vt:variant>
      <vt:variant>
        <vt:lpwstr>_Toc301797195</vt:lpwstr>
      </vt:variant>
      <vt:variant>
        <vt:i4>1966138</vt:i4>
      </vt:variant>
      <vt:variant>
        <vt:i4>920</vt:i4>
      </vt:variant>
      <vt:variant>
        <vt:i4>0</vt:i4>
      </vt:variant>
      <vt:variant>
        <vt:i4>5</vt:i4>
      </vt:variant>
      <vt:variant>
        <vt:lpwstr/>
      </vt:variant>
      <vt:variant>
        <vt:lpwstr>_Toc301797194</vt:lpwstr>
      </vt:variant>
      <vt:variant>
        <vt:i4>1966138</vt:i4>
      </vt:variant>
      <vt:variant>
        <vt:i4>914</vt:i4>
      </vt:variant>
      <vt:variant>
        <vt:i4>0</vt:i4>
      </vt:variant>
      <vt:variant>
        <vt:i4>5</vt:i4>
      </vt:variant>
      <vt:variant>
        <vt:lpwstr/>
      </vt:variant>
      <vt:variant>
        <vt:lpwstr>_Toc301797193</vt:lpwstr>
      </vt:variant>
      <vt:variant>
        <vt:i4>1966138</vt:i4>
      </vt:variant>
      <vt:variant>
        <vt:i4>908</vt:i4>
      </vt:variant>
      <vt:variant>
        <vt:i4>0</vt:i4>
      </vt:variant>
      <vt:variant>
        <vt:i4>5</vt:i4>
      </vt:variant>
      <vt:variant>
        <vt:lpwstr/>
      </vt:variant>
      <vt:variant>
        <vt:lpwstr>_Toc301797192</vt:lpwstr>
      </vt:variant>
      <vt:variant>
        <vt:i4>1966138</vt:i4>
      </vt:variant>
      <vt:variant>
        <vt:i4>902</vt:i4>
      </vt:variant>
      <vt:variant>
        <vt:i4>0</vt:i4>
      </vt:variant>
      <vt:variant>
        <vt:i4>5</vt:i4>
      </vt:variant>
      <vt:variant>
        <vt:lpwstr/>
      </vt:variant>
      <vt:variant>
        <vt:lpwstr>_Toc301797191</vt:lpwstr>
      </vt:variant>
      <vt:variant>
        <vt:i4>1966138</vt:i4>
      </vt:variant>
      <vt:variant>
        <vt:i4>896</vt:i4>
      </vt:variant>
      <vt:variant>
        <vt:i4>0</vt:i4>
      </vt:variant>
      <vt:variant>
        <vt:i4>5</vt:i4>
      </vt:variant>
      <vt:variant>
        <vt:lpwstr/>
      </vt:variant>
      <vt:variant>
        <vt:lpwstr>_Toc301797190</vt:lpwstr>
      </vt:variant>
      <vt:variant>
        <vt:i4>2031674</vt:i4>
      </vt:variant>
      <vt:variant>
        <vt:i4>890</vt:i4>
      </vt:variant>
      <vt:variant>
        <vt:i4>0</vt:i4>
      </vt:variant>
      <vt:variant>
        <vt:i4>5</vt:i4>
      </vt:variant>
      <vt:variant>
        <vt:lpwstr/>
      </vt:variant>
      <vt:variant>
        <vt:lpwstr>_Toc301797189</vt:lpwstr>
      </vt:variant>
      <vt:variant>
        <vt:i4>2031674</vt:i4>
      </vt:variant>
      <vt:variant>
        <vt:i4>884</vt:i4>
      </vt:variant>
      <vt:variant>
        <vt:i4>0</vt:i4>
      </vt:variant>
      <vt:variant>
        <vt:i4>5</vt:i4>
      </vt:variant>
      <vt:variant>
        <vt:lpwstr/>
      </vt:variant>
      <vt:variant>
        <vt:lpwstr>_Toc301797188</vt:lpwstr>
      </vt:variant>
      <vt:variant>
        <vt:i4>2031674</vt:i4>
      </vt:variant>
      <vt:variant>
        <vt:i4>878</vt:i4>
      </vt:variant>
      <vt:variant>
        <vt:i4>0</vt:i4>
      </vt:variant>
      <vt:variant>
        <vt:i4>5</vt:i4>
      </vt:variant>
      <vt:variant>
        <vt:lpwstr/>
      </vt:variant>
      <vt:variant>
        <vt:lpwstr>_Toc301797187</vt:lpwstr>
      </vt:variant>
      <vt:variant>
        <vt:i4>2031674</vt:i4>
      </vt:variant>
      <vt:variant>
        <vt:i4>872</vt:i4>
      </vt:variant>
      <vt:variant>
        <vt:i4>0</vt:i4>
      </vt:variant>
      <vt:variant>
        <vt:i4>5</vt:i4>
      </vt:variant>
      <vt:variant>
        <vt:lpwstr/>
      </vt:variant>
      <vt:variant>
        <vt:lpwstr>_Toc301797186</vt:lpwstr>
      </vt:variant>
      <vt:variant>
        <vt:i4>2031674</vt:i4>
      </vt:variant>
      <vt:variant>
        <vt:i4>866</vt:i4>
      </vt:variant>
      <vt:variant>
        <vt:i4>0</vt:i4>
      </vt:variant>
      <vt:variant>
        <vt:i4>5</vt:i4>
      </vt:variant>
      <vt:variant>
        <vt:lpwstr/>
      </vt:variant>
      <vt:variant>
        <vt:lpwstr>_Toc301797185</vt:lpwstr>
      </vt:variant>
      <vt:variant>
        <vt:i4>2031674</vt:i4>
      </vt:variant>
      <vt:variant>
        <vt:i4>860</vt:i4>
      </vt:variant>
      <vt:variant>
        <vt:i4>0</vt:i4>
      </vt:variant>
      <vt:variant>
        <vt:i4>5</vt:i4>
      </vt:variant>
      <vt:variant>
        <vt:lpwstr/>
      </vt:variant>
      <vt:variant>
        <vt:lpwstr>_Toc301797184</vt:lpwstr>
      </vt:variant>
      <vt:variant>
        <vt:i4>2031674</vt:i4>
      </vt:variant>
      <vt:variant>
        <vt:i4>854</vt:i4>
      </vt:variant>
      <vt:variant>
        <vt:i4>0</vt:i4>
      </vt:variant>
      <vt:variant>
        <vt:i4>5</vt:i4>
      </vt:variant>
      <vt:variant>
        <vt:lpwstr/>
      </vt:variant>
      <vt:variant>
        <vt:lpwstr>_Toc301797183</vt:lpwstr>
      </vt:variant>
      <vt:variant>
        <vt:i4>2031674</vt:i4>
      </vt:variant>
      <vt:variant>
        <vt:i4>848</vt:i4>
      </vt:variant>
      <vt:variant>
        <vt:i4>0</vt:i4>
      </vt:variant>
      <vt:variant>
        <vt:i4>5</vt:i4>
      </vt:variant>
      <vt:variant>
        <vt:lpwstr/>
      </vt:variant>
      <vt:variant>
        <vt:lpwstr>_Toc301797182</vt:lpwstr>
      </vt:variant>
      <vt:variant>
        <vt:i4>2031674</vt:i4>
      </vt:variant>
      <vt:variant>
        <vt:i4>842</vt:i4>
      </vt:variant>
      <vt:variant>
        <vt:i4>0</vt:i4>
      </vt:variant>
      <vt:variant>
        <vt:i4>5</vt:i4>
      </vt:variant>
      <vt:variant>
        <vt:lpwstr/>
      </vt:variant>
      <vt:variant>
        <vt:lpwstr>_Toc301797181</vt:lpwstr>
      </vt:variant>
      <vt:variant>
        <vt:i4>2031674</vt:i4>
      </vt:variant>
      <vt:variant>
        <vt:i4>836</vt:i4>
      </vt:variant>
      <vt:variant>
        <vt:i4>0</vt:i4>
      </vt:variant>
      <vt:variant>
        <vt:i4>5</vt:i4>
      </vt:variant>
      <vt:variant>
        <vt:lpwstr/>
      </vt:variant>
      <vt:variant>
        <vt:lpwstr>_Toc301797180</vt:lpwstr>
      </vt:variant>
      <vt:variant>
        <vt:i4>1048634</vt:i4>
      </vt:variant>
      <vt:variant>
        <vt:i4>830</vt:i4>
      </vt:variant>
      <vt:variant>
        <vt:i4>0</vt:i4>
      </vt:variant>
      <vt:variant>
        <vt:i4>5</vt:i4>
      </vt:variant>
      <vt:variant>
        <vt:lpwstr/>
      </vt:variant>
      <vt:variant>
        <vt:lpwstr>_Toc301797179</vt:lpwstr>
      </vt:variant>
      <vt:variant>
        <vt:i4>1048634</vt:i4>
      </vt:variant>
      <vt:variant>
        <vt:i4>824</vt:i4>
      </vt:variant>
      <vt:variant>
        <vt:i4>0</vt:i4>
      </vt:variant>
      <vt:variant>
        <vt:i4>5</vt:i4>
      </vt:variant>
      <vt:variant>
        <vt:lpwstr/>
      </vt:variant>
      <vt:variant>
        <vt:lpwstr>_Toc301797178</vt:lpwstr>
      </vt:variant>
      <vt:variant>
        <vt:i4>1048634</vt:i4>
      </vt:variant>
      <vt:variant>
        <vt:i4>818</vt:i4>
      </vt:variant>
      <vt:variant>
        <vt:i4>0</vt:i4>
      </vt:variant>
      <vt:variant>
        <vt:i4>5</vt:i4>
      </vt:variant>
      <vt:variant>
        <vt:lpwstr/>
      </vt:variant>
      <vt:variant>
        <vt:lpwstr>_Toc301797177</vt:lpwstr>
      </vt:variant>
      <vt:variant>
        <vt:i4>1048634</vt:i4>
      </vt:variant>
      <vt:variant>
        <vt:i4>812</vt:i4>
      </vt:variant>
      <vt:variant>
        <vt:i4>0</vt:i4>
      </vt:variant>
      <vt:variant>
        <vt:i4>5</vt:i4>
      </vt:variant>
      <vt:variant>
        <vt:lpwstr/>
      </vt:variant>
      <vt:variant>
        <vt:lpwstr>_Toc301797176</vt:lpwstr>
      </vt:variant>
      <vt:variant>
        <vt:i4>1048634</vt:i4>
      </vt:variant>
      <vt:variant>
        <vt:i4>806</vt:i4>
      </vt:variant>
      <vt:variant>
        <vt:i4>0</vt:i4>
      </vt:variant>
      <vt:variant>
        <vt:i4>5</vt:i4>
      </vt:variant>
      <vt:variant>
        <vt:lpwstr/>
      </vt:variant>
      <vt:variant>
        <vt:lpwstr>_Toc301797175</vt:lpwstr>
      </vt:variant>
      <vt:variant>
        <vt:i4>1048634</vt:i4>
      </vt:variant>
      <vt:variant>
        <vt:i4>800</vt:i4>
      </vt:variant>
      <vt:variant>
        <vt:i4>0</vt:i4>
      </vt:variant>
      <vt:variant>
        <vt:i4>5</vt:i4>
      </vt:variant>
      <vt:variant>
        <vt:lpwstr/>
      </vt:variant>
      <vt:variant>
        <vt:lpwstr>_Toc301797174</vt:lpwstr>
      </vt:variant>
      <vt:variant>
        <vt:i4>1048634</vt:i4>
      </vt:variant>
      <vt:variant>
        <vt:i4>794</vt:i4>
      </vt:variant>
      <vt:variant>
        <vt:i4>0</vt:i4>
      </vt:variant>
      <vt:variant>
        <vt:i4>5</vt:i4>
      </vt:variant>
      <vt:variant>
        <vt:lpwstr/>
      </vt:variant>
      <vt:variant>
        <vt:lpwstr>_Toc301797173</vt:lpwstr>
      </vt:variant>
      <vt:variant>
        <vt:i4>1048634</vt:i4>
      </vt:variant>
      <vt:variant>
        <vt:i4>788</vt:i4>
      </vt:variant>
      <vt:variant>
        <vt:i4>0</vt:i4>
      </vt:variant>
      <vt:variant>
        <vt:i4>5</vt:i4>
      </vt:variant>
      <vt:variant>
        <vt:lpwstr/>
      </vt:variant>
      <vt:variant>
        <vt:lpwstr>_Toc301797172</vt:lpwstr>
      </vt:variant>
      <vt:variant>
        <vt:i4>1048634</vt:i4>
      </vt:variant>
      <vt:variant>
        <vt:i4>782</vt:i4>
      </vt:variant>
      <vt:variant>
        <vt:i4>0</vt:i4>
      </vt:variant>
      <vt:variant>
        <vt:i4>5</vt:i4>
      </vt:variant>
      <vt:variant>
        <vt:lpwstr/>
      </vt:variant>
      <vt:variant>
        <vt:lpwstr>_Toc301797171</vt:lpwstr>
      </vt:variant>
      <vt:variant>
        <vt:i4>1048634</vt:i4>
      </vt:variant>
      <vt:variant>
        <vt:i4>776</vt:i4>
      </vt:variant>
      <vt:variant>
        <vt:i4>0</vt:i4>
      </vt:variant>
      <vt:variant>
        <vt:i4>5</vt:i4>
      </vt:variant>
      <vt:variant>
        <vt:lpwstr/>
      </vt:variant>
      <vt:variant>
        <vt:lpwstr>_Toc301797170</vt:lpwstr>
      </vt:variant>
      <vt:variant>
        <vt:i4>1114170</vt:i4>
      </vt:variant>
      <vt:variant>
        <vt:i4>770</vt:i4>
      </vt:variant>
      <vt:variant>
        <vt:i4>0</vt:i4>
      </vt:variant>
      <vt:variant>
        <vt:i4>5</vt:i4>
      </vt:variant>
      <vt:variant>
        <vt:lpwstr/>
      </vt:variant>
      <vt:variant>
        <vt:lpwstr>_Toc301797169</vt:lpwstr>
      </vt:variant>
      <vt:variant>
        <vt:i4>1114170</vt:i4>
      </vt:variant>
      <vt:variant>
        <vt:i4>764</vt:i4>
      </vt:variant>
      <vt:variant>
        <vt:i4>0</vt:i4>
      </vt:variant>
      <vt:variant>
        <vt:i4>5</vt:i4>
      </vt:variant>
      <vt:variant>
        <vt:lpwstr/>
      </vt:variant>
      <vt:variant>
        <vt:lpwstr>_Toc301797168</vt:lpwstr>
      </vt:variant>
      <vt:variant>
        <vt:i4>1114170</vt:i4>
      </vt:variant>
      <vt:variant>
        <vt:i4>758</vt:i4>
      </vt:variant>
      <vt:variant>
        <vt:i4>0</vt:i4>
      </vt:variant>
      <vt:variant>
        <vt:i4>5</vt:i4>
      </vt:variant>
      <vt:variant>
        <vt:lpwstr/>
      </vt:variant>
      <vt:variant>
        <vt:lpwstr>_Toc301797167</vt:lpwstr>
      </vt:variant>
      <vt:variant>
        <vt:i4>1114170</vt:i4>
      </vt:variant>
      <vt:variant>
        <vt:i4>752</vt:i4>
      </vt:variant>
      <vt:variant>
        <vt:i4>0</vt:i4>
      </vt:variant>
      <vt:variant>
        <vt:i4>5</vt:i4>
      </vt:variant>
      <vt:variant>
        <vt:lpwstr/>
      </vt:variant>
      <vt:variant>
        <vt:lpwstr>_Toc301797166</vt:lpwstr>
      </vt:variant>
      <vt:variant>
        <vt:i4>1114170</vt:i4>
      </vt:variant>
      <vt:variant>
        <vt:i4>746</vt:i4>
      </vt:variant>
      <vt:variant>
        <vt:i4>0</vt:i4>
      </vt:variant>
      <vt:variant>
        <vt:i4>5</vt:i4>
      </vt:variant>
      <vt:variant>
        <vt:lpwstr/>
      </vt:variant>
      <vt:variant>
        <vt:lpwstr>_Toc301797165</vt:lpwstr>
      </vt:variant>
      <vt:variant>
        <vt:i4>1114170</vt:i4>
      </vt:variant>
      <vt:variant>
        <vt:i4>740</vt:i4>
      </vt:variant>
      <vt:variant>
        <vt:i4>0</vt:i4>
      </vt:variant>
      <vt:variant>
        <vt:i4>5</vt:i4>
      </vt:variant>
      <vt:variant>
        <vt:lpwstr/>
      </vt:variant>
      <vt:variant>
        <vt:lpwstr>_Toc301797164</vt:lpwstr>
      </vt:variant>
      <vt:variant>
        <vt:i4>1114170</vt:i4>
      </vt:variant>
      <vt:variant>
        <vt:i4>734</vt:i4>
      </vt:variant>
      <vt:variant>
        <vt:i4>0</vt:i4>
      </vt:variant>
      <vt:variant>
        <vt:i4>5</vt:i4>
      </vt:variant>
      <vt:variant>
        <vt:lpwstr/>
      </vt:variant>
      <vt:variant>
        <vt:lpwstr>_Toc301797163</vt:lpwstr>
      </vt:variant>
      <vt:variant>
        <vt:i4>1114170</vt:i4>
      </vt:variant>
      <vt:variant>
        <vt:i4>728</vt:i4>
      </vt:variant>
      <vt:variant>
        <vt:i4>0</vt:i4>
      </vt:variant>
      <vt:variant>
        <vt:i4>5</vt:i4>
      </vt:variant>
      <vt:variant>
        <vt:lpwstr/>
      </vt:variant>
      <vt:variant>
        <vt:lpwstr>_Toc301797162</vt:lpwstr>
      </vt:variant>
      <vt:variant>
        <vt:i4>1114170</vt:i4>
      </vt:variant>
      <vt:variant>
        <vt:i4>722</vt:i4>
      </vt:variant>
      <vt:variant>
        <vt:i4>0</vt:i4>
      </vt:variant>
      <vt:variant>
        <vt:i4>5</vt:i4>
      </vt:variant>
      <vt:variant>
        <vt:lpwstr/>
      </vt:variant>
      <vt:variant>
        <vt:lpwstr>_Toc301797161</vt:lpwstr>
      </vt:variant>
      <vt:variant>
        <vt:i4>1114170</vt:i4>
      </vt:variant>
      <vt:variant>
        <vt:i4>716</vt:i4>
      </vt:variant>
      <vt:variant>
        <vt:i4>0</vt:i4>
      </vt:variant>
      <vt:variant>
        <vt:i4>5</vt:i4>
      </vt:variant>
      <vt:variant>
        <vt:lpwstr/>
      </vt:variant>
      <vt:variant>
        <vt:lpwstr>_Toc301797160</vt:lpwstr>
      </vt:variant>
      <vt:variant>
        <vt:i4>1179706</vt:i4>
      </vt:variant>
      <vt:variant>
        <vt:i4>710</vt:i4>
      </vt:variant>
      <vt:variant>
        <vt:i4>0</vt:i4>
      </vt:variant>
      <vt:variant>
        <vt:i4>5</vt:i4>
      </vt:variant>
      <vt:variant>
        <vt:lpwstr/>
      </vt:variant>
      <vt:variant>
        <vt:lpwstr>_Toc301797159</vt:lpwstr>
      </vt:variant>
      <vt:variant>
        <vt:i4>1179706</vt:i4>
      </vt:variant>
      <vt:variant>
        <vt:i4>704</vt:i4>
      </vt:variant>
      <vt:variant>
        <vt:i4>0</vt:i4>
      </vt:variant>
      <vt:variant>
        <vt:i4>5</vt:i4>
      </vt:variant>
      <vt:variant>
        <vt:lpwstr/>
      </vt:variant>
      <vt:variant>
        <vt:lpwstr>_Toc301797158</vt:lpwstr>
      </vt:variant>
      <vt:variant>
        <vt:i4>1179706</vt:i4>
      </vt:variant>
      <vt:variant>
        <vt:i4>698</vt:i4>
      </vt:variant>
      <vt:variant>
        <vt:i4>0</vt:i4>
      </vt:variant>
      <vt:variant>
        <vt:i4>5</vt:i4>
      </vt:variant>
      <vt:variant>
        <vt:lpwstr/>
      </vt:variant>
      <vt:variant>
        <vt:lpwstr>_Toc301797157</vt:lpwstr>
      </vt:variant>
      <vt:variant>
        <vt:i4>1179706</vt:i4>
      </vt:variant>
      <vt:variant>
        <vt:i4>692</vt:i4>
      </vt:variant>
      <vt:variant>
        <vt:i4>0</vt:i4>
      </vt:variant>
      <vt:variant>
        <vt:i4>5</vt:i4>
      </vt:variant>
      <vt:variant>
        <vt:lpwstr/>
      </vt:variant>
      <vt:variant>
        <vt:lpwstr>_Toc301797156</vt:lpwstr>
      </vt:variant>
      <vt:variant>
        <vt:i4>1179706</vt:i4>
      </vt:variant>
      <vt:variant>
        <vt:i4>686</vt:i4>
      </vt:variant>
      <vt:variant>
        <vt:i4>0</vt:i4>
      </vt:variant>
      <vt:variant>
        <vt:i4>5</vt:i4>
      </vt:variant>
      <vt:variant>
        <vt:lpwstr/>
      </vt:variant>
      <vt:variant>
        <vt:lpwstr>_Toc301797155</vt:lpwstr>
      </vt:variant>
      <vt:variant>
        <vt:i4>1179706</vt:i4>
      </vt:variant>
      <vt:variant>
        <vt:i4>680</vt:i4>
      </vt:variant>
      <vt:variant>
        <vt:i4>0</vt:i4>
      </vt:variant>
      <vt:variant>
        <vt:i4>5</vt:i4>
      </vt:variant>
      <vt:variant>
        <vt:lpwstr/>
      </vt:variant>
      <vt:variant>
        <vt:lpwstr>_Toc301797154</vt:lpwstr>
      </vt:variant>
      <vt:variant>
        <vt:i4>1179706</vt:i4>
      </vt:variant>
      <vt:variant>
        <vt:i4>674</vt:i4>
      </vt:variant>
      <vt:variant>
        <vt:i4>0</vt:i4>
      </vt:variant>
      <vt:variant>
        <vt:i4>5</vt:i4>
      </vt:variant>
      <vt:variant>
        <vt:lpwstr/>
      </vt:variant>
      <vt:variant>
        <vt:lpwstr>_Toc301797153</vt:lpwstr>
      </vt:variant>
      <vt:variant>
        <vt:i4>1179706</vt:i4>
      </vt:variant>
      <vt:variant>
        <vt:i4>668</vt:i4>
      </vt:variant>
      <vt:variant>
        <vt:i4>0</vt:i4>
      </vt:variant>
      <vt:variant>
        <vt:i4>5</vt:i4>
      </vt:variant>
      <vt:variant>
        <vt:lpwstr/>
      </vt:variant>
      <vt:variant>
        <vt:lpwstr>_Toc301797152</vt:lpwstr>
      </vt:variant>
      <vt:variant>
        <vt:i4>1179706</vt:i4>
      </vt:variant>
      <vt:variant>
        <vt:i4>662</vt:i4>
      </vt:variant>
      <vt:variant>
        <vt:i4>0</vt:i4>
      </vt:variant>
      <vt:variant>
        <vt:i4>5</vt:i4>
      </vt:variant>
      <vt:variant>
        <vt:lpwstr/>
      </vt:variant>
      <vt:variant>
        <vt:lpwstr>_Toc301797151</vt:lpwstr>
      </vt:variant>
      <vt:variant>
        <vt:i4>1179706</vt:i4>
      </vt:variant>
      <vt:variant>
        <vt:i4>656</vt:i4>
      </vt:variant>
      <vt:variant>
        <vt:i4>0</vt:i4>
      </vt:variant>
      <vt:variant>
        <vt:i4>5</vt:i4>
      </vt:variant>
      <vt:variant>
        <vt:lpwstr/>
      </vt:variant>
      <vt:variant>
        <vt:lpwstr>_Toc301797150</vt:lpwstr>
      </vt:variant>
      <vt:variant>
        <vt:i4>1245242</vt:i4>
      </vt:variant>
      <vt:variant>
        <vt:i4>650</vt:i4>
      </vt:variant>
      <vt:variant>
        <vt:i4>0</vt:i4>
      </vt:variant>
      <vt:variant>
        <vt:i4>5</vt:i4>
      </vt:variant>
      <vt:variant>
        <vt:lpwstr/>
      </vt:variant>
      <vt:variant>
        <vt:lpwstr>_Toc301797149</vt:lpwstr>
      </vt:variant>
      <vt:variant>
        <vt:i4>1245242</vt:i4>
      </vt:variant>
      <vt:variant>
        <vt:i4>644</vt:i4>
      </vt:variant>
      <vt:variant>
        <vt:i4>0</vt:i4>
      </vt:variant>
      <vt:variant>
        <vt:i4>5</vt:i4>
      </vt:variant>
      <vt:variant>
        <vt:lpwstr/>
      </vt:variant>
      <vt:variant>
        <vt:lpwstr>_Toc301797148</vt:lpwstr>
      </vt:variant>
      <vt:variant>
        <vt:i4>1245242</vt:i4>
      </vt:variant>
      <vt:variant>
        <vt:i4>638</vt:i4>
      </vt:variant>
      <vt:variant>
        <vt:i4>0</vt:i4>
      </vt:variant>
      <vt:variant>
        <vt:i4>5</vt:i4>
      </vt:variant>
      <vt:variant>
        <vt:lpwstr/>
      </vt:variant>
      <vt:variant>
        <vt:lpwstr>_Toc301797147</vt:lpwstr>
      </vt:variant>
      <vt:variant>
        <vt:i4>1245242</vt:i4>
      </vt:variant>
      <vt:variant>
        <vt:i4>632</vt:i4>
      </vt:variant>
      <vt:variant>
        <vt:i4>0</vt:i4>
      </vt:variant>
      <vt:variant>
        <vt:i4>5</vt:i4>
      </vt:variant>
      <vt:variant>
        <vt:lpwstr/>
      </vt:variant>
      <vt:variant>
        <vt:lpwstr>_Toc301797146</vt:lpwstr>
      </vt:variant>
      <vt:variant>
        <vt:i4>1245242</vt:i4>
      </vt:variant>
      <vt:variant>
        <vt:i4>626</vt:i4>
      </vt:variant>
      <vt:variant>
        <vt:i4>0</vt:i4>
      </vt:variant>
      <vt:variant>
        <vt:i4>5</vt:i4>
      </vt:variant>
      <vt:variant>
        <vt:lpwstr/>
      </vt:variant>
      <vt:variant>
        <vt:lpwstr>_Toc301797145</vt:lpwstr>
      </vt:variant>
      <vt:variant>
        <vt:i4>1245242</vt:i4>
      </vt:variant>
      <vt:variant>
        <vt:i4>620</vt:i4>
      </vt:variant>
      <vt:variant>
        <vt:i4>0</vt:i4>
      </vt:variant>
      <vt:variant>
        <vt:i4>5</vt:i4>
      </vt:variant>
      <vt:variant>
        <vt:lpwstr/>
      </vt:variant>
      <vt:variant>
        <vt:lpwstr>_Toc301797144</vt:lpwstr>
      </vt:variant>
      <vt:variant>
        <vt:i4>1245242</vt:i4>
      </vt:variant>
      <vt:variant>
        <vt:i4>614</vt:i4>
      </vt:variant>
      <vt:variant>
        <vt:i4>0</vt:i4>
      </vt:variant>
      <vt:variant>
        <vt:i4>5</vt:i4>
      </vt:variant>
      <vt:variant>
        <vt:lpwstr/>
      </vt:variant>
      <vt:variant>
        <vt:lpwstr>_Toc301797143</vt:lpwstr>
      </vt:variant>
      <vt:variant>
        <vt:i4>1245242</vt:i4>
      </vt:variant>
      <vt:variant>
        <vt:i4>608</vt:i4>
      </vt:variant>
      <vt:variant>
        <vt:i4>0</vt:i4>
      </vt:variant>
      <vt:variant>
        <vt:i4>5</vt:i4>
      </vt:variant>
      <vt:variant>
        <vt:lpwstr/>
      </vt:variant>
      <vt:variant>
        <vt:lpwstr>_Toc301797142</vt:lpwstr>
      </vt:variant>
      <vt:variant>
        <vt:i4>1245242</vt:i4>
      </vt:variant>
      <vt:variant>
        <vt:i4>602</vt:i4>
      </vt:variant>
      <vt:variant>
        <vt:i4>0</vt:i4>
      </vt:variant>
      <vt:variant>
        <vt:i4>5</vt:i4>
      </vt:variant>
      <vt:variant>
        <vt:lpwstr/>
      </vt:variant>
      <vt:variant>
        <vt:lpwstr>_Toc301797141</vt:lpwstr>
      </vt:variant>
      <vt:variant>
        <vt:i4>1245242</vt:i4>
      </vt:variant>
      <vt:variant>
        <vt:i4>596</vt:i4>
      </vt:variant>
      <vt:variant>
        <vt:i4>0</vt:i4>
      </vt:variant>
      <vt:variant>
        <vt:i4>5</vt:i4>
      </vt:variant>
      <vt:variant>
        <vt:lpwstr/>
      </vt:variant>
      <vt:variant>
        <vt:lpwstr>_Toc301797140</vt:lpwstr>
      </vt:variant>
      <vt:variant>
        <vt:i4>1310778</vt:i4>
      </vt:variant>
      <vt:variant>
        <vt:i4>590</vt:i4>
      </vt:variant>
      <vt:variant>
        <vt:i4>0</vt:i4>
      </vt:variant>
      <vt:variant>
        <vt:i4>5</vt:i4>
      </vt:variant>
      <vt:variant>
        <vt:lpwstr/>
      </vt:variant>
      <vt:variant>
        <vt:lpwstr>_Toc301797139</vt:lpwstr>
      </vt:variant>
      <vt:variant>
        <vt:i4>1310778</vt:i4>
      </vt:variant>
      <vt:variant>
        <vt:i4>584</vt:i4>
      </vt:variant>
      <vt:variant>
        <vt:i4>0</vt:i4>
      </vt:variant>
      <vt:variant>
        <vt:i4>5</vt:i4>
      </vt:variant>
      <vt:variant>
        <vt:lpwstr/>
      </vt:variant>
      <vt:variant>
        <vt:lpwstr>_Toc301797138</vt:lpwstr>
      </vt:variant>
      <vt:variant>
        <vt:i4>1310778</vt:i4>
      </vt:variant>
      <vt:variant>
        <vt:i4>578</vt:i4>
      </vt:variant>
      <vt:variant>
        <vt:i4>0</vt:i4>
      </vt:variant>
      <vt:variant>
        <vt:i4>5</vt:i4>
      </vt:variant>
      <vt:variant>
        <vt:lpwstr/>
      </vt:variant>
      <vt:variant>
        <vt:lpwstr>_Toc301797137</vt:lpwstr>
      </vt:variant>
      <vt:variant>
        <vt:i4>1310778</vt:i4>
      </vt:variant>
      <vt:variant>
        <vt:i4>572</vt:i4>
      </vt:variant>
      <vt:variant>
        <vt:i4>0</vt:i4>
      </vt:variant>
      <vt:variant>
        <vt:i4>5</vt:i4>
      </vt:variant>
      <vt:variant>
        <vt:lpwstr/>
      </vt:variant>
      <vt:variant>
        <vt:lpwstr>_Toc301797136</vt:lpwstr>
      </vt:variant>
      <vt:variant>
        <vt:i4>1310778</vt:i4>
      </vt:variant>
      <vt:variant>
        <vt:i4>566</vt:i4>
      </vt:variant>
      <vt:variant>
        <vt:i4>0</vt:i4>
      </vt:variant>
      <vt:variant>
        <vt:i4>5</vt:i4>
      </vt:variant>
      <vt:variant>
        <vt:lpwstr/>
      </vt:variant>
      <vt:variant>
        <vt:lpwstr>_Toc301797135</vt:lpwstr>
      </vt:variant>
      <vt:variant>
        <vt:i4>1310778</vt:i4>
      </vt:variant>
      <vt:variant>
        <vt:i4>560</vt:i4>
      </vt:variant>
      <vt:variant>
        <vt:i4>0</vt:i4>
      </vt:variant>
      <vt:variant>
        <vt:i4>5</vt:i4>
      </vt:variant>
      <vt:variant>
        <vt:lpwstr/>
      </vt:variant>
      <vt:variant>
        <vt:lpwstr>_Toc301797134</vt:lpwstr>
      </vt:variant>
      <vt:variant>
        <vt:i4>1310778</vt:i4>
      </vt:variant>
      <vt:variant>
        <vt:i4>554</vt:i4>
      </vt:variant>
      <vt:variant>
        <vt:i4>0</vt:i4>
      </vt:variant>
      <vt:variant>
        <vt:i4>5</vt:i4>
      </vt:variant>
      <vt:variant>
        <vt:lpwstr/>
      </vt:variant>
      <vt:variant>
        <vt:lpwstr>_Toc301797133</vt:lpwstr>
      </vt:variant>
      <vt:variant>
        <vt:i4>1310778</vt:i4>
      </vt:variant>
      <vt:variant>
        <vt:i4>548</vt:i4>
      </vt:variant>
      <vt:variant>
        <vt:i4>0</vt:i4>
      </vt:variant>
      <vt:variant>
        <vt:i4>5</vt:i4>
      </vt:variant>
      <vt:variant>
        <vt:lpwstr/>
      </vt:variant>
      <vt:variant>
        <vt:lpwstr>_Toc301797132</vt:lpwstr>
      </vt:variant>
      <vt:variant>
        <vt:i4>1310778</vt:i4>
      </vt:variant>
      <vt:variant>
        <vt:i4>542</vt:i4>
      </vt:variant>
      <vt:variant>
        <vt:i4>0</vt:i4>
      </vt:variant>
      <vt:variant>
        <vt:i4>5</vt:i4>
      </vt:variant>
      <vt:variant>
        <vt:lpwstr/>
      </vt:variant>
      <vt:variant>
        <vt:lpwstr>_Toc301797131</vt:lpwstr>
      </vt:variant>
      <vt:variant>
        <vt:i4>1310778</vt:i4>
      </vt:variant>
      <vt:variant>
        <vt:i4>536</vt:i4>
      </vt:variant>
      <vt:variant>
        <vt:i4>0</vt:i4>
      </vt:variant>
      <vt:variant>
        <vt:i4>5</vt:i4>
      </vt:variant>
      <vt:variant>
        <vt:lpwstr/>
      </vt:variant>
      <vt:variant>
        <vt:lpwstr>_Toc301797130</vt:lpwstr>
      </vt:variant>
      <vt:variant>
        <vt:i4>1376314</vt:i4>
      </vt:variant>
      <vt:variant>
        <vt:i4>530</vt:i4>
      </vt:variant>
      <vt:variant>
        <vt:i4>0</vt:i4>
      </vt:variant>
      <vt:variant>
        <vt:i4>5</vt:i4>
      </vt:variant>
      <vt:variant>
        <vt:lpwstr/>
      </vt:variant>
      <vt:variant>
        <vt:lpwstr>_Toc301797129</vt:lpwstr>
      </vt:variant>
      <vt:variant>
        <vt:i4>1376314</vt:i4>
      </vt:variant>
      <vt:variant>
        <vt:i4>524</vt:i4>
      </vt:variant>
      <vt:variant>
        <vt:i4>0</vt:i4>
      </vt:variant>
      <vt:variant>
        <vt:i4>5</vt:i4>
      </vt:variant>
      <vt:variant>
        <vt:lpwstr/>
      </vt:variant>
      <vt:variant>
        <vt:lpwstr>_Toc301797128</vt:lpwstr>
      </vt:variant>
      <vt:variant>
        <vt:i4>1376314</vt:i4>
      </vt:variant>
      <vt:variant>
        <vt:i4>518</vt:i4>
      </vt:variant>
      <vt:variant>
        <vt:i4>0</vt:i4>
      </vt:variant>
      <vt:variant>
        <vt:i4>5</vt:i4>
      </vt:variant>
      <vt:variant>
        <vt:lpwstr/>
      </vt:variant>
      <vt:variant>
        <vt:lpwstr>_Toc301797127</vt:lpwstr>
      </vt:variant>
      <vt:variant>
        <vt:i4>1376314</vt:i4>
      </vt:variant>
      <vt:variant>
        <vt:i4>512</vt:i4>
      </vt:variant>
      <vt:variant>
        <vt:i4>0</vt:i4>
      </vt:variant>
      <vt:variant>
        <vt:i4>5</vt:i4>
      </vt:variant>
      <vt:variant>
        <vt:lpwstr/>
      </vt:variant>
      <vt:variant>
        <vt:lpwstr>_Toc301797126</vt:lpwstr>
      </vt:variant>
      <vt:variant>
        <vt:i4>1376314</vt:i4>
      </vt:variant>
      <vt:variant>
        <vt:i4>506</vt:i4>
      </vt:variant>
      <vt:variant>
        <vt:i4>0</vt:i4>
      </vt:variant>
      <vt:variant>
        <vt:i4>5</vt:i4>
      </vt:variant>
      <vt:variant>
        <vt:lpwstr/>
      </vt:variant>
      <vt:variant>
        <vt:lpwstr>_Toc301797125</vt:lpwstr>
      </vt:variant>
      <vt:variant>
        <vt:i4>1376314</vt:i4>
      </vt:variant>
      <vt:variant>
        <vt:i4>500</vt:i4>
      </vt:variant>
      <vt:variant>
        <vt:i4>0</vt:i4>
      </vt:variant>
      <vt:variant>
        <vt:i4>5</vt:i4>
      </vt:variant>
      <vt:variant>
        <vt:lpwstr/>
      </vt:variant>
      <vt:variant>
        <vt:lpwstr>_Toc301797124</vt:lpwstr>
      </vt:variant>
      <vt:variant>
        <vt:i4>1376314</vt:i4>
      </vt:variant>
      <vt:variant>
        <vt:i4>494</vt:i4>
      </vt:variant>
      <vt:variant>
        <vt:i4>0</vt:i4>
      </vt:variant>
      <vt:variant>
        <vt:i4>5</vt:i4>
      </vt:variant>
      <vt:variant>
        <vt:lpwstr/>
      </vt:variant>
      <vt:variant>
        <vt:lpwstr>_Toc301797123</vt:lpwstr>
      </vt:variant>
      <vt:variant>
        <vt:i4>1376314</vt:i4>
      </vt:variant>
      <vt:variant>
        <vt:i4>488</vt:i4>
      </vt:variant>
      <vt:variant>
        <vt:i4>0</vt:i4>
      </vt:variant>
      <vt:variant>
        <vt:i4>5</vt:i4>
      </vt:variant>
      <vt:variant>
        <vt:lpwstr/>
      </vt:variant>
      <vt:variant>
        <vt:lpwstr>_Toc301797122</vt:lpwstr>
      </vt:variant>
      <vt:variant>
        <vt:i4>1376314</vt:i4>
      </vt:variant>
      <vt:variant>
        <vt:i4>482</vt:i4>
      </vt:variant>
      <vt:variant>
        <vt:i4>0</vt:i4>
      </vt:variant>
      <vt:variant>
        <vt:i4>5</vt:i4>
      </vt:variant>
      <vt:variant>
        <vt:lpwstr/>
      </vt:variant>
      <vt:variant>
        <vt:lpwstr>_Toc301797121</vt:lpwstr>
      </vt:variant>
      <vt:variant>
        <vt:i4>1376314</vt:i4>
      </vt:variant>
      <vt:variant>
        <vt:i4>476</vt:i4>
      </vt:variant>
      <vt:variant>
        <vt:i4>0</vt:i4>
      </vt:variant>
      <vt:variant>
        <vt:i4>5</vt:i4>
      </vt:variant>
      <vt:variant>
        <vt:lpwstr/>
      </vt:variant>
      <vt:variant>
        <vt:lpwstr>_Toc301797120</vt:lpwstr>
      </vt:variant>
      <vt:variant>
        <vt:i4>1441850</vt:i4>
      </vt:variant>
      <vt:variant>
        <vt:i4>470</vt:i4>
      </vt:variant>
      <vt:variant>
        <vt:i4>0</vt:i4>
      </vt:variant>
      <vt:variant>
        <vt:i4>5</vt:i4>
      </vt:variant>
      <vt:variant>
        <vt:lpwstr/>
      </vt:variant>
      <vt:variant>
        <vt:lpwstr>_Toc301797119</vt:lpwstr>
      </vt:variant>
      <vt:variant>
        <vt:i4>1441850</vt:i4>
      </vt:variant>
      <vt:variant>
        <vt:i4>464</vt:i4>
      </vt:variant>
      <vt:variant>
        <vt:i4>0</vt:i4>
      </vt:variant>
      <vt:variant>
        <vt:i4>5</vt:i4>
      </vt:variant>
      <vt:variant>
        <vt:lpwstr/>
      </vt:variant>
      <vt:variant>
        <vt:lpwstr>_Toc301797118</vt:lpwstr>
      </vt:variant>
      <vt:variant>
        <vt:i4>1441850</vt:i4>
      </vt:variant>
      <vt:variant>
        <vt:i4>458</vt:i4>
      </vt:variant>
      <vt:variant>
        <vt:i4>0</vt:i4>
      </vt:variant>
      <vt:variant>
        <vt:i4>5</vt:i4>
      </vt:variant>
      <vt:variant>
        <vt:lpwstr/>
      </vt:variant>
      <vt:variant>
        <vt:lpwstr>_Toc301797117</vt:lpwstr>
      </vt:variant>
      <vt:variant>
        <vt:i4>1441850</vt:i4>
      </vt:variant>
      <vt:variant>
        <vt:i4>452</vt:i4>
      </vt:variant>
      <vt:variant>
        <vt:i4>0</vt:i4>
      </vt:variant>
      <vt:variant>
        <vt:i4>5</vt:i4>
      </vt:variant>
      <vt:variant>
        <vt:lpwstr/>
      </vt:variant>
      <vt:variant>
        <vt:lpwstr>_Toc301797116</vt:lpwstr>
      </vt:variant>
      <vt:variant>
        <vt:i4>1441850</vt:i4>
      </vt:variant>
      <vt:variant>
        <vt:i4>446</vt:i4>
      </vt:variant>
      <vt:variant>
        <vt:i4>0</vt:i4>
      </vt:variant>
      <vt:variant>
        <vt:i4>5</vt:i4>
      </vt:variant>
      <vt:variant>
        <vt:lpwstr/>
      </vt:variant>
      <vt:variant>
        <vt:lpwstr>_Toc301797115</vt:lpwstr>
      </vt:variant>
      <vt:variant>
        <vt:i4>1441850</vt:i4>
      </vt:variant>
      <vt:variant>
        <vt:i4>440</vt:i4>
      </vt:variant>
      <vt:variant>
        <vt:i4>0</vt:i4>
      </vt:variant>
      <vt:variant>
        <vt:i4>5</vt:i4>
      </vt:variant>
      <vt:variant>
        <vt:lpwstr/>
      </vt:variant>
      <vt:variant>
        <vt:lpwstr>_Toc301797114</vt:lpwstr>
      </vt:variant>
      <vt:variant>
        <vt:i4>1441850</vt:i4>
      </vt:variant>
      <vt:variant>
        <vt:i4>434</vt:i4>
      </vt:variant>
      <vt:variant>
        <vt:i4>0</vt:i4>
      </vt:variant>
      <vt:variant>
        <vt:i4>5</vt:i4>
      </vt:variant>
      <vt:variant>
        <vt:lpwstr/>
      </vt:variant>
      <vt:variant>
        <vt:lpwstr>_Toc301797113</vt:lpwstr>
      </vt:variant>
      <vt:variant>
        <vt:i4>1441850</vt:i4>
      </vt:variant>
      <vt:variant>
        <vt:i4>428</vt:i4>
      </vt:variant>
      <vt:variant>
        <vt:i4>0</vt:i4>
      </vt:variant>
      <vt:variant>
        <vt:i4>5</vt:i4>
      </vt:variant>
      <vt:variant>
        <vt:lpwstr/>
      </vt:variant>
      <vt:variant>
        <vt:lpwstr>_Toc301797112</vt:lpwstr>
      </vt:variant>
      <vt:variant>
        <vt:i4>1441850</vt:i4>
      </vt:variant>
      <vt:variant>
        <vt:i4>422</vt:i4>
      </vt:variant>
      <vt:variant>
        <vt:i4>0</vt:i4>
      </vt:variant>
      <vt:variant>
        <vt:i4>5</vt:i4>
      </vt:variant>
      <vt:variant>
        <vt:lpwstr/>
      </vt:variant>
      <vt:variant>
        <vt:lpwstr>_Toc301797111</vt:lpwstr>
      </vt:variant>
      <vt:variant>
        <vt:i4>1441850</vt:i4>
      </vt:variant>
      <vt:variant>
        <vt:i4>416</vt:i4>
      </vt:variant>
      <vt:variant>
        <vt:i4>0</vt:i4>
      </vt:variant>
      <vt:variant>
        <vt:i4>5</vt:i4>
      </vt:variant>
      <vt:variant>
        <vt:lpwstr/>
      </vt:variant>
      <vt:variant>
        <vt:lpwstr>_Toc301797110</vt:lpwstr>
      </vt:variant>
      <vt:variant>
        <vt:i4>1507386</vt:i4>
      </vt:variant>
      <vt:variant>
        <vt:i4>410</vt:i4>
      </vt:variant>
      <vt:variant>
        <vt:i4>0</vt:i4>
      </vt:variant>
      <vt:variant>
        <vt:i4>5</vt:i4>
      </vt:variant>
      <vt:variant>
        <vt:lpwstr/>
      </vt:variant>
      <vt:variant>
        <vt:lpwstr>_Toc301797109</vt:lpwstr>
      </vt:variant>
      <vt:variant>
        <vt:i4>1507386</vt:i4>
      </vt:variant>
      <vt:variant>
        <vt:i4>404</vt:i4>
      </vt:variant>
      <vt:variant>
        <vt:i4>0</vt:i4>
      </vt:variant>
      <vt:variant>
        <vt:i4>5</vt:i4>
      </vt:variant>
      <vt:variant>
        <vt:lpwstr/>
      </vt:variant>
      <vt:variant>
        <vt:lpwstr>_Toc301797108</vt:lpwstr>
      </vt:variant>
      <vt:variant>
        <vt:i4>1507386</vt:i4>
      </vt:variant>
      <vt:variant>
        <vt:i4>398</vt:i4>
      </vt:variant>
      <vt:variant>
        <vt:i4>0</vt:i4>
      </vt:variant>
      <vt:variant>
        <vt:i4>5</vt:i4>
      </vt:variant>
      <vt:variant>
        <vt:lpwstr/>
      </vt:variant>
      <vt:variant>
        <vt:lpwstr>_Toc301797107</vt:lpwstr>
      </vt:variant>
      <vt:variant>
        <vt:i4>1507386</vt:i4>
      </vt:variant>
      <vt:variant>
        <vt:i4>392</vt:i4>
      </vt:variant>
      <vt:variant>
        <vt:i4>0</vt:i4>
      </vt:variant>
      <vt:variant>
        <vt:i4>5</vt:i4>
      </vt:variant>
      <vt:variant>
        <vt:lpwstr/>
      </vt:variant>
      <vt:variant>
        <vt:lpwstr>_Toc301797106</vt:lpwstr>
      </vt:variant>
      <vt:variant>
        <vt:i4>1507386</vt:i4>
      </vt:variant>
      <vt:variant>
        <vt:i4>386</vt:i4>
      </vt:variant>
      <vt:variant>
        <vt:i4>0</vt:i4>
      </vt:variant>
      <vt:variant>
        <vt:i4>5</vt:i4>
      </vt:variant>
      <vt:variant>
        <vt:lpwstr/>
      </vt:variant>
      <vt:variant>
        <vt:lpwstr>_Toc301797105</vt:lpwstr>
      </vt:variant>
      <vt:variant>
        <vt:i4>1507386</vt:i4>
      </vt:variant>
      <vt:variant>
        <vt:i4>380</vt:i4>
      </vt:variant>
      <vt:variant>
        <vt:i4>0</vt:i4>
      </vt:variant>
      <vt:variant>
        <vt:i4>5</vt:i4>
      </vt:variant>
      <vt:variant>
        <vt:lpwstr/>
      </vt:variant>
      <vt:variant>
        <vt:lpwstr>_Toc301797104</vt:lpwstr>
      </vt:variant>
      <vt:variant>
        <vt:i4>1507386</vt:i4>
      </vt:variant>
      <vt:variant>
        <vt:i4>374</vt:i4>
      </vt:variant>
      <vt:variant>
        <vt:i4>0</vt:i4>
      </vt:variant>
      <vt:variant>
        <vt:i4>5</vt:i4>
      </vt:variant>
      <vt:variant>
        <vt:lpwstr/>
      </vt:variant>
      <vt:variant>
        <vt:lpwstr>_Toc301797103</vt:lpwstr>
      </vt:variant>
      <vt:variant>
        <vt:i4>1507386</vt:i4>
      </vt:variant>
      <vt:variant>
        <vt:i4>368</vt:i4>
      </vt:variant>
      <vt:variant>
        <vt:i4>0</vt:i4>
      </vt:variant>
      <vt:variant>
        <vt:i4>5</vt:i4>
      </vt:variant>
      <vt:variant>
        <vt:lpwstr/>
      </vt:variant>
      <vt:variant>
        <vt:lpwstr>_Toc301797102</vt:lpwstr>
      </vt:variant>
      <vt:variant>
        <vt:i4>1507386</vt:i4>
      </vt:variant>
      <vt:variant>
        <vt:i4>362</vt:i4>
      </vt:variant>
      <vt:variant>
        <vt:i4>0</vt:i4>
      </vt:variant>
      <vt:variant>
        <vt:i4>5</vt:i4>
      </vt:variant>
      <vt:variant>
        <vt:lpwstr/>
      </vt:variant>
      <vt:variant>
        <vt:lpwstr>_Toc301797101</vt:lpwstr>
      </vt:variant>
      <vt:variant>
        <vt:i4>1507386</vt:i4>
      </vt:variant>
      <vt:variant>
        <vt:i4>356</vt:i4>
      </vt:variant>
      <vt:variant>
        <vt:i4>0</vt:i4>
      </vt:variant>
      <vt:variant>
        <vt:i4>5</vt:i4>
      </vt:variant>
      <vt:variant>
        <vt:lpwstr/>
      </vt:variant>
      <vt:variant>
        <vt:lpwstr>_Toc301797100</vt:lpwstr>
      </vt:variant>
      <vt:variant>
        <vt:i4>1966139</vt:i4>
      </vt:variant>
      <vt:variant>
        <vt:i4>350</vt:i4>
      </vt:variant>
      <vt:variant>
        <vt:i4>0</vt:i4>
      </vt:variant>
      <vt:variant>
        <vt:i4>5</vt:i4>
      </vt:variant>
      <vt:variant>
        <vt:lpwstr/>
      </vt:variant>
      <vt:variant>
        <vt:lpwstr>_Toc301797099</vt:lpwstr>
      </vt:variant>
      <vt:variant>
        <vt:i4>1966139</vt:i4>
      </vt:variant>
      <vt:variant>
        <vt:i4>344</vt:i4>
      </vt:variant>
      <vt:variant>
        <vt:i4>0</vt:i4>
      </vt:variant>
      <vt:variant>
        <vt:i4>5</vt:i4>
      </vt:variant>
      <vt:variant>
        <vt:lpwstr/>
      </vt:variant>
      <vt:variant>
        <vt:lpwstr>_Toc301797098</vt:lpwstr>
      </vt:variant>
      <vt:variant>
        <vt:i4>1966139</vt:i4>
      </vt:variant>
      <vt:variant>
        <vt:i4>338</vt:i4>
      </vt:variant>
      <vt:variant>
        <vt:i4>0</vt:i4>
      </vt:variant>
      <vt:variant>
        <vt:i4>5</vt:i4>
      </vt:variant>
      <vt:variant>
        <vt:lpwstr/>
      </vt:variant>
      <vt:variant>
        <vt:lpwstr>_Toc301797097</vt:lpwstr>
      </vt:variant>
      <vt:variant>
        <vt:i4>1966139</vt:i4>
      </vt:variant>
      <vt:variant>
        <vt:i4>332</vt:i4>
      </vt:variant>
      <vt:variant>
        <vt:i4>0</vt:i4>
      </vt:variant>
      <vt:variant>
        <vt:i4>5</vt:i4>
      </vt:variant>
      <vt:variant>
        <vt:lpwstr/>
      </vt:variant>
      <vt:variant>
        <vt:lpwstr>_Toc301797096</vt:lpwstr>
      </vt:variant>
      <vt:variant>
        <vt:i4>1966139</vt:i4>
      </vt:variant>
      <vt:variant>
        <vt:i4>326</vt:i4>
      </vt:variant>
      <vt:variant>
        <vt:i4>0</vt:i4>
      </vt:variant>
      <vt:variant>
        <vt:i4>5</vt:i4>
      </vt:variant>
      <vt:variant>
        <vt:lpwstr/>
      </vt:variant>
      <vt:variant>
        <vt:lpwstr>_Toc301797095</vt:lpwstr>
      </vt:variant>
      <vt:variant>
        <vt:i4>1966139</vt:i4>
      </vt:variant>
      <vt:variant>
        <vt:i4>320</vt:i4>
      </vt:variant>
      <vt:variant>
        <vt:i4>0</vt:i4>
      </vt:variant>
      <vt:variant>
        <vt:i4>5</vt:i4>
      </vt:variant>
      <vt:variant>
        <vt:lpwstr/>
      </vt:variant>
      <vt:variant>
        <vt:lpwstr>_Toc301797094</vt:lpwstr>
      </vt:variant>
      <vt:variant>
        <vt:i4>1966139</vt:i4>
      </vt:variant>
      <vt:variant>
        <vt:i4>314</vt:i4>
      </vt:variant>
      <vt:variant>
        <vt:i4>0</vt:i4>
      </vt:variant>
      <vt:variant>
        <vt:i4>5</vt:i4>
      </vt:variant>
      <vt:variant>
        <vt:lpwstr/>
      </vt:variant>
      <vt:variant>
        <vt:lpwstr>_Toc301797093</vt:lpwstr>
      </vt:variant>
      <vt:variant>
        <vt:i4>1966139</vt:i4>
      </vt:variant>
      <vt:variant>
        <vt:i4>308</vt:i4>
      </vt:variant>
      <vt:variant>
        <vt:i4>0</vt:i4>
      </vt:variant>
      <vt:variant>
        <vt:i4>5</vt:i4>
      </vt:variant>
      <vt:variant>
        <vt:lpwstr/>
      </vt:variant>
      <vt:variant>
        <vt:lpwstr>_Toc301797092</vt:lpwstr>
      </vt:variant>
      <vt:variant>
        <vt:i4>1966139</vt:i4>
      </vt:variant>
      <vt:variant>
        <vt:i4>302</vt:i4>
      </vt:variant>
      <vt:variant>
        <vt:i4>0</vt:i4>
      </vt:variant>
      <vt:variant>
        <vt:i4>5</vt:i4>
      </vt:variant>
      <vt:variant>
        <vt:lpwstr/>
      </vt:variant>
      <vt:variant>
        <vt:lpwstr>_Toc301797091</vt:lpwstr>
      </vt:variant>
      <vt:variant>
        <vt:i4>1966139</vt:i4>
      </vt:variant>
      <vt:variant>
        <vt:i4>296</vt:i4>
      </vt:variant>
      <vt:variant>
        <vt:i4>0</vt:i4>
      </vt:variant>
      <vt:variant>
        <vt:i4>5</vt:i4>
      </vt:variant>
      <vt:variant>
        <vt:lpwstr/>
      </vt:variant>
      <vt:variant>
        <vt:lpwstr>_Toc301797090</vt:lpwstr>
      </vt:variant>
      <vt:variant>
        <vt:i4>2031675</vt:i4>
      </vt:variant>
      <vt:variant>
        <vt:i4>290</vt:i4>
      </vt:variant>
      <vt:variant>
        <vt:i4>0</vt:i4>
      </vt:variant>
      <vt:variant>
        <vt:i4>5</vt:i4>
      </vt:variant>
      <vt:variant>
        <vt:lpwstr/>
      </vt:variant>
      <vt:variant>
        <vt:lpwstr>_Toc301797089</vt:lpwstr>
      </vt:variant>
      <vt:variant>
        <vt:i4>2031675</vt:i4>
      </vt:variant>
      <vt:variant>
        <vt:i4>284</vt:i4>
      </vt:variant>
      <vt:variant>
        <vt:i4>0</vt:i4>
      </vt:variant>
      <vt:variant>
        <vt:i4>5</vt:i4>
      </vt:variant>
      <vt:variant>
        <vt:lpwstr/>
      </vt:variant>
      <vt:variant>
        <vt:lpwstr>_Toc301797088</vt:lpwstr>
      </vt:variant>
      <vt:variant>
        <vt:i4>2031675</vt:i4>
      </vt:variant>
      <vt:variant>
        <vt:i4>278</vt:i4>
      </vt:variant>
      <vt:variant>
        <vt:i4>0</vt:i4>
      </vt:variant>
      <vt:variant>
        <vt:i4>5</vt:i4>
      </vt:variant>
      <vt:variant>
        <vt:lpwstr/>
      </vt:variant>
      <vt:variant>
        <vt:lpwstr>_Toc301797087</vt:lpwstr>
      </vt:variant>
      <vt:variant>
        <vt:i4>2031675</vt:i4>
      </vt:variant>
      <vt:variant>
        <vt:i4>272</vt:i4>
      </vt:variant>
      <vt:variant>
        <vt:i4>0</vt:i4>
      </vt:variant>
      <vt:variant>
        <vt:i4>5</vt:i4>
      </vt:variant>
      <vt:variant>
        <vt:lpwstr/>
      </vt:variant>
      <vt:variant>
        <vt:lpwstr>_Toc301797086</vt:lpwstr>
      </vt:variant>
      <vt:variant>
        <vt:i4>2031675</vt:i4>
      </vt:variant>
      <vt:variant>
        <vt:i4>266</vt:i4>
      </vt:variant>
      <vt:variant>
        <vt:i4>0</vt:i4>
      </vt:variant>
      <vt:variant>
        <vt:i4>5</vt:i4>
      </vt:variant>
      <vt:variant>
        <vt:lpwstr/>
      </vt:variant>
      <vt:variant>
        <vt:lpwstr>_Toc301797085</vt:lpwstr>
      </vt:variant>
      <vt:variant>
        <vt:i4>2031675</vt:i4>
      </vt:variant>
      <vt:variant>
        <vt:i4>260</vt:i4>
      </vt:variant>
      <vt:variant>
        <vt:i4>0</vt:i4>
      </vt:variant>
      <vt:variant>
        <vt:i4>5</vt:i4>
      </vt:variant>
      <vt:variant>
        <vt:lpwstr/>
      </vt:variant>
      <vt:variant>
        <vt:lpwstr>_Toc301797084</vt:lpwstr>
      </vt:variant>
      <vt:variant>
        <vt:i4>2031675</vt:i4>
      </vt:variant>
      <vt:variant>
        <vt:i4>254</vt:i4>
      </vt:variant>
      <vt:variant>
        <vt:i4>0</vt:i4>
      </vt:variant>
      <vt:variant>
        <vt:i4>5</vt:i4>
      </vt:variant>
      <vt:variant>
        <vt:lpwstr/>
      </vt:variant>
      <vt:variant>
        <vt:lpwstr>_Toc301797083</vt:lpwstr>
      </vt:variant>
      <vt:variant>
        <vt:i4>2031675</vt:i4>
      </vt:variant>
      <vt:variant>
        <vt:i4>248</vt:i4>
      </vt:variant>
      <vt:variant>
        <vt:i4>0</vt:i4>
      </vt:variant>
      <vt:variant>
        <vt:i4>5</vt:i4>
      </vt:variant>
      <vt:variant>
        <vt:lpwstr/>
      </vt:variant>
      <vt:variant>
        <vt:lpwstr>_Toc301797082</vt:lpwstr>
      </vt:variant>
      <vt:variant>
        <vt:i4>2031675</vt:i4>
      </vt:variant>
      <vt:variant>
        <vt:i4>242</vt:i4>
      </vt:variant>
      <vt:variant>
        <vt:i4>0</vt:i4>
      </vt:variant>
      <vt:variant>
        <vt:i4>5</vt:i4>
      </vt:variant>
      <vt:variant>
        <vt:lpwstr/>
      </vt:variant>
      <vt:variant>
        <vt:lpwstr>_Toc301797081</vt:lpwstr>
      </vt:variant>
      <vt:variant>
        <vt:i4>2031675</vt:i4>
      </vt:variant>
      <vt:variant>
        <vt:i4>236</vt:i4>
      </vt:variant>
      <vt:variant>
        <vt:i4>0</vt:i4>
      </vt:variant>
      <vt:variant>
        <vt:i4>5</vt:i4>
      </vt:variant>
      <vt:variant>
        <vt:lpwstr/>
      </vt:variant>
      <vt:variant>
        <vt:lpwstr>_Toc301797080</vt:lpwstr>
      </vt:variant>
      <vt:variant>
        <vt:i4>1048635</vt:i4>
      </vt:variant>
      <vt:variant>
        <vt:i4>230</vt:i4>
      </vt:variant>
      <vt:variant>
        <vt:i4>0</vt:i4>
      </vt:variant>
      <vt:variant>
        <vt:i4>5</vt:i4>
      </vt:variant>
      <vt:variant>
        <vt:lpwstr/>
      </vt:variant>
      <vt:variant>
        <vt:lpwstr>_Toc301797079</vt:lpwstr>
      </vt:variant>
      <vt:variant>
        <vt:i4>1048635</vt:i4>
      </vt:variant>
      <vt:variant>
        <vt:i4>224</vt:i4>
      </vt:variant>
      <vt:variant>
        <vt:i4>0</vt:i4>
      </vt:variant>
      <vt:variant>
        <vt:i4>5</vt:i4>
      </vt:variant>
      <vt:variant>
        <vt:lpwstr/>
      </vt:variant>
      <vt:variant>
        <vt:lpwstr>_Toc301797078</vt:lpwstr>
      </vt:variant>
      <vt:variant>
        <vt:i4>1048635</vt:i4>
      </vt:variant>
      <vt:variant>
        <vt:i4>218</vt:i4>
      </vt:variant>
      <vt:variant>
        <vt:i4>0</vt:i4>
      </vt:variant>
      <vt:variant>
        <vt:i4>5</vt:i4>
      </vt:variant>
      <vt:variant>
        <vt:lpwstr/>
      </vt:variant>
      <vt:variant>
        <vt:lpwstr>_Toc301797077</vt:lpwstr>
      </vt:variant>
      <vt:variant>
        <vt:i4>1048635</vt:i4>
      </vt:variant>
      <vt:variant>
        <vt:i4>212</vt:i4>
      </vt:variant>
      <vt:variant>
        <vt:i4>0</vt:i4>
      </vt:variant>
      <vt:variant>
        <vt:i4>5</vt:i4>
      </vt:variant>
      <vt:variant>
        <vt:lpwstr/>
      </vt:variant>
      <vt:variant>
        <vt:lpwstr>_Toc301797076</vt:lpwstr>
      </vt:variant>
      <vt:variant>
        <vt:i4>1048635</vt:i4>
      </vt:variant>
      <vt:variant>
        <vt:i4>206</vt:i4>
      </vt:variant>
      <vt:variant>
        <vt:i4>0</vt:i4>
      </vt:variant>
      <vt:variant>
        <vt:i4>5</vt:i4>
      </vt:variant>
      <vt:variant>
        <vt:lpwstr/>
      </vt:variant>
      <vt:variant>
        <vt:lpwstr>_Toc301797075</vt:lpwstr>
      </vt:variant>
      <vt:variant>
        <vt:i4>1048635</vt:i4>
      </vt:variant>
      <vt:variant>
        <vt:i4>200</vt:i4>
      </vt:variant>
      <vt:variant>
        <vt:i4>0</vt:i4>
      </vt:variant>
      <vt:variant>
        <vt:i4>5</vt:i4>
      </vt:variant>
      <vt:variant>
        <vt:lpwstr/>
      </vt:variant>
      <vt:variant>
        <vt:lpwstr>_Toc301797074</vt:lpwstr>
      </vt:variant>
      <vt:variant>
        <vt:i4>1048635</vt:i4>
      </vt:variant>
      <vt:variant>
        <vt:i4>194</vt:i4>
      </vt:variant>
      <vt:variant>
        <vt:i4>0</vt:i4>
      </vt:variant>
      <vt:variant>
        <vt:i4>5</vt:i4>
      </vt:variant>
      <vt:variant>
        <vt:lpwstr/>
      </vt:variant>
      <vt:variant>
        <vt:lpwstr>_Toc301797073</vt:lpwstr>
      </vt:variant>
      <vt:variant>
        <vt:i4>1048635</vt:i4>
      </vt:variant>
      <vt:variant>
        <vt:i4>188</vt:i4>
      </vt:variant>
      <vt:variant>
        <vt:i4>0</vt:i4>
      </vt:variant>
      <vt:variant>
        <vt:i4>5</vt:i4>
      </vt:variant>
      <vt:variant>
        <vt:lpwstr/>
      </vt:variant>
      <vt:variant>
        <vt:lpwstr>_Toc301797072</vt:lpwstr>
      </vt:variant>
      <vt:variant>
        <vt:i4>1048635</vt:i4>
      </vt:variant>
      <vt:variant>
        <vt:i4>182</vt:i4>
      </vt:variant>
      <vt:variant>
        <vt:i4>0</vt:i4>
      </vt:variant>
      <vt:variant>
        <vt:i4>5</vt:i4>
      </vt:variant>
      <vt:variant>
        <vt:lpwstr/>
      </vt:variant>
      <vt:variant>
        <vt:lpwstr>_Toc301797071</vt:lpwstr>
      </vt:variant>
      <vt:variant>
        <vt:i4>1048635</vt:i4>
      </vt:variant>
      <vt:variant>
        <vt:i4>176</vt:i4>
      </vt:variant>
      <vt:variant>
        <vt:i4>0</vt:i4>
      </vt:variant>
      <vt:variant>
        <vt:i4>5</vt:i4>
      </vt:variant>
      <vt:variant>
        <vt:lpwstr/>
      </vt:variant>
      <vt:variant>
        <vt:lpwstr>_Toc301797070</vt:lpwstr>
      </vt:variant>
      <vt:variant>
        <vt:i4>1114171</vt:i4>
      </vt:variant>
      <vt:variant>
        <vt:i4>170</vt:i4>
      </vt:variant>
      <vt:variant>
        <vt:i4>0</vt:i4>
      </vt:variant>
      <vt:variant>
        <vt:i4>5</vt:i4>
      </vt:variant>
      <vt:variant>
        <vt:lpwstr/>
      </vt:variant>
      <vt:variant>
        <vt:lpwstr>_Toc301797069</vt:lpwstr>
      </vt:variant>
      <vt:variant>
        <vt:i4>1114171</vt:i4>
      </vt:variant>
      <vt:variant>
        <vt:i4>164</vt:i4>
      </vt:variant>
      <vt:variant>
        <vt:i4>0</vt:i4>
      </vt:variant>
      <vt:variant>
        <vt:i4>5</vt:i4>
      </vt:variant>
      <vt:variant>
        <vt:lpwstr/>
      </vt:variant>
      <vt:variant>
        <vt:lpwstr>_Toc301797068</vt:lpwstr>
      </vt:variant>
      <vt:variant>
        <vt:i4>1114171</vt:i4>
      </vt:variant>
      <vt:variant>
        <vt:i4>158</vt:i4>
      </vt:variant>
      <vt:variant>
        <vt:i4>0</vt:i4>
      </vt:variant>
      <vt:variant>
        <vt:i4>5</vt:i4>
      </vt:variant>
      <vt:variant>
        <vt:lpwstr/>
      </vt:variant>
      <vt:variant>
        <vt:lpwstr>_Toc301797067</vt:lpwstr>
      </vt:variant>
      <vt:variant>
        <vt:i4>1114171</vt:i4>
      </vt:variant>
      <vt:variant>
        <vt:i4>152</vt:i4>
      </vt:variant>
      <vt:variant>
        <vt:i4>0</vt:i4>
      </vt:variant>
      <vt:variant>
        <vt:i4>5</vt:i4>
      </vt:variant>
      <vt:variant>
        <vt:lpwstr/>
      </vt:variant>
      <vt:variant>
        <vt:lpwstr>_Toc301797066</vt:lpwstr>
      </vt:variant>
      <vt:variant>
        <vt:i4>1114171</vt:i4>
      </vt:variant>
      <vt:variant>
        <vt:i4>146</vt:i4>
      </vt:variant>
      <vt:variant>
        <vt:i4>0</vt:i4>
      </vt:variant>
      <vt:variant>
        <vt:i4>5</vt:i4>
      </vt:variant>
      <vt:variant>
        <vt:lpwstr/>
      </vt:variant>
      <vt:variant>
        <vt:lpwstr>_Toc301797065</vt:lpwstr>
      </vt:variant>
      <vt:variant>
        <vt:i4>1114171</vt:i4>
      </vt:variant>
      <vt:variant>
        <vt:i4>140</vt:i4>
      </vt:variant>
      <vt:variant>
        <vt:i4>0</vt:i4>
      </vt:variant>
      <vt:variant>
        <vt:i4>5</vt:i4>
      </vt:variant>
      <vt:variant>
        <vt:lpwstr/>
      </vt:variant>
      <vt:variant>
        <vt:lpwstr>_Toc301797064</vt:lpwstr>
      </vt:variant>
      <vt:variant>
        <vt:i4>1114171</vt:i4>
      </vt:variant>
      <vt:variant>
        <vt:i4>134</vt:i4>
      </vt:variant>
      <vt:variant>
        <vt:i4>0</vt:i4>
      </vt:variant>
      <vt:variant>
        <vt:i4>5</vt:i4>
      </vt:variant>
      <vt:variant>
        <vt:lpwstr/>
      </vt:variant>
      <vt:variant>
        <vt:lpwstr>_Toc301797063</vt:lpwstr>
      </vt:variant>
      <vt:variant>
        <vt:i4>1114171</vt:i4>
      </vt:variant>
      <vt:variant>
        <vt:i4>128</vt:i4>
      </vt:variant>
      <vt:variant>
        <vt:i4>0</vt:i4>
      </vt:variant>
      <vt:variant>
        <vt:i4>5</vt:i4>
      </vt:variant>
      <vt:variant>
        <vt:lpwstr/>
      </vt:variant>
      <vt:variant>
        <vt:lpwstr>_Toc301797062</vt:lpwstr>
      </vt:variant>
      <vt:variant>
        <vt:i4>1114171</vt:i4>
      </vt:variant>
      <vt:variant>
        <vt:i4>122</vt:i4>
      </vt:variant>
      <vt:variant>
        <vt:i4>0</vt:i4>
      </vt:variant>
      <vt:variant>
        <vt:i4>5</vt:i4>
      </vt:variant>
      <vt:variant>
        <vt:lpwstr/>
      </vt:variant>
      <vt:variant>
        <vt:lpwstr>_Toc301797061</vt:lpwstr>
      </vt:variant>
      <vt:variant>
        <vt:i4>1114171</vt:i4>
      </vt:variant>
      <vt:variant>
        <vt:i4>116</vt:i4>
      </vt:variant>
      <vt:variant>
        <vt:i4>0</vt:i4>
      </vt:variant>
      <vt:variant>
        <vt:i4>5</vt:i4>
      </vt:variant>
      <vt:variant>
        <vt:lpwstr/>
      </vt:variant>
      <vt:variant>
        <vt:lpwstr>_Toc301797060</vt:lpwstr>
      </vt:variant>
      <vt:variant>
        <vt:i4>1179707</vt:i4>
      </vt:variant>
      <vt:variant>
        <vt:i4>110</vt:i4>
      </vt:variant>
      <vt:variant>
        <vt:i4>0</vt:i4>
      </vt:variant>
      <vt:variant>
        <vt:i4>5</vt:i4>
      </vt:variant>
      <vt:variant>
        <vt:lpwstr/>
      </vt:variant>
      <vt:variant>
        <vt:lpwstr>_Toc301797059</vt:lpwstr>
      </vt:variant>
      <vt:variant>
        <vt:i4>1179707</vt:i4>
      </vt:variant>
      <vt:variant>
        <vt:i4>104</vt:i4>
      </vt:variant>
      <vt:variant>
        <vt:i4>0</vt:i4>
      </vt:variant>
      <vt:variant>
        <vt:i4>5</vt:i4>
      </vt:variant>
      <vt:variant>
        <vt:lpwstr/>
      </vt:variant>
      <vt:variant>
        <vt:lpwstr>_Toc301797058</vt:lpwstr>
      </vt:variant>
      <vt:variant>
        <vt:i4>1179707</vt:i4>
      </vt:variant>
      <vt:variant>
        <vt:i4>98</vt:i4>
      </vt:variant>
      <vt:variant>
        <vt:i4>0</vt:i4>
      </vt:variant>
      <vt:variant>
        <vt:i4>5</vt:i4>
      </vt:variant>
      <vt:variant>
        <vt:lpwstr/>
      </vt:variant>
      <vt:variant>
        <vt:lpwstr>_Toc301797057</vt:lpwstr>
      </vt:variant>
      <vt:variant>
        <vt:i4>1179707</vt:i4>
      </vt:variant>
      <vt:variant>
        <vt:i4>92</vt:i4>
      </vt:variant>
      <vt:variant>
        <vt:i4>0</vt:i4>
      </vt:variant>
      <vt:variant>
        <vt:i4>5</vt:i4>
      </vt:variant>
      <vt:variant>
        <vt:lpwstr/>
      </vt:variant>
      <vt:variant>
        <vt:lpwstr>_Toc301797056</vt:lpwstr>
      </vt:variant>
      <vt:variant>
        <vt:i4>1179707</vt:i4>
      </vt:variant>
      <vt:variant>
        <vt:i4>86</vt:i4>
      </vt:variant>
      <vt:variant>
        <vt:i4>0</vt:i4>
      </vt:variant>
      <vt:variant>
        <vt:i4>5</vt:i4>
      </vt:variant>
      <vt:variant>
        <vt:lpwstr/>
      </vt:variant>
      <vt:variant>
        <vt:lpwstr>_Toc301797055</vt:lpwstr>
      </vt:variant>
      <vt:variant>
        <vt:i4>1179707</vt:i4>
      </vt:variant>
      <vt:variant>
        <vt:i4>80</vt:i4>
      </vt:variant>
      <vt:variant>
        <vt:i4>0</vt:i4>
      </vt:variant>
      <vt:variant>
        <vt:i4>5</vt:i4>
      </vt:variant>
      <vt:variant>
        <vt:lpwstr/>
      </vt:variant>
      <vt:variant>
        <vt:lpwstr>_Toc301797054</vt:lpwstr>
      </vt:variant>
      <vt:variant>
        <vt:i4>1179707</vt:i4>
      </vt:variant>
      <vt:variant>
        <vt:i4>74</vt:i4>
      </vt:variant>
      <vt:variant>
        <vt:i4>0</vt:i4>
      </vt:variant>
      <vt:variant>
        <vt:i4>5</vt:i4>
      </vt:variant>
      <vt:variant>
        <vt:lpwstr/>
      </vt:variant>
      <vt:variant>
        <vt:lpwstr>_Toc301797053</vt:lpwstr>
      </vt:variant>
      <vt:variant>
        <vt:i4>1179707</vt:i4>
      </vt:variant>
      <vt:variant>
        <vt:i4>68</vt:i4>
      </vt:variant>
      <vt:variant>
        <vt:i4>0</vt:i4>
      </vt:variant>
      <vt:variant>
        <vt:i4>5</vt:i4>
      </vt:variant>
      <vt:variant>
        <vt:lpwstr/>
      </vt:variant>
      <vt:variant>
        <vt:lpwstr>_Toc301797052</vt:lpwstr>
      </vt:variant>
      <vt:variant>
        <vt:i4>1179707</vt:i4>
      </vt:variant>
      <vt:variant>
        <vt:i4>62</vt:i4>
      </vt:variant>
      <vt:variant>
        <vt:i4>0</vt:i4>
      </vt:variant>
      <vt:variant>
        <vt:i4>5</vt:i4>
      </vt:variant>
      <vt:variant>
        <vt:lpwstr/>
      </vt:variant>
      <vt:variant>
        <vt:lpwstr>_Toc301797051</vt:lpwstr>
      </vt:variant>
      <vt:variant>
        <vt:i4>1179707</vt:i4>
      </vt:variant>
      <vt:variant>
        <vt:i4>56</vt:i4>
      </vt:variant>
      <vt:variant>
        <vt:i4>0</vt:i4>
      </vt:variant>
      <vt:variant>
        <vt:i4>5</vt:i4>
      </vt:variant>
      <vt:variant>
        <vt:lpwstr/>
      </vt:variant>
      <vt:variant>
        <vt:lpwstr>_Toc301797050</vt:lpwstr>
      </vt:variant>
      <vt:variant>
        <vt:i4>1245243</vt:i4>
      </vt:variant>
      <vt:variant>
        <vt:i4>50</vt:i4>
      </vt:variant>
      <vt:variant>
        <vt:i4>0</vt:i4>
      </vt:variant>
      <vt:variant>
        <vt:i4>5</vt:i4>
      </vt:variant>
      <vt:variant>
        <vt:lpwstr/>
      </vt:variant>
      <vt:variant>
        <vt:lpwstr>_Toc301797049</vt:lpwstr>
      </vt:variant>
      <vt:variant>
        <vt:i4>1245243</vt:i4>
      </vt:variant>
      <vt:variant>
        <vt:i4>44</vt:i4>
      </vt:variant>
      <vt:variant>
        <vt:i4>0</vt:i4>
      </vt:variant>
      <vt:variant>
        <vt:i4>5</vt:i4>
      </vt:variant>
      <vt:variant>
        <vt:lpwstr/>
      </vt:variant>
      <vt:variant>
        <vt:lpwstr>_Toc301797048</vt:lpwstr>
      </vt:variant>
      <vt:variant>
        <vt:i4>1245243</vt:i4>
      </vt:variant>
      <vt:variant>
        <vt:i4>38</vt:i4>
      </vt:variant>
      <vt:variant>
        <vt:i4>0</vt:i4>
      </vt:variant>
      <vt:variant>
        <vt:i4>5</vt:i4>
      </vt:variant>
      <vt:variant>
        <vt:lpwstr/>
      </vt:variant>
      <vt:variant>
        <vt:lpwstr>_Toc301797047</vt:lpwstr>
      </vt:variant>
      <vt:variant>
        <vt:i4>1245243</vt:i4>
      </vt:variant>
      <vt:variant>
        <vt:i4>32</vt:i4>
      </vt:variant>
      <vt:variant>
        <vt:i4>0</vt:i4>
      </vt:variant>
      <vt:variant>
        <vt:i4>5</vt:i4>
      </vt:variant>
      <vt:variant>
        <vt:lpwstr/>
      </vt:variant>
      <vt:variant>
        <vt:lpwstr>_Toc301797046</vt:lpwstr>
      </vt:variant>
      <vt:variant>
        <vt:i4>1245243</vt:i4>
      </vt:variant>
      <vt:variant>
        <vt:i4>26</vt:i4>
      </vt:variant>
      <vt:variant>
        <vt:i4>0</vt:i4>
      </vt:variant>
      <vt:variant>
        <vt:i4>5</vt:i4>
      </vt:variant>
      <vt:variant>
        <vt:lpwstr/>
      </vt:variant>
      <vt:variant>
        <vt:lpwstr>_Toc301797045</vt:lpwstr>
      </vt:variant>
      <vt:variant>
        <vt:i4>1245243</vt:i4>
      </vt:variant>
      <vt:variant>
        <vt:i4>20</vt:i4>
      </vt:variant>
      <vt:variant>
        <vt:i4>0</vt:i4>
      </vt:variant>
      <vt:variant>
        <vt:i4>5</vt:i4>
      </vt:variant>
      <vt:variant>
        <vt:lpwstr/>
      </vt:variant>
      <vt:variant>
        <vt:lpwstr>_Toc301797044</vt:lpwstr>
      </vt:variant>
      <vt:variant>
        <vt:i4>1245243</vt:i4>
      </vt:variant>
      <vt:variant>
        <vt:i4>14</vt:i4>
      </vt:variant>
      <vt:variant>
        <vt:i4>0</vt:i4>
      </vt:variant>
      <vt:variant>
        <vt:i4>5</vt:i4>
      </vt:variant>
      <vt:variant>
        <vt:lpwstr/>
      </vt:variant>
      <vt:variant>
        <vt:lpwstr>_Toc301797043</vt:lpwstr>
      </vt:variant>
      <vt:variant>
        <vt:i4>1245243</vt:i4>
      </vt:variant>
      <vt:variant>
        <vt:i4>8</vt:i4>
      </vt:variant>
      <vt:variant>
        <vt:i4>0</vt:i4>
      </vt:variant>
      <vt:variant>
        <vt:i4>5</vt:i4>
      </vt:variant>
      <vt:variant>
        <vt:lpwstr/>
      </vt:variant>
      <vt:variant>
        <vt:lpwstr>_Toc301797042</vt:lpwstr>
      </vt:variant>
      <vt:variant>
        <vt:i4>1245243</vt:i4>
      </vt:variant>
      <vt:variant>
        <vt:i4>2</vt:i4>
      </vt:variant>
      <vt:variant>
        <vt:i4>0</vt:i4>
      </vt:variant>
      <vt:variant>
        <vt:i4>5</vt:i4>
      </vt:variant>
      <vt:variant>
        <vt:lpwstr/>
      </vt:variant>
      <vt:variant>
        <vt:lpwstr>_Toc301797041</vt:lpwstr>
      </vt:variant>
      <vt:variant>
        <vt:i4>6291464</vt:i4>
      </vt:variant>
      <vt:variant>
        <vt:i4>48216</vt:i4>
      </vt:variant>
      <vt:variant>
        <vt:i4>1025</vt:i4>
      </vt:variant>
      <vt:variant>
        <vt:i4>1</vt:i4>
      </vt:variant>
      <vt:variant>
        <vt:lpwstr>cid:image001.png@01CC2F56.64F4CEC0</vt:lpwstr>
      </vt:variant>
      <vt:variant>
        <vt:lpwstr/>
      </vt:variant>
      <vt:variant>
        <vt:i4>6291464</vt:i4>
      </vt:variant>
      <vt:variant>
        <vt:i4>48448</vt:i4>
      </vt:variant>
      <vt:variant>
        <vt:i4>1026</vt:i4>
      </vt:variant>
      <vt:variant>
        <vt:i4>1</vt:i4>
      </vt:variant>
      <vt:variant>
        <vt:lpwstr>cid:image001.png@01CC2F56.64F4CEC0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MS70 WCLin</dc:creator>
  <cp:lastModifiedBy>MS70 WCLin</cp:lastModifiedBy>
  <cp:revision>74</cp:revision>
  <cp:lastPrinted>2025-02-05T10:41:00Z</cp:lastPrinted>
  <dcterms:created xsi:type="dcterms:W3CDTF">2023-11-23T08:18:00Z</dcterms:created>
  <dcterms:modified xsi:type="dcterms:W3CDTF">2025-02-05T10:41:00Z</dcterms:modified>
  <cp:category>NANO100B</cp:category>
  <cp:contentStatus>Rev. 3.01.000 —Jan. 14, 2014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